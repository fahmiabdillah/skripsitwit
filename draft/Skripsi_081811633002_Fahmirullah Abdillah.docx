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B39DE" w14:textId="28EDA44E" w:rsidR="00B3276F" w:rsidRDefault="00B3276F" w:rsidP="00B3276F">
      <w:pPr>
        <w:spacing w:line="360" w:lineRule="auto"/>
        <w:jc w:val="center"/>
        <w:rPr>
          <w:rFonts w:cs="Times New Roman"/>
          <w:b/>
          <w:szCs w:val="24"/>
          <w:lang w:val="id-ID"/>
        </w:rPr>
      </w:pPr>
      <w:bookmarkStart w:id="0" w:name="_Toc106188512"/>
      <w:bookmarkStart w:id="1" w:name="_Toc106189191"/>
      <w:bookmarkStart w:id="2" w:name="_Toc106199402"/>
      <w:bookmarkStart w:id="3" w:name="_Toc108648742"/>
      <w:bookmarkStart w:id="4" w:name="_Toc108650501"/>
      <w:bookmarkStart w:id="5" w:name="_Toc108651896"/>
      <w:bookmarkStart w:id="6" w:name="_Toc108684805"/>
      <w:r>
        <w:rPr>
          <w:rFonts w:cs="Times New Roman"/>
          <w:b/>
          <w:szCs w:val="24"/>
          <w:lang w:val="id-ID"/>
        </w:rPr>
        <w:t>SKRIPSI</w:t>
      </w:r>
    </w:p>
    <w:p w14:paraId="46204938" w14:textId="77777777" w:rsidR="00B3276F" w:rsidRDefault="00B3276F" w:rsidP="00B3276F">
      <w:pPr>
        <w:spacing w:line="360" w:lineRule="auto"/>
        <w:jc w:val="center"/>
        <w:rPr>
          <w:rFonts w:cs="Times New Roman"/>
          <w:b/>
          <w:szCs w:val="24"/>
          <w:lang w:val="id-ID"/>
        </w:rPr>
      </w:pPr>
    </w:p>
    <w:p w14:paraId="2B5D5900" w14:textId="3287D972" w:rsidR="00B3276F" w:rsidRPr="00F91FCC" w:rsidRDefault="00B3276F" w:rsidP="00B3276F">
      <w:pPr>
        <w:spacing w:line="360" w:lineRule="auto"/>
        <w:jc w:val="center"/>
        <w:rPr>
          <w:rFonts w:cs="Times New Roman"/>
          <w:b/>
          <w:szCs w:val="24"/>
          <w:lang w:val="id-ID"/>
        </w:rPr>
      </w:pPr>
      <w:r w:rsidRPr="00B3276F">
        <w:rPr>
          <w:rFonts w:cs="Times New Roman"/>
          <w:b/>
          <w:szCs w:val="24"/>
        </w:rPr>
        <w:t>K</w:t>
      </w:r>
      <w:r w:rsidRPr="00B3276F">
        <w:rPr>
          <w:rFonts w:cs="Times New Roman"/>
          <w:b/>
          <w:szCs w:val="24"/>
          <w:lang w:val="en-US"/>
        </w:rPr>
        <w:t>LASTERISASI</w:t>
      </w:r>
      <w:r w:rsidRPr="00B3276F">
        <w:rPr>
          <w:rFonts w:cs="Times New Roman"/>
          <w:b/>
          <w:szCs w:val="24"/>
        </w:rPr>
        <w:t xml:space="preserve"> </w:t>
      </w:r>
      <w:r w:rsidRPr="00B3276F">
        <w:rPr>
          <w:rFonts w:cs="Times New Roman"/>
          <w:b/>
          <w:szCs w:val="24"/>
          <w:lang w:val="en-US"/>
        </w:rPr>
        <w:t>DAN GEOVISUALISASI</w:t>
      </w:r>
      <w:ins w:id="7" w:author="fahmi abdillah" w:date="2022-06-29T19:55:00Z">
        <w:r w:rsidRPr="00B3276F">
          <w:rPr>
            <w:rFonts w:cs="Times New Roman"/>
            <w:b/>
            <w:szCs w:val="24"/>
            <w:lang w:val="en-US"/>
          </w:rPr>
          <w:t xml:space="preserve"> </w:t>
        </w:r>
      </w:ins>
      <w:r w:rsidRPr="00B3276F">
        <w:rPr>
          <w:rFonts w:cs="Times New Roman"/>
          <w:b/>
          <w:i/>
          <w:iCs/>
          <w:szCs w:val="24"/>
          <w:lang w:val="en-US"/>
        </w:rPr>
        <w:t xml:space="preserve">TWEET </w:t>
      </w:r>
      <w:ins w:id="8" w:author="fahmi abdillah" w:date="2022-06-29T19:55:00Z">
        <w:r w:rsidRPr="00B3276F">
          <w:rPr>
            <w:rFonts w:cs="Times New Roman"/>
            <w:b/>
            <w:szCs w:val="24"/>
            <w:lang w:val="en-US"/>
          </w:rPr>
          <w:t>PENYEBARAN</w:t>
        </w:r>
      </w:ins>
      <w:r w:rsidRPr="00B3276F">
        <w:rPr>
          <w:rFonts w:cs="Times New Roman"/>
          <w:b/>
          <w:szCs w:val="24"/>
          <w:lang w:val="en-US"/>
        </w:rPr>
        <w:t xml:space="preserve"> PENYAKIT MENULAR LANGSUNG (STUDI KASUS COVID</w:t>
      </w:r>
      <w:r>
        <w:rPr>
          <w:rFonts w:cs="Times New Roman"/>
          <w:b/>
          <w:szCs w:val="24"/>
          <w:lang w:val="en-US"/>
        </w:rPr>
        <w:t>-19)</w:t>
      </w:r>
    </w:p>
    <w:p w14:paraId="7650BE14" w14:textId="77777777" w:rsidR="00B3276F" w:rsidRDefault="00B3276F" w:rsidP="00B3276F">
      <w:pPr>
        <w:spacing w:line="360" w:lineRule="auto"/>
        <w:jc w:val="center"/>
        <w:rPr>
          <w:rFonts w:cs="Times New Roman"/>
          <w:szCs w:val="24"/>
        </w:rPr>
      </w:pPr>
    </w:p>
    <w:p w14:paraId="1298F450" w14:textId="77777777" w:rsidR="00B3276F" w:rsidRPr="00005E12" w:rsidRDefault="00B3276F" w:rsidP="00B3276F">
      <w:pPr>
        <w:spacing w:line="360" w:lineRule="auto"/>
        <w:jc w:val="center"/>
        <w:rPr>
          <w:rFonts w:cs="Times New Roman"/>
          <w:szCs w:val="24"/>
        </w:rPr>
      </w:pPr>
    </w:p>
    <w:p w14:paraId="10E15C09" w14:textId="77777777" w:rsidR="00B3276F" w:rsidRDefault="00B3276F" w:rsidP="00B3276F">
      <w:pPr>
        <w:spacing w:line="360" w:lineRule="auto"/>
        <w:jc w:val="center"/>
        <w:rPr>
          <w:rFonts w:cs="Times New Roman"/>
          <w:szCs w:val="24"/>
        </w:rPr>
      </w:pPr>
      <w:r w:rsidRPr="008E4E3A">
        <w:rPr>
          <w:rFonts w:eastAsia="Times New Roman"/>
          <w:b/>
          <w:noProof/>
          <w:szCs w:val="24"/>
          <w:lang w:val="id-ID" w:eastAsia="id-ID"/>
        </w:rPr>
        <w:drawing>
          <wp:inline distT="0" distB="0" distL="0" distR="0" wp14:anchorId="6EEE781D" wp14:editId="4D82F4A2">
            <wp:extent cx="2160000" cy="2160000"/>
            <wp:effectExtent l="0" t="0" r="0" b="0"/>
            <wp:docPr id="2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309476E0" w14:textId="77777777" w:rsidR="00B3276F" w:rsidRDefault="00B3276F" w:rsidP="00B3276F">
      <w:pPr>
        <w:spacing w:line="360" w:lineRule="auto"/>
        <w:jc w:val="center"/>
        <w:rPr>
          <w:rFonts w:cs="Times New Roman"/>
          <w:szCs w:val="24"/>
        </w:rPr>
      </w:pPr>
    </w:p>
    <w:p w14:paraId="4AA12C4B" w14:textId="6E8F341A" w:rsidR="00B3276F" w:rsidRDefault="00B3276F" w:rsidP="00B3276F">
      <w:pPr>
        <w:spacing w:line="360" w:lineRule="auto"/>
        <w:jc w:val="center"/>
        <w:rPr>
          <w:rFonts w:cs="Times New Roman"/>
          <w:szCs w:val="24"/>
        </w:rPr>
      </w:pPr>
    </w:p>
    <w:p w14:paraId="06CECBAD" w14:textId="38606620" w:rsidR="00B3276F" w:rsidRDefault="00B3276F" w:rsidP="00B3276F">
      <w:pPr>
        <w:spacing w:line="360" w:lineRule="auto"/>
        <w:jc w:val="center"/>
        <w:rPr>
          <w:rFonts w:cs="Times New Roman"/>
          <w:szCs w:val="24"/>
        </w:rPr>
      </w:pPr>
    </w:p>
    <w:p w14:paraId="242D0693" w14:textId="1C32BDD6" w:rsidR="00B3276F" w:rsidRPr="00B3276F" w:rsidRDefault="00B3276F" w:rsidP="00B3276F">
      <w:pPr>
        <w:spacing w:line="360" w:lineRule="auto"/>
        <w:jc w:val="center"/>
        <w:rPr>
          <w:rFonts w:cs="Times New Roman"/>
          <w:b/>
          <w:szCs w:val="24"/>
          <w:lang w:val="en-US"/>
        </w:rPr>
      </w:pPr>
      <w:r>
        <w:rPr>
          <w:rFonts w:cs="Times New Roman"/>
          <w:b/>
          <w:szCs w:val="24"/>
          <w:lang w:val="en-US"/>
        </w:rPr>
        <w:t>FAHMIRULLAH ABDILLAH</w:t>
      </w:r>
    </w:p>
    <w:p w14:paraId="6E61FA42" w14:textId="77777777" w:rsidR="00B3276F" w:rsidRDefault="00B3276F" w:rsidP="00B3276F">
      <w:pPr>
        <w:spacing w:line="360" w:lineRule="auto"/>
        <w:jc w:val="center"/>
        <w:rPr>
          <w:rFonts w:cs="Times New Roman"/>
          <w:b/>
          <w:szCs w:val="24"/>
        </w:rPr>
      </w:pPr>
    </w:p>
    <w:p w14:paraId="3FCAB368" w14:textId="5FA5B7F1" w:rsidR="00B3276F" w:rsidRDefault="00B3276F" w:rsidP="00B3276F">
      <w:pPr>
        <w:spacing w:line="360" w:lineRule="auto"/>
        <w:jc w:val="center"/>
        <w:rPr>
          <w:rFonts w:cs="Times New Roman"/>
          <w:b/>
          <w:szCs w:val="24"/>
        </w:rPr>
      </w:pPr>
    </w:p>
    <w:p w14:paraId="738E8724" w14:textId="3DE3742D" w:rsidR="00B3276F" w:rsidRDefault="00B3276F" w:rsidP="00B3276F">
      <w:pPr>
        <w:spacing w:line="360" w:lineRule="auto"/>
        <w:jc w:val="center"/>
        <w:rPr>
          <w:rFonts w:cs="Times New Roman"/>
          <w:b/>
          <w:szCs w:val="24"/>
        </w:rPr>
      </w:pPr>
    </w:p>
    <w:p w14:paraId="59ECC52D" w14:textId="6B553F97" w:rsidR="00B3276F" w:rsidRDefault="00B3276F" w:rsidP="00B3276F">
      <w:pPr>
        <w:spacing w:line="360" w:lineRule="auto"/>
        <w:jc w:val="center"/>
        <w:rPr>
          <w:rFonts w:cs="Times New Roman"/>
          <w:b/>
          <w:szCs w:val="24"/>
        </w:rPr>
      </w:pPr>
    </w:p>
    <w:p w14:paraId="40756171" w14:textId="722800F1" w:rsidR="00B3276F" w:rsidRDefault="00B3276F" w:rsidP="00B3276F">
      <w:pPr>
        <w:spacing w:line="360" w:lineRule="auto"/>
        <w:jc w:val="center"/>
        <w:rPr>
          <w:rFonts w:cs="Times New Roman"/>
          <w:b/>
          <w:szCs w:val="24"/>
        </w:rPr>
      </w:pPr>
    </w:p>
    <w:p w14:paraId="03B9160A" w14:textId="77777777" w:rsidR="00B3276F" w:rsidRDefault="00B3276F" w:rsidP="00B3276F">
      <w:pPr>
        <w:spacing w:line="360" w:lineRule="auto"/>
        <w:jc w:val="center"/>
        <w:rPr>
          <w:rFonts w:cs="Times New Roman"/>
          <w:b/>
          <w:szCs w:val="24"/>
        </w:rPr>
      </w:pPr>
    </w:p>
    <w:p w14:paraId="5E517951" w14:textId="77777777" w:rsidR="00B3276F" w:rsidRPr="00F91FCC" w:rsidRDefault="00B3276F" w:rsidP="00B3276F">
      <w:pPr>
        <w:spacing w:line="360" w:lineRule="auto"/>
        <w:jc w:val="center"/>
        <w:rPr>
          <w:rFonts w:cs="Times New Roman"/>
          <w:b/>
          <w:szCs w:val="24"/>
        </w:rPr>
      </w:pPr>
    </w:p>
    <w:p w14:paraId="76A7FEC6" w14:textId="77777777" w:rsidR="00B3276F" w:rsidRDefault="00B3276F" w:rsidP="00B3276F">
      <w:pPr>
        <w:spacing w:line="360" w:lineRule="auto"/>
        <w:jc w:val="center"/>
        <w:rPr>
          <w:rFonts w:cs="Times New Roman"/>
          <w:b/>
          <w:szCs w:val="24"/>
        </w:rPr>
      </w:pPr>
      <w:r w:rsidRPr="00005E12">
        <w:rPr>
          <w:rFonts w:cs="Times New Roman"/>
          <w:b/>
          <w:szCs w:val="24"/>
        </w:rPr>
        <w:t xml:space="preserve">PROGRAM STUDI </w:t>
      </w:r>
      <w:r>
        <w:rPr>
          <w:rFonts w:cs="Times New Roman"/>
          <w:b/>
          <w:szCs w:val="24"/>
          <w:lang w:val="id-ID"/>
        </w:rPr>
        <w:t xml:space="preserve">S1 </w:t>
      </w:r>
      <w:r w:rsidRPr="00005E12">
        <w:rPr>
          <w:rFonts w:cs="Times New Roman"/>
          <w:b/>
          <w:szCs w:val="24"/>
        </w:rPr>
        <w:t>SISTEM INFORMASI</w:t>
      </w:r>
    </w:p>
    <w:p w14:paraId="25E5F6C8" w14:textId="77777777" w:rsidR="00B3276F" w:rsidRPr="00F91FCC" w:rsidRDefault="00B3276F" w:rsidP="00B3276F">
      <w:pPr>
        <w:spacing w:line="360" w:lineRule="auto"/>
        <w:jc w:val="center"/>
        <w:rPr>
          <w:rFonts w:cs="Times New Roman"/>
          <w:b/>
          <w:szCs w:val="24"/>
          <w:lang w:val="id-ID"/>
        </w:rPr>
      </w:pPr>
      <w:r>
        <w:rPr>
          <w:rFonts w:cs="Times New Roman"/>
          <w:b/>
          <w:szCs w:val="24"/>
          <w:lang w:val="id-ID"/>
        </w:rPr>
        <w:t>DEPARTEMEN MATEMATIKA</w:t>
      </w:r>
    </w:p>
    <w:p w14:paraId="02390C16" w14:textId="77777777" w:rsidR="00B3276F" w:rsidRPr="00005E12" w:rsidRDefault="00B3276F" w:rsidP="00B3276F">
      <w:pPr>
        <w:spacing w:line="360" w:lineRule="auto"/>
        <w:jc w:val="center"/>
        <w:rPr>
          <w:rFonts w:cs="Times New Roman"/>
          <w:b/>
          <w:szCs w:val="24"/>
        </w:rPr>
      </w:pPr>
      <w:r w:rsidRPr="00005E12">
        <w:rPr>
          <w:rFonts w:cs="Times New Roman"/>
          <w:b/>
          <w:szCs w:val="24"/>
        </w:rPr>
        <w:t>FAKULTAS SAINS DAN TEKNOLOGI</w:t>
      </w:r>
    </w:p>
    <w:p w14:paraId="619148A9" w14:textId="77777777" w:rsidR="00B3276F" w:rsidRPr="00005E12" w:rsidRDefault="00B3276F" w:rsidP="00B3276F">
      <w:pPr>
        <w:spacing w:line="360" w:lineRule="auto"/>
        <w:jc w:val="center"/>
        <w:rPr>
          <w:rFonts w:cs="Times New Roman"/>
          <w:b/>
          <w:szCs w:val="24"/>
        </w:rPr>
      </w:pPr>
      <w:r w:rsidRPr="00005E12">
        <w:rPr>
          <w:rFonts w:cs="Times New Roman"/>
          <w:b/>
          <w:szCs w:val="24"/>
        </w:rPr>
        <w:t>UNIVERSITAS AIRLANGGA</w:t>
      </w:r>
    </w:p>
    <w:p w14:paraId="1D9D5CBB" w14:textId="77777777" w:rsidR="00B3276F" w:rsidRDefault="00B3276F" w:rsidP="00B3276F">
      <w:pPr>
        <w:spacing w:line="360" w:lineRule="auto"/>
        <w:jc w:val="center"/>
        <w:rPr>
          <w:rFonts w:cs="Times New Roman"/>
          <w:b/>
          <w:szCs w:val="24"/>
          <w:lang w:val="id-ID"/>
        </w:rPr>
      </w:pPr>
      <w:r>
        <w:rPr>
          <w:rFonts w:cs="Times New Roman"/>
          <w:b/>
          <w:szCs w:val="24"/>
        </w:rPr>
        <w:t>202</w:t>
      </w:r>
      <w:r>
        <w:rPr>
          <w:rFonts w:cs="Times New Roman"/>
          <w:b/>
          <w:szCs w:val="24"/>
          <w:lang w:val="id-ID"/>
        </w:rPr>
        <w:t>2</w:t>
      </w:r>
    </w:p>
    <w:p w14:paraId="79D84A44" w14:textId="77777777" w:rsidR="00B3276F" w:rsidRDefault="00B3276F" w:rsidP="00B3276F">
      <w:pPr>
        <w:spacing w:after="160" w:line="259" w:lineRule="auto"/>
        <w:rPr>
          <w:rFonts w:cs="Times New Roman"/>
          <w:b/>
          <w:szCs w:val="24"/>
          <w:lang w:val="id-ID"/>
        </w:rPr>
      </w:pPr>
      <w:r>
        <w:rPr>
          <w:rFonts w:cs="Times New Roman"/>
          <w:b/>
          <w:szCs w:val="24"/>
          <w:lang w:val="id-ID"/>
        </w:rPr>
        <w:br w:type="page"/>
      </w:r>
      <w:bookmarkStart w:id="9" w:name="_Toc115358252"/>
    </w:p>
    <w:p w14:paraId="19019A59" w14:textId="48A30789" w:rsidR="00B3276F" w:rsidRDefault="00B3276F" w:rsidP="00B3276F">
      <w:pPr>
        <w:spacing w:after="160" w:line="259" w:lineRule="auto"/>
        <w:jc w:val="center"/>
        <w:rPr>
          <w:rFonts w:cs="Times New Roman"/>
          <w:b/>
          <w:lang w:val="id-ID"/>
        </w:rPr>
      </w:pPr>
      <w:bookmarkStart w:id="10" w:name="_GoBack"/>
      <w:bookmarkEnd w:id="10"/>
      <w:r w:rsidRPr="0067105D">
        <w:rPr>
          <w:rFonts w:cs="Times New Roman"/>
          <w:b/>
          <w:lang w:val="id-ID"/>
        </w:rPr>
        <w:lastRenderedPageBreak/>
        <w:t>SKRIPSI</w:t>
      </w:r>
      <w:bookmarkEnd w:id="9"/>
    </w:p>
    <w:p w14:paraId="7307E1D6" w14:textId="77777777" w:rsidR="00B3276F" w:rsidRPr="00B3276F" w:rsidRDefault="00B3276F" w:rsidP="00B3276F">
      <w:pPr>
        <w:spacing w:after="160" w:line="259" w:lineRule="auto"/>
        <w:jc w:val="center"/>
        <w:rPr>
          <w:rFonts w:cs="Times New Roman"/>
          <w:b/>
          <w:szCs w:val="24"/>
          <w:lang w:val="id-ID"/>
        </w:rPr>
      </w:pPr>
    </w:p>
    <w:p w14:paraId="7A03F83A" w14:textId="77777777" w:rsidR="00B3276F" w:rsidRPr="00F91FCC" w:rsidRDefault="00B3276F" w:rsidP="00B3276F">
      <w:pPr>
        <w:spacing w:line="360" w:lineRule="auto"/>
        <w:jc w:val="center"/>
        <w:rPr>
          <w:rFonts w:cs="Times New Roman"/>
          <w:b/>
          <w:szCs w:val="24"/>
          <w:lang w:val="id-ID"/>
        </w:rPr>
      </w:pPr>
      <w:r w:rsidRPr="00B3276F">
        <w:rPr>
          <w:rFonts w:cs="Times New Roman"/>
          <w:b/>
          <w:szCs w:val="24"/>
        </w:rPr>
        <w:t>K</w:t>
      </w:r>
      <w:r w:rsidRPr="00B3276F">
        <w:rPr>
          <w:rFonts w:cs="Times New Roman"/>
          <w:b/>
          <w:szCs w:val="24"/>
          <w:lang w:val="en-US"/>
        </w:rPr>
        <w:t>LASTERISASI</w:t>
      </w:r>
      <w:r w:rsidRPr="00B3276F">
        <w:rPr>
          <w:rFonts w:cs="Times New Roman"/>
          <w:b/>
          <w:szCs w:val="24"/>
        </w:rPr>
        <w:t xml:space="preserve"> </w:t>
      </w:r>
      <w:r w:rsidRPr="00B3276F">
        <w:rPr>
          <w:rFonts w:cs="Times New Roman"/>
          <w:b/>
          <w:szCs w:val="24"/>
          <w:lang w:val="en-US"/>
        </w:rPr>
        <w:t>DAN GEOVISUALISASI</w:t>
      </w:r>
      <w:ins w:id="11" w:author="fahmi abdillah" w:date="2022-06-29T19:55:00Z">
        <w:r w:rsidRPr="00B3276F">
          <w:rPr>
            <w:rFonts w:cs="Times New Roman"/>
            <w:b/>
            <w:szCs w:val="24"/>
            <w:lang w:val="en-US"/>
          </w:rPr>
          <w:t xml:space="preserve"> </w:t>
        </w:r>
      </w:ins>
      <w:r w:rsidRPr="00B3276F">
        <w:rPr>
          <w:rFonts w:cs="Times New Roman"/>
          <w:b/>
          <w:i/>
          <w:iCs/>
          <w:szCs w:val="24"/>
          <w:lang w:val="en-US"/>
        </w:rPr>
        <w:t xml:space="preserve">TWEET </w:t>
      </w:r>
      <w:ins w:id="12" w:author="fahmi abdillah" w:date="2022-06-29T19:55:00Z">
        <w:r w:rsidRPr="00B3276F">
          <w:rPr>
            <w:rFonts w:cs="Times New Roman"/>
            <w:b/>
            <w:szCs w:val="24"/>
            <w:lang w:val="en-US"/>
          </w:rPr>
          <w:t>PENYEBARAN</w:t>
        </w:r>
      </w:ins>
      <w:r w:rsidRPr="00B3276F">
        <w:rPr>
          <w:rFonts w:cs="Times New Roman"/>
          <w:b/>
          <w:szCs w:val="24"/>
          <w:lang w:val="en-US"/>
        </w:rPr>
        <w:t xml:space="preserve"> PENYAKIT MENULAR LANGSUNG (STUDI KASUS COVID</w:t>
      </w:r>
      <w:r>
        <w:rPr>
          <w:rFonts w:cs="Times New Roman"/>
          <w:b/>
          <w:szCs w:val="24"/>
          <w:lang w:val="en-US"/>
        </w:rPr>
        <w:t>-19)</w:t>
      </w:r>
    </w:p>
    <w:p w14:paraId="1EFE0729" w14:textId="77777777" w:rsidR="00B3276F" w:rsidRPr="00F91FCC" w:rsidRDefault="00B3276F" w:rsidP="00B3276F">
      <w:pPr>
        <w:spacing w:line="360" w:lineRule="auto"/>
        <w:jc w:val="center"/>
        <w:rPr>
          <w:rFonts w:cs="Times New Roman"/>
          <w:b/>
          <w:szCs w:val="24"/>
          <w:lang w:val="id-ID"/>
        </w:rPr>
      </w:pPr>
    </w:p>
    <w:p w14:paraId="0BEA57D6" w14:textId="77777777" w:rsidR="00B3276F" w:rsidRDefault="00B3276F" w:rsidP="00B3276F">
      <w:pPr>
        <w:spacing w:line="360" w:lineRule="auto"/>
        <w:jc w:val="center"/>
        <w:rPr>
          <w:rFonts w:cs="Times New Roman"/>
          <w:szCs w:val="24"/>
        </w:rPr>
      </w:pPr>
    </w:p>
    <w:p w14:paraId="383856A1" w14:textId="77777777" w:rsidR="00B3276F" w:rsidRPr="00005E12" w:rsidRDefault="00B3276F" w:rsidP="00B3276F">
      <w:pPr>
        <w:spacing w:line="360" w:lineRule="auto"/>
        <w:jc w:val="center"/>
        <w:rPr>
          <w:rFonts w:cs="Times New Roman"/>
          <w:szCs w:val="24"/>
        </w:rPr>
      </w:pPr>
    </w:p>
    <w:p w14:paraId="64602691" w14:textId="77777777" w:rsidR="00B3276F" w:rsidRDefault="00B3276F" w:rsidP="00B3276F">
      <w:pPr>
        <w:spacing w:line="360" w:lineRule="auto"/>
        <w:jc w:val="center"/>
        <w:rPr>
          <w:rFonts w:cs="Times New Roman"/>
          <w:szCs w:val="24"/>
        </w:rPr>
      </w:pPr>
      <w:r w:rsidRPr="008E4E3A">
        <w:rPr>
          <w:rFonts w:eastAsia="Times New Roman"/>
          <w:b/>
          <w:noProof/>
          <w:szCs w:val="24"/>
          <w:lang w:val="id-ID" w:eastAsia="id-ID"/>
        </w:rPr>
        <w:drawing>
          <wp:inline distT="0" distB="0" distL="0" distR="0" wp14:anchorId="33EFCDAF" wp14:editId="11B27C75">
            <wp:extent cx="2160000" cy="2160000"/>
            <wp:effectExtent l="0" t="0" r="0" b="0"/>
            <wp:docPr id="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160000" cy="2160000"/>
                    </a:xfrm>
                    <a:prstGeom prst="rect">
                      <a:avLst/>
                    </a:prstGeom>
                    <a:ln/>
                  </pic:spPr>
                </pic:pic>
              </a:graphicData>
            </a:graphic>
          </wp:inline>
        </w:drawing>
      </w:r>
    </w:p>
    <w:p w14:paraId="57B47ED6" w14:textId="77777777" w:rsidR="00B3276F" w:rsidRDefault="00B3276F" w:rsidP="00B3276F">
      <w:pPr>
        <w:spacing w:line="360" w:lineRule="auto"/>
        <w:jc w:val="center"/>
        <w:rPr>
          <w:rFonts w:cs="Times New Roman"/>
          <w:szCs w:val="24"/>
        </w:rPr>
      </w:pPr>
    </w:p>
    <w:p w14:paraId="4272C2BD" w14:textId="12657F06" w:rsidR="00B3276F" w:rsidRDefault="00B3276F" w:rsidP="00B3276F">
      <w:pPr>
        <w:spacing w:line="360" w:lineRule="auto"/>
        <w:jc w:val="center"/>
        <w:rPr>
          <w:rFonts w:cs="Times New Roman"/>
          <w:szCs w:val="24"/>
        </w:rPr>
      </w:pPr>
    </w:p>
    <w:p w14:paraId="5AC6B576" w14:textId="77777777" w:rsidR="00B3276F" w:rsidRPr="00005E12" w:rsidRDefault="00B3276F" w:rsidP="00B3276F">
      <w:pPr>
        <w:spacing w:line="360" w:lineRule="auto"/>
        <w:jc w:val="center"/>
        <w:rPr>
          <w:rFonts w:cs="Times New Roman"/>
          <w:szCs w:val="24"/>
        </w:rPr>
      </w:pPr>
    </w:p>
    <w:p w14:paraId="47A5B52F" w14:textId="09F76258" w:rsidR="00B3276F" w:rsidRPr="00B3276F" w:rsidRDefault="00B3276F" w:rsidP="00B3276F">
      <w:pPr>
        <w:spacing w:line="360" w:lineRule="auto"/>
        <w:jc w:val="center"/>
        <w:rPr>
          <w:rFonts w:cs="Times New Roman"/>
          <w:b/>
          <w:szCs w:val="24"/>
          <w:lang w:val="en-US"/>
        </w:rPr>
      </w:pPr>
      <w:r>
        <w:rPr>
          <w:rFonts w:cs="Times New Roman"/>
          <w:b/>
          <w:szCs w:val="24"/>
          <w:lang w:val="en-US"/>
        </w:rPr>
        <w:t>FAHMIRULLAH ABDILLAH</w:t>
      </w:r>
    </w:p>
    <w:p w14:paraId="3B24B4D3" w14:textId="7D40C91C" w:rsidR="00B3276F" w:rsidRPr="00B3276F" w:rsidRDefault="00B3276F" w:rsidP="00B3276F">
      <w:pPr>
        <w:spacing w:line="360" w:lineRule="auto"/>
        <w:jc w:val="center"/>
        <w:rPr>
          <w:rFonts w:cs="Times New Roman"/>
          <w:b/>
          <w:szCs w:val="24"/>
          <w:lang w:val="en-US"/>
        </w:rPr>
      </w:pPr>
      <w:r>
        <w:rPr>
          <w:rFonts w:cs="Times New Roman"/>
          <w:b/>
          <w:szCs w:val="24"/>
          <w:lang w:val="id-ID"/>
        </w:rPr>
        <w:t>0818116330</w:t>
      </w:r>
      <w:r>
        <w:rPr>
          <w:rFonts w:cs="Times New Roman"/>
          <w:b/>
          <w:szCs w:val="24"/>
          <w:lang w:val="en-US"/>
        </w:rPr>
        <w:t>02</w:t>
      </w:r>
    </w:p>
    <w:p w14:paraId="0A39D9F3" w14:textId="142C571F" w:rsidR="00B3276F" w:rsidRDefault="00B3276F" w:rsidP="00B3276F">
      <w:pPr>
        <w:spacing w:line="360" w:lineRule="auto"/>
        <w:jc w:val="center"/>
        <w:rPr>
          <w:rFonts w:cs="Times New Roman"/>
          <w:b/>
          <w:szCs w:val="24"/>
        </w:rPr>
      </w:pPr>
    </w:p>
    <w:p w14:paraId="0416FF48" w14:textId="014C176C" w:rsidR="00B3276F" w:rsidRDefault="00B3276F" w:rsidP="00B3276F">
      <w:pPr>
        <w:spacing w:line="360" w:lineRule="auto"/>
        <w:jc w:val="center"/>
        <w:rPr>
          <w:rFonts w:cs="Times New Roman"/>
          <w:b/>
          <w:szCs w:val="24"/>
        </w:rPr>
      </w:pPr>
    </w:p>
    <w:p w14:paraId="5F2B286E" w14:textId="15BAE586" w:rsidR="00B3276F" w:rsidRDefault="00B3276F" w:rsidP="00B3276F">
      <w:pPr>
        <w:spacing w:line="360" w:lineRule="auto"/>
        <w:jc w:val="center"/>
        <w:rPr>
          <w:rFonts w:cs="Times New Roman"/>
          <w:b/>
          <w:szCs w:val="24"/>
        </w:rPr>
      </w:pPr>
    </w:p>
    <w:p w14:paraId="686AE3D7" w14:textId="77777777" w:rsidR="00B3276F" w:rsidRPr="00F91FCC" w:rsidRDefault="00B3276F" w:rsidP="00B3276F">
      <w:pPr>
        <w:spacing w:line="360" w:lineRule="auto"/>
        <w:jc w:val="center"/>
        <w:rPr>
          <w:rFonts w:cs="Times New Roman"/>
          <w:b/>
          <w:szCs w:val="24"/>
        </w:rPr>
      </w:pPr>
    </w:p>
    <w:p w14:paraId="67B3A185" w14:textId="77777777" w:rsidR="00B3276F" w:rsidRDefault="00B3276F" w:rsidP="00B3276F">
      <w:pPr>
        <w:spacing w:line="360" w:lineRule="auto"/>
        <w:jc w:val="center"/>
        <w:rPr>
          <w:rFonts w:cs="Times New Roman"/>
          <w:b/>
          <w:szCs w:val="24"/>
        </w:rPr>
      </w:pPr>
      <w:r w:rsidRPr="00005E12">
        <w:rPr>
          <w:rFonts w:cs="Times New Roman"/>
          <w:b/>
          <w:szCs w:val="24"/>
        </w:rPr>
        <w:t xml:space="preserve">PROGRAM STUDI </w:t>
      </w:r>
      <w:r>
        <w:rPr>
          <w:rFonts w:cs="Times New Roman"/>
          <w:b/>
          <w:szCs w:val="24"/>
          <w:lang w:val="id-ID"/>
        </w:rPr>
        <w:t xml:space="preserve">S1 </w:t>
      </w:r>
      <w:r w:rsidRPr="00005E12">
        <w:rPr>
          <w:rFonts w:cs="Times New Roman"/>
          <w:b/>
          <w:szCs w:val="24"/>
        </w:rPr>
        <w:t>SISTEM INFORMASI</w:t>
      </w:r>
    </w:p>
    <w:p w14:paraId="7148532A" w14:textId="77777777" w:rsidR="00B3276F" w:rsidRPr="00F91FCC" w:rsidRDefault="00B3276F" w:rsidP="00B3276F">
      <w:pPr>
        <w:spacing w:line="360" w:lineRule="auto"/>
        <w:jc w:val="center"/>
        <w:rPr>
          <w:rFonts w:cs="Times New Roman"/>
          <w:b/>
          <w:szCs w:val="24"/>
          <w:lang w:val="id-ID"/>
        </w:rPr>
      </w:pPr>
      <w:r>
        <w:rPr>
          <w:rFonts w:cs="Times New Roman"/>
          <w:b/>
          <w:szCs w:val="24"/>
          <w:lang w:val="id-ID"/>
        </w:rPr>
        <w:t>DEPARTEMEN MATEMATIKA</w:t>
      </w:r>
    </w:p>
    <w:p w14:paraId="7EAB6904" w14:textId="77777777" w:rsidR="00B3276F" w:rsidRPr="00005E12" w:rsidRDefault="00B3276F" w:rsidP="00B3276F">
      <w:pPr>
        <w:spacing w:line="360" w:lineRule="auto"/>
        <w:jc w:val="center"/>
        <w:rPr>
          <w:rFonts w:cs="Times New Roman"/>
          <w:b/>
          <w:szCs w:val="24"/>
        </w:rPr>
      </w:pPr>
      <w:r w:rsidRPr="00005E12">
        <w:rPr>
          <w:rFonts w:cs="Times New Roman"/>
          <w:b/>
          <w:szCs w:val="24"/>
        </w:rPr>
        <w:t>FAKULTAS SAINS DAN TEKNOLOGI</w:t>
      </w:r>
    </w:p>
    <w:p w14:paraId="10E8BAEA" w14:textId="77777777" w:rsidR="00B3276F" w:rsidRPr="00005E12" w:rsidRDefault="00B3276F" w:rsidP="00B3276F">
      <w:pPr>
        <w:spacing w:line="360" w:lineRule="auto"/>
        <w:jc w:val="center"/>
        <w:rPr>
          <w:rFonts w:cs="Times New Roman"/>
          <w:b/>
          <w:szCs w:val="24"/>
        </w:rPr>
      </w:pPr>
      <w:r w:rsidRPr="00005E12">
        <w:rPr>
          <w:rFonts w:cs="Times New Roman"/>
          <w:b/>
          <w:szCs w:val="24"/>
        </w:rPr>
        <w:t>UNIVERSITAS AIRLANGGA</w:t>
      </w:r>
    </w:p>
    <w:p w14:paraId="6C43A1E2" w14:textId="14CCA43F" w:rsidR="00B3276F" w:rsidRDefault="00B3276F" w:rsidP="00B3276F">
      <w:pPr>
        <w:jc w:val="center"/>
      </w:pPr>
      <w:r>
        <w:rPr>
          <w:rFonts w:cs="Times New Roman"/>
          <w:b/>
          <w:szCs w:val="24"/>
        </w:rPr>
        <w:t>202</w:t>
      </w:r>
      <w:r>
        <w:rPr>
          <w:rFonts w:cs="Times New Roman"/>
          <w:b/>
          <w:szCs w:val="24"/>
          <w:lang w:val="id-ID"/>
        </w:rPr>
        <w:t>2</w:t>
      </w:r>
      <w:r>
        <w:br w:type="page"/>
      </w:r>
    </w:p>
    <w:p w14:paraId="362FDF27" w14:textId="77777777" w:rsidR="00B3276F" w:rsidRPr="00D92F57" w:rsidRDefault="00B3276F" w:rsidP="000D7FAC">
      <w:pPr>
        <w:pStyle w:val="Heading1"/>
        <w:numPr>
          <w:ilvl w:val="0"/>
          <w:numId w:val="0"/>
        </w:numPr>
        <w:spacing w:line="360" w:lineRule="auto"/>
        <w:ind w:left="360"/>
        <w:rPr>
          <w:rFonts w:cs="Times New Roman"/>
          <w:b w:val="0"/>
          <w:sz w:val="24"/>
          <w:szCs w:val="24"/>
          <w:lang w:val="id-ID"/>
        </w:rPr>
      </w:pPr>
      <w:bookmarkStart w:id="13" w:name="_Toc115358254"/>
      <w:bookmarkStart w:id="14" w:name="_Toc115957888"/>
      <w:r w:rsidRPr="00D92F57">
        <w:rPr>
          <w:rFonts w:cs="Times New Roman"/>
          <w:sz w:val="24"/>
          <w:szCs w:val="24"/>
          <w:lang w:val="id-ID"/>
        </w:rPr>
        <w:lastRenderedPageBreak/>
        <w:t>KATA PENGANTAR</w:t>
      </w:r>
      <w:bookmarkEnd w:id="13"/>
      <w:bookmarkEnd w:id="14"/>
    </w:p>
    <w:p w14:paraId="6590A725" w14:textId="77777777" w:rsidR="00B3276F" w:rsidRDefault="00B3276F" w:rsidP="00B3276F">
      <w:pPr>
        <w:spacing w:line="360" w:lineRule="auto"/>
        <w:rPr>
          <w:rFonts w:cs="Times New Roman"/>
          <w:szCs w:val="24"/>
          <w:lang w:val="id-ID"/>
        </w:rPr>
      </w:pPr>
    </w:p>
    <w:p w14:paraId="79691752" w14:textId="3287C08E" w:rsidR="00B3276F" w:rsidRPr="00D92F57" w:rsidRDefault="00B3276F" w:rsidP="00B3276F">
      <w:pPr>
        <w:spacing w:after="160" w:line="360" w:lineRule="auto"/>
        <w:ind w:firstLine="720"/>
        <w:jc w:val="both"/>
        <w:rPr>
          <w:lang w:val="en-US"/>
        </w:rPr>
      </w:pPr>
      <w:r>
        <w:rPr>
          <w:lang w:val="id-ID"/>
        </w:rPr>
        <w:t xml:space="preserve">Puji syukur penulis ucapkan atas kehadirat Tuhan Yang Maha Esa karena telah memberikan rahmat dan karunia-Nya sehingga penulis dapat menyelesaikan penyusunan proposal skripsi </w:t>
      </w:r>
      <w:r w:rsidRPr="00D92F57">
        <w:rPr>
          <w:lang w:val="en-US"/>
        </w:rPr>
        <w:t xml:space="preserve">yang </w:t>
      </w:r>
      <w:r>
        <w:rPr>
          <w:lang w:val="id-ID"/>
        </w:rPr>
        <w:t xml:space="preserve">berjudul </w:t>
      </w:r>
      <w:proofErr w:type="spellStart"/>
      <w:r>
        <w:rPr>
          <w:b/>
          <w:szCs w:val="24"/>
          <w:lang w:val="en-US" w:eastAsia="id-ID"/>
        </w:rPr>
        <w:t>Klasterisasi</w:t>
      </w:r>
      <w:proofErr w:type="spellEnd"/>
      <w:r>
        <w:rPr>
          <w:b/>
          <w:szCs w:val="24"/>
          <w:lang w:val="en-US" w:eastAsia="id-ID"/>
        </w:rPr>
        <w:t xml:space="preserve"> dan </w:t>
      </w:r>
      <w:proofErr w:type="spellStart"/>
      <w:r>
        <w:rPr>
          <w:b/>
          <w:szCs w:val="24"/>
          <w:lang w:val="en-US" w:eastAsia="id-ID"/>
        </w:rPr>
        <w:t>Geovisualisasi</w:t>
      </w:r>
      <w:proofErr w:type="spellEnd"/>
      <w:r>
        <w:rPr>
          <w:b/>
          <w:szCs w:val="24"/>
          <w:lang w:val="en-US" w:eastAsia="id-ID"/>
        </w:rPr>
        <w:t xml:space="preserve"> </w:t>
      </w:r>
      <w:r>
        <w:rPr>
          <w:b/>
          <w:i/>
          <w:iCs/>
          <w:szCs w:val="24"/>
          <w:lang w:val="en-US" w:eastAsia="id-ID"/>
        </w:rPr>
        <w:t xml:space="preserve">Tweet </w:t>
      </w:r>
      <w:r>
        <w:rPr>
          <w:b/>
          <w:szCs w:val="24"/>
          <w:lang w:val="en-US" w:eastAsia="id-ID"/>
        </w:rPr>
        <w:t>Penyebaran Penyakit Menular Langsung (Studi Kasus COVID-19)</w:t>
      </w:r>
      <w:r w:rsidRPr="00D92F57">
        <w:rPr>
          <w:lang w:val="en-US"/>
        </w:rPr>
        <w:t>.</w:t>
      </w:r>
    </w:p>
    <w:p w14:paraId="4FB09FAC" w14:textId="77777777" w:rsidR="00B3276F" w:rsidRPr="00D92F57" w:rsidRDefault="00B3276F" w:rsidP="00B3276F">
      <w:pPr>
        <w:spacing w:after="160" w:line="360" w:lineRule="auto"/>
        <w:ind w:firstLine="720"/>
        <w:jc w:val="both"/>
        <w:rPr>
          <w:lang w:val="en-US"/>
        </w:rPr>
      </w:pPr>
      <w:r>
        <w:rPr>
          <w:lang w:val="id-ID"/>
        </w:rPr>
        <w:t>Ucapan terima kasih dari penulis kepada seluruh pihak yang telah membantu dan mendukung dalam pengerjaan proposal skripsi ini hingga dapat terselesaikan dengan baik</w:t>
      </w:r>
      <w:r w:rsidRPr="00D92F57">
        <w:rPr>
          <w:lang w:val="en-US"/>
        </w:rPr>
        <w:t xml:space="preserve">. </w:t>
      </w:r>
      <w:r>
        <w:rPr>
          <w:lang w:val="id-ID"/>
        </w:rPr>
        <w:t>Proposal skripsi ini tidak akan terselesaikan tanpa bantuan dan dukungan dari pihak yang terlibat.</w:t>
      </w:r>
    </w:p>
    <w:p w14:paraId="45EA5F21" w14:textId="77777777" w:rsidR="00B3276F" w:rsidRPr="00D92F57" w:rsidRDefault="00B3276F" w:rsidP="00B3276F">
      <w:pPr>
        <w:spacing w:after="160" w:line="360" w:lineRule="auto"/>
        <w:ind w:firstLine="720"/>
        <w:jc w:val="both"/>
        <w:rPr>
          <w:lang w:val="en-US"/>
        </w:rPr>
      </w:pPr>
      <w:r>
        <w:rPr>
          <w:lang w:val="id-ID"/>
        </w:rPr>
        <w:t>Penulis menyadari bahwa dalam penyusunan proposal skripsi ini terdapat banyak kekurangan, maka dari itu penulis senantiasa terbuka dalam menerima kritik dan saran atas kekurangan dan kesalahan yang ada dalam penelitian ini. Harapan dari penulis, semoga penelitian ini dapat memberikan manfaat dan wawasan yang berguna dan menjadi sumber ilmu yang bermanfaat kedepannya.</w:t>
      </w:r>
    </w:p>
    <w:p w14:paraId="4B504011" w14:textId="77777777" w:rsidR="00B3276F" w:rsidRPr="00D92F57" w:rsidRDefault="00B3276F" w:rsidP="00B3276F">
      <w:pPr>
        <w:spacing w:after="160" w:line="360" w:lineRule="auto"/>
        <w:ind w:firstLine="720"/>
        <w:jc w:val="both"/>
        <w:rPr>
          <w:lang w:val="en-US"/>
        </w:rPr>
      </w:pPr>
    </w:p>
    <w:tbl>
      <w:tblPr>
        <w:tblStyle w:val="TableGrid"/>
        <w:tblW w:w="0" w:type="auto"/>
        <w:tblInd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9"/>
      </w:tblGrid>
      <w:tr w:rsidR="00B3276F" w:rsidRPr="00D92F57" w14:paraId="5A1178DD" w14:textId="77777777" w:rsidTr="001E7EED">
        <w:tc>
          <w:tcPr>
            <w:tcW w:w="3249" w:type="dxa"/>
            <w:shd w:val="clear" w:color="auto" w:fill="FFFFFF" w:themeFill="background1"/>
          </w:tcPr>
          <w:p w14:paraId="60B6A62A" w14:textId="76737A4F" w:rsidR="00B3276F" w:rsidRPr="00D92F57" w:rsidRDefault="00B3276F" w:rsidP="001E7EED">
            <w:pPr>
              <w:spacing w:line="360" w:lineRule="auto"/>
              <w:jc w:val="both"/>
              <w:rPr>
                <w:rFonts w:cs="Times New Roman"/>
                <w:lang w:val="en-US"/>
              </w:rPr>
            </w:pPr>
            <w:r w:rsidRPr="00F16900">
              <w:rPr>
                <w:rFonts w:cs="Times New Roman"/>
                <w:lang w:val="en-US"/>
              </w:rPr>
              <w:t xml:space="preserve">Surabaya, </w:t>
            </w:r>
            <w:r>
              <w:rPr>
                <w:rFonts w:cs="Times New Roman"/>
                <w:lang w:val="en-US"/>
              </w:rPr>
              <w:t xml:space="preserve">27 Juli </w:t>
            </w:r>
            <w:r w:rsidRPr="00F16900">
              <w:rPr>
                <w:rFonts w:cs="Times New Roman"/>
                <w:lang w:val="en-US"/>
              </w:rPr>
              <w:t>2022</w:t>
            </w:r>
          </w:p>
        </w:tc>
      </w:tr>
      <w:tr w:rsidR="00B3276F" w:rsidRPr="00D92F57" w14:paraId="77563A15" w14:textId="77777777" w:rsidTr="001E7EED">
        <w:tc>
          <w:tcPr>
            <w:tcW w:w="3249" w:type="dxa"/>
          </w:tcPr>
          <w:p w14:paraId="6B56ADCB" w14:textId="77777777" w:rsidR="00B3276F" w:rsidRPr="00D92F57" w:rsidRDefault="00B3276F" w:rsidP="001E7EED">
            <w:pPr>
              <w:spacing w:line="360" w:lineRule="auto"/>
              <w:jc w:val="both"/>
              <w:rPr>
                <w:rFonts w:cs="Times New Roman"/>
                <w:lang w:val="id-ID"/>
              </w:rPr>
            </w:pPr>
            <w:r>
              <w:rPr>
                <w:rFonts w:cs="Times New Roman"/>
                <w:lang w:val="id-ID"/>
              </w:rPr>
              <w:t>Penulis</w:t>
            </w:r>
          </w:p>
        </w:tc>
      </w:tr>
      <w:tr w:rsidR="00B3276F" w:rsidRPr="00D92F57" w14:paraId="73E8DC56" w14:textId="77777777" w:rsidTr="001E7EED">
        <w:trPr>
          <w:trHeight w:val="1097"/>
        </w:trPr>
        <w:tc>
          <w:tcPr>
            <w:tcW w:w="3249" w:type="dxa"/>
          </w:tcPr>
          <w:p w14:paraId="41FF22DA" w14:textId="77777777" w:rsidR="00B3276F" w:rsidRPr="00D92F57" w:rsidRDefault="00B3276F" w:rsidP="001E7EED">
            <w:pPr>
              <w:spacing w:line="360" w:lineRule="auto"/>
              <w:jc w:val="both"/>
              <w:rPr>
                <w:rFonts w:cs="Times New Roman"/>
                <w:lang w:val="en-US"/>
              </w:rPr>
            </w:pPr>
          </w:p>
        </w:tc>
      </w:tr>
      <w:tr w:rsidR="00B3276F" w:rsidRPr="00D92F57" w14:paraId="57256C06" w14:textId="77777777" w:rsidTr="001E7EED">
        <w:tc>
          <w:tcPr>
            <w:tcW w:w="3249" w:type="dxa"/>
          </w:tcPr>
          <w:p w14:paraId="4759B299" w14:textId="0A292C7C" w:rsidR="00B3276F" w:rsidRPr="00D470CE" w:rsidRDefault="00D470CE" w:rsidP="001E7EED">
            <w:pPr>
              <w:spacing w:line="360" w:lineRule="auto"/>
              <w:jc w:val="both"/>
              <w:rPr>
                <w:rFonts w:cs="Times New Roman"/>
                <w:lang w:val="en-US"/>
              </w:rPr>
            </w:pPr>
            <w:proofErr w:type="spellStart"/>
            <w:r>
              <w:rPr>
                <w:rFonts w:cs="Times New Roman"/>
                <w:lang w:val="en-US"/>
              </w:rPr>
              <w:t>Fahmirullah</w:t>
            </w:r>
            <w:proofErr w:type="spellEnd"/>
            <w:r>
              <w:rPr>
                <w:rFonts w:cs="Times New Roman"/>
                <w:lang w:val="en-US"/>
              </w:rPr>
              <w:t xml:space="preserve"> Abdillah</w:t>
            </w:r>
          </w:p>
        </w:tc>
      </w:tr>
    </w:tbl>
    <w:p w14:paraId="09C5B2E5" w14:textId="7CCBC94C" w:rsidR="00B3276F" w:rsidRPr="00B3276F" w:rsidRDefault="00B3276F" w:rsidP="00B3276F">
      <w:pPr>
        <w:spacing w:line="360" w:lineRule="auto"/>
        <w:rPr>
          <w:rFonts w:cs="Times New Roman"/>
          <w:szCs w:val="24"/>
          <w:lang w:val="id-ID"/>
        </w:rPr>
      </w:pPr>
      <w:r w:rsidRPr="00D92F57">
        <w:rPr>
          <w:rFonts w:cs="Times New Roman"/>
          <w:szCs w:val="24"/>
          <w:lang w:val="id-ID"/>
        </w:rPr>
        <w:br w:type="page"/>
      </w:r>
    </w:p>
    <w:bookmarkEnd w:id="0"/>
    <w:bookmarkEnd w:id="1"/>
    <w:bookmarkEnd w:id="2"/>
    <w:bookmarkEnd w:id="3"/>
    <w:bookmarkEnd w:id="4"/>
    <w:bookmarkEnd w:id="5"/>
    <w:bookmarkEnd w:id="6"/>
    <w:p w14:paraId="1A485488" w14:textId="77777777" w:rsidR="00043D71" w:rsidRDefault="00043D71" w:rsidP="00B66490">
      <w:pPr>
        <w:pStyle w:val="Heading1"/>
        <w:numPr>
          <w:ilvl w:val="0"/>
          <w:numId w:val="0"/>
        </w:numPr>
        <w:rPr>
          <w:ins w:id="15" w:author="fahmi abdillah" w:date="2022-07-14T00:03:00Z"/>
          <w:lang w:val="en-US"/>
        </w:rPr>
        <w:sectPr w:rsidR="00043D71" w:rsidSect="00B32BE7">
          <w:pgSz w:w="11909" w:h="16834" w:code="9"/>
          <w:pgMar w:top="1701" w:right="1701" w:bottom="1701" w:left="2268" w:header="720" w:footer="720" w:gutter="0"/>
          <w:pgNumType w:start="1"/>
          <w:cols w:space="720"/>
          <w:docGrid w:linePitch="299"/>
        </w:sectPr>
      </w:pPr>
    </w:p>
    <w:p w14:paraId="41C6C9FB" w14:textId="32B30EB7" w:rsidR="004C4BDC" w:rsidRDefault="003E7C1B" w:rsidP="00B66490">
      <w:pPr>
        <w:pStyle w:val="Heading1"/>
        <w:numPr>
          <w:ilvl w:val="0"/>
          <w:numId w:val="0"/>
        </w:numPr>
        <w:rPr>
          <w:lang w:val="en-US"/>
        </w:rPr>
      </w:pPr>
      <w:bookmarkStart w:id="16" w:name="_Toc115957889"/>
      <w:r>
        <w:rPr>
          <w:lang w:val="en-US"/>
        </w:rPr>
        <w:lastRenderedPageBreak/>
        <w:t>DAFTAR ISI</w:t>
      </w:r>
      <w:bookmarkEnd w:id="16"/>
    </w:p>
    <w:sdt>
      <w:sdtPr>
        <w:rPr>
          <w:rFonts w:ascii="Arial" w:hAnsi="Arial"/>
          <w:b w:val="0"/>
          <w:sz w:val="22"/>
        </w:rPr>
        <w:id w:val="901339992"/>
        <w:docPartObj>
          <w:docPartGallery w:val="Table of Contents"/>
          <w:docPartUnique/>
        </w:docPartObj>
      </w:sdtPr>
      <w:sdtEndPr>
        <w:rPr>
          <w:rFonts w:ascii="Times New Roman" w:hAnsi="Times New Roman"/>
          <w:bCs/>
          <w:noProof/>
          <w:sz w:val="24"/>
        </w:rPr>
      </w:sdtEndPr>
      <w:sdtContent>
        <w:p w14:paraId="4E3C8B62" w14:textId="5EED27AE" w:rsidR="006C0A5B" w:rsidRDefault="004C4BDC">
          <w:pPr>
            <w:pStyle w:val="TOC1"/>
            <w:tabs>
              <w:tab w:val="right" w:leader="dot" w:pos="7930"/>
            </w:tabs>
            <w:rPr>
              <w:rFonts w:asciiTheme="minorHAnsi" w:eastAsiaTheme="minorEastAsia" w:hAnsiTheme="minorHAnsi" w:cstheme="minorBidi"/>
              <w:b w:val="0"/>
              <w:noProof/>
              <w:sz w:val="22"/>
              <w:lang w:val="en-ID"/>
            </w:rPr>
          </w:pPr>
          <w:r>
            <w:fldChar w:fldCharType="begin"/>
          </w:r>
          <w:r>
            <w:instrText xml:space="preserve"> TOC \o "1-3" \h \z \u </w:instrText>
          </w:r>
          <w:r>
            <w:fldChar w:fldCharType="separate"/>
          </w:r>
          <w:r w:rsidR="006C0A5B" w:rsidRPr="00D5065A">
            <w:rPr>
              <w:rStyle w:val="Hyperlink"/>
              <w:noProof/>
            </w:rPr>
            <w:fldChar w:fldCharType="begin"/>
          </w:r>
          <w:r w:rsidR="006C0A5B" w:rsidRPr="00D5065A">
            <w:rPr>
              <w:rStyle w:val="Hyperlink"/>
              <w:noProof/>
            </w:rPr>
            <w:instrText xml:space="preserve"> </w:instrText>
          </w:r>
          <w:r w:rsidR="006C0A5B">
            <w:rPr>
              <w:noProof/>
            </w:rPr>
            <w:instrText>HYPERLINK \l "_Toc115957888"</w:instrText>
          </w:r>
          <w:r w:rsidR="006C0A5B" w:rsidRPr="00D5065A">
            <w:rPr>
              <w:rStyle w:val="Hyperlink"/>
              <w:noProof/>
            </w:rPr>
            <w:instrText xml:space="preserve"> </w:instrText>
          </w:r>
          <w:r w:rsidR="006C0A5B" w:rsidRPr="00D5065A">
            <w:rPr>
              <w:rStyle w:val="Hyperlink"/>
              <w:noProof/>
            </w:rPr>
            <w:fldChar w:fldCharType="separate"/>
          </w:r>
          <w:r w:rsidR="006C0A5B" w:rsidRPr="00D5065A">
            <w:rPr>
              <w:rStyle w:val="Hyperlink"/>
              <w:rFonts w:cs="Times New Roman"/>
              <w:noProof/>
              <w:lang w:val="id-ID"/>
            </w:rPr>
            <w:t>KATA PENGANTAR</w:t>
          </w:r>
          <w:r w:rsidR="006C0A5B">
            <w:rPr>
              <w:noProof/>
              <w:webHidden/>
            </w:rPr>
            <w:tab/>
          </w:r>
          <w:r w:rsidR="006C0A5B">
            <w:rPr>
              <w:noProof/>
              <w:webHidden/>
            </w:rPr>
            <w:fldChar w:fldCharType="begin"/>
          </w:r>
          <w:r w:rsidR="006C0A5B">
            <w:rPr>
              <w:noProof/>
              <w:webHidden/>
            </w:rPr>
            <w:instrText xml:space="preserve"> PAGEREF _Toc115957888 \h </w:instrText>
          </w:r>
          <w:r w:rsidR="006C0A5B">
            <w:rPr>
              <w:noProof/>
              <w:webHidden/>
            </w:rPr>
          </w:r>
          <w:r w:rsidR="006C0A5B">
            <w:rPr>
              <w:noProof/>
              <w:webHidden/>
            </w:rPr>
            <w:fldChar w:fldCharType="separate"/>
          </w:r>
          <w:r w:rsidR="001E7EED">
            <w:rPr>
              <w:noProof/>
              <w:webHidden/>
            </w:rPr>
            <w:t>3</w:t>
          </w:r>
          <w:r w:rsidR="006C0A5B">
            <w:rPr>
              <w:noProof/>
              <w:webHidden/>
            </w:rPr>
            <w:fldChar w:fldCharType="end"/>
          </w:r>
          <w:r w:rsidR="006C0A5B" w:rsidRPr="00D5065A">
            <w:rPr>
              <w:rStyle w:val="Hyperlink"/>
              <w:noProof/>
            </w:rPr>
            <w:fldChar w:fldCharType="end"/>
          </w:r>
        </w:p>
        <w:p w14:paraId="03BBFD22" w14:textId="34F59963"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"_Toc115957889"</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DAFTAR ISI</w:t>
          </w:r>
          <w:r>
            <w:rPr>
              <w:noProof/>
              <w:webHidden/>
            </w:rPr>
            <w:tab/>
          </w:r>
          <w:r>
            <w:rPr>
              <w:noProof/>
              <w:webHidden/>
            </w:rPr>
            <w:fldChar w:fldCharType="begin"/>
          </w:r>
          <w:r>
            <w:rPr>
              <w:noProof/>
              <w:webHidden/>
            </w:rPr>
            <w:instrText xml:space="preserve"> PAGEREF _Toc115957889 \h </w:instrText>
          </w:r>
          <w:r>
            <w:rPr>
              <w:noProof/>
              <w:webHidden/>
            </w:rPr>
          </w:r>
          <w:r>
            <w:rPr>
              <w:noProof/>
              <w:webHidden/>
            </w:rPr>
            <w:fldChar w:fldCharType="separate"/>
          </w:r>
          <w:r w:rsidR="001E7EED">
            <w:rPr>
              <w:noProof/>
              <w:webHidden/>
            </w:rPr>
            <w:t>i</w:t>
          </w:r>
          <w:r>
            <w:rPr>
              <w:noProof/>
              <w:webHidden/>
            </w:rPr>
            <w:fldChar w:fldCharType="end"/>
          </w:r>
          <w:r w:rsidRPr="00D5065A">
            <w:rPr>
              <w:rStyle w:val="Hyperlink"/>
              <w:noProof/>
            </w:rPr>
            <w:fldChar w:fldCharType="end"/>
          </w:r>
        </w:p>
        <w:p w14:paraId="5DEAAAA3" w14:textId="1B43E3F0"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"_Toc115957890"</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DAFTAR GAMBAR</w:t>
          </w:r>
          <w:r>
            <w:rPr>
              <w:noProof/>
              <w:webHidden/>
            </w:rPr>
            <w:tab/>
          </w:r>
          <w:r>
            <w:rPr>
              <w:noProof/>
              <w:webHidden/>
            </w:rPr>
            <w:fldChar w:fldCharType="begin"/>
          </w:r>
          <w:r>
            <w:rPr>
              <w:noProof/>
              <w:webHidden/>
            </w:rPr>
            <w:instrText xml:space="preserve"> PAGEREF _Toc115957890 \h </w:instrText>
          </w:r>
          <w:r>
            <w:rPr>
              <w:noProof/>
              <w:webHidden/>
            </w:rPr>
          </w:r>
          <w:r>
            <w:rPr>
              <w:noProof/>
              <w:webHidden/>
            </w:rPr>
            <w:fldChar w:fldCharType="separate"/>
          </w:r>
          <w:r w:rsidR="001E7EED">
            <w:rPr>
              <w:noProof/>
              <w:webHidden/>
            </w:rPr>
            <w:t>iii</w:t>
          </w:r>
          <w:r>
            <w:rPr>
              <w:noProof/>
              <w:webHidden/>
            </w:rPr>
            <w:fldChar w:fldCharType="end"/>
          </w:r>
          <w:r w:rsidRPr="00D5065A">
            <w:rPr>
              <w:rStyle w:val="Hyperlink"/>
              <w:noProof/>
            </w:rPr>
            <w:fldChar w:fldCharType="end"/>
          </w:r>
        </w:p>
        <w:p w14:paraId="0EA10C47" w14:textId="197B625B"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"_Toc115957891"</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DAFTAR TABEL</w:t>
          </w:r>
          <w:r>
            <w:rPr>
              <w:noProof/>
              <w:webHidden/>
            </w:rPr>
            <w:tab/>
          </w:r>
          <w:r>
            <w:rPr>
              <w:noProof/>
              <w:webHidden/>
            </w:rPr>
            <w:fldChar w:fldCharType="begin"/>
          </w:r>
          <w:r>
            <w:rPr>
              <w:noProof/>
              <w:webHidden/>
            </w:rPr>
            <w:instrText xml:space="preserve"> PAGEREF _Toc115957891 \h </w:instrText>
          </w:r>
          <w:r>
            <w:rPr>
              <w:noProof/>
              <w:webHidden/>
            </w:rPr>
          </w:r>
          <w:r>
            <w:rPr>
              <w:noProof/>
              <w:webHidden/>
            </w:rPr>
            <w:fldChar w:fldCharType="separate"/>
          </w:r>
          <w:r w:rsidR="001E7EED">
            <w:rPr>
              <w:noProof/>
              <w:webHidden/>
            </w:rPr>
            <w:t>iv</w:t>
          </w:r>
          <w:r>
            <w:rPr>
              <w:noProof/>
              <w:webHidden/>
            </w:rPr>
            <w:fldChar w:fldCharType="end"/>
          </w:r>
          <w:r w:rsidRPr="00D5065A">
            <w:rPr>
              <w:rStyle w:val="Hyperlink"/>
              <w:noProof/>
            </w:rPr>
            <w:fldChar w:fldCharType="end"/>
          </w:r>
        </w:p>
        <w:p w14:paraId="5360CA32" w14:textId="13576D74"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"_Toc115957892"</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BAB 1</w:t>
          </w:r>
          <w:r>
            <w:rPr>
              <w:noProof/>
              <w:webHidden/>
            </w:rPr>
            <w:tab/>
          </w:r>
          <w:r>
            <w:rPr>
              <w:noProof/>
              <w:webHidden/>
            </w:rPr>
            <w:fldChar w:fldCharType="begin"/>
          </w:r>
          <w:r>
            <w:rPr>
              <w:noProof/>
              <w:webHidden/>
            </w:rPr>
            <w:instrText xml:space="preserve"> PAGEREF _Toc115957892 \h </w:instrText>
          </w:r>
          <w:r>
            <w:rPr>
              <w:noProof/>
              <w:webHidden/>
            </w:rPr>
          </w:r>
          <w:r>
            <w:rPr>
              <w:noProof/>
              <w:webHidden/>
            </w:rPr>
            <w:fldChar w:fldCharType="separate"/>
          </w:r>
          <w:r w:rsidR="001E7EED">
            <w:rPr>
              <w:noProof/>
              <w:webHidden/>
            </w:rPr>
            <w:t>1</w:t>
          </w:r>
          <w:r>
            <w:rPr>
              <w:noProof/>
              <w:webHidden/>
            </w:rPr>
            <w:fldChar w:fldCharType="end"/>
          </w:r>
          <w:r w:rsidRPr="00D5065A">
            <w:rPr>
              <w:rStyle w:val="Hyperlink"/>
              <w:noProof/>
            </w:rPr>
            <w:fldChar w:fldCharType="end"/>
          </w:r>
        </w:p>
        <w:p w14:paraId="4339C82A" w14:textId="7C223FFD"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"_Toc115957893"</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PENDAHULUAN</w:t>
          </w:r>
          <w:r>
            <w:rPr>
              <w:noProof/>
              <w:webHidden/>
            </w:rPr>
            <w:tab/>
          </w:r>
          <w:r>
            <w:rPr>
              <w:noProof/>
              <w:webHidden/>
            </w:rPr>
            <w:fldChar w:fldCharType="begin"/>
          </w:r>
          <w:r>
            <w:rPr>
              <w:noProof/>
              <w:webHidden/>
            </w:rPr>
            <w:instrText xml:space="preserve"> PAGEREF _Toc115957893 \h </w:instrText>
          </w:r>
          <w:r>
            <w:rPr>
              <w:noProof/>
              <w:webHidden/>
            </w:rPr>
          </w:r>
          <w:r>
            <w:rPr>
              <w:noProof/>
              <w:webHidden/>
            </w:rPr>
            <w:fldChar w:fldCharType="separate"/>
          </w:r>
          <w:r w:rsidR="001E7EED">
            <w:rPr>
              <w:noProof/>
              <w:webHidden/>
            </w:rPr>
            <w:t>1</w:t>
          </w:r>
          <w:r>
            <w:rPr>
              <w:noProof/>
              <w:webHidden/>
            </w:rPr>
            <w:fldChar w:fldCharType="end"/>
          </w:r>
          <w:r w:rsidRPr="00D5065A">
            <w:rPr>
              <w:rStyle w:val="Hyperlink"/>
              <w:noProof/>
            </w:rPr>
            <w:fldChar w:fldCharType="end"/>
          </w:r>
        </w:p>
        <w:p w14:paraId="1AC0D198" w14:textId="48B325BD"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"_Toc115957894"</w:instrText>
          </w:r>
          <w:r w:rsidRPr="00D5065A">
            <w:rPr>
              <w:rStyle w:val="Hyperlink"/>
              <w:noProof/>
            </w:rPr>
            <w:instrText xml:space="preserve"> </w:instrText>
          </w:r>
          <w:r w:rsidRPr="00D5065A">
            <w:rPr>
              <w:rStyle w:val="Hyperlink"/>
              <w:noProof/>
            </w:rPr>
            <w:fldChar w:fldCharType="separate"/>
          </w:r>
          <w:r w:rsidRPr="00D5065A">
            <w:rPr>
              <w:rStyle w:val="Hyperlink"/>
              <w:noProof/>
            </w:rPr>
            <w:t>1.1</w:t>
          </w:r>
          <w:r>
            <w:rPr>
              <w:rFonts w:asciiTheme="minorHAnsi" w:eastAsiaTheme="minorEastAsia" w:hAnsiTheme="minorHAnsi" w:cstheme="minorBidi"/>
              <w:noProof/>
              <w:sz w:val="22"/>
              <w:lang w:val="en-ID"/>
            </w:rPr>
            <w:tab/>
          </w:r>
          <w:r w:rsidRPr="00D5065A">
            <w:rPr>
              <w:rStyle w:val="Hyperlink"/>
              <w:noProof/>
            </w:rPr>
            <w:t>Latar Belakang</w:t>
          </w:r>
          <w:r>
            <w:rPr>
              <w:noProof/>
              <w:webHidden/>
            </w:rPr>
            <w:tab/>
          </w:r>
          <w:r>
            <w:rPr>
              <w:noProof/>
              <w:webHidden/>
            </w:rPr>
            <w:fldChar w:fldCharType="begin"/>
          </w:r>
          <w:r>
            <w:rPr>
              <w:noProof/>
              <w:webHidden/>
            </w:rPr>
            <w:instrText xml:space="preserve"> PAGEREF _Toc115957894 \h </w:instrText>
          </w:r>
          <w:r>
            <w:rPr>
              <w:noProof/>
              <w:webHidden/>
            </w:rPr>
          </w:r>
          <w:r>
            <w:rPr>
              <w:noProof/>
              <w:webHidden/>
            </w:rPr>
            <w:fldChar w:fldCharType="separate"/>
          </w:r>
          <w:r w:rsidR="001E7EED">
            <w:rPr>
              <w:noProof/>
              <w:webHidden/>
            </w:rPr>
            <w:t>1</w:t>
          </w:r>
          <w:r>
            <w:rPr>
              <w:noProof/>
              <w:webHidden/>
            </w:rPr>
            <w:fldChar w:fldCharType="end"/>
          </w:r>
          <w:r w:rsidRPr="00D5065A">
            <w:rPr>
              <w:rStyle w:val="Hyperlink"/>
              <w:noProof/>
            </w:rPr>
            <w:fldChar w:fldCharType="end"/>
          </w:r>
        </w:p>
        <w:p w14:paraId="723581FE" w14:textId="05B03F08"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"_Toc115957895"</w:instrText>
          </w:r>
          <w:r w:rsidRPr="00D5065A">
            <w:rPr>
              <w:rStyle w:val="Hyperlink"/>
              <w:noProof/>
            </w:rPr>
            <w:instrText xml:space="preserve"> </w:instrText>
          </w:r>
          <w:r w:rsidRPr="00D5065A">
            <w:rPr>
              <w:rStyle w:val="Hyperlink"/>
              <w:noProof/>
            </w:rPr>
            <w:fldChar w:fldCharType="separate"/>
          </w:r>
          <w:r w:rsidRPr="00D5065A">
            <w:rPr>
              <w:rStyle w:val="Hyperlink"/>
              <w:noProof/>
            </w:rPr>
            <w:t>1.2</w:t>
          </w:r>
          <w:r>
            <w:rPr>
              <w:rFonts w:asciiTheme="minorHAnsi" w:eastAsiaTheme="minorEastAsia" w:hAnsiTheme="minorHAnsi" w:cstheme="minorBidi"/>
              <w:noProof/>
              <w:sz w:val="22"/>
              <w:lang w:val="en-ID"/>
            </w:rPr>
            <w:tab/>
          </w:r>
          <w:r w:rsidRPr="00D5065A">
            <w:rPr>
              <w:rStyle w:val="Hyperlink"/>
              <w:noProof/>
            </w:rPr>
            <w:t>Rumusan Masalah</w:t>
          </w:r>
          <w:r>
            <w:rPr>
              <w:noProof/>
              <w:webHidden/>
            </w:rPr>
            <w:tab/>
          </w:r>
          <w:r>
            <w:rPr>
              <w:noProof/>
              <w:webHidden/>
            </w:rPr>
            <w:fldChar w:fldCharType="begin"/>
          </w:r>
          <w:r>
            <w:rPr>
              <w:noProof/>
              <w:webHidden/>
            </w:rPr>
            <w:instrText xml:space="preserve"> PAGEREF _Toc115957895 \h </w:instrText>
          </w:r>
          <w:r>
            <w:rPr>
              <w:noProof/>
              <w:webHidden/>
            </w:rPr>
          </w:r>
          <w:r>
            <w:rPr>
              <w:noProof/>
              <w:webHidden/>
            </w:rPr>
            <w:fldChar w:fldCharType="separate"/>
          </w:r>
          <w:r w:rsidR="001E7EED">
            <w:rPr>
              <w:noProof/>
              <w:webHidden/>
            </w:rPr>
            <w:t>4</w:t>
          </w:r>
          <w:r>
            <w:rPr>
              <w:noProof/>
              <w:webHidden/>
            </w:rPr>
            <w:fldChar w:fldCharType="end"/>
          </w:r>
          <w:r w:rsidRPr="00D5065A">
            <w:rPr>
              <w:rStyle w:val="Hyperlink"/>
              <w:noProof/>
            </w:rPr>
            <w:fldChar w:fldCharType="end"/>
          </w:r>
        </w:p>
        <w:p w14:paraId="09C8DBF2" w14:textId="17025CD6"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"_Toc115957896"</w:instrText>
          </w:r>
          <w:r w:rsidRPr="00D5065A">
            <w:rPr>
              <w:rStyle w:val="Hyperlink"/>
              <w:noProof/>
            </w:rPr>
            <w:instrText xml:space="preserve"> </w:instrText>
          </w:r>
          <w:r w:rsidRPr="00D5065A">
            <w:rPr>
              <w:rStyle w:val="Hyperlink"/>
              <w:noProof/>
            </w:rPr>
            <w:fldChar w:fldCharType="separate"/>
          </w:r>
          <w:r w:rsidRPr="00D5065A">
            <w:rPr>
              <w:rStyle w:val="Hyperlink"/>
              <w:noProof/>
            </w:rPr>
            <w:t>1.3</w:t>
          </w:r>
          <w:r>
            <w:rPr>
              <w:rFonts w:asciiTheme="minorHAnsi" w:eastAsiaTheme="minorEastAsia" w:hAnsiTheme="minorHAnsi" w:cstheme="minorBidi"/>
              <w:noProof/>
              <w:sz w:val="22"/>
              <w:lang w:val="en-ID"/>
            </w:rPr>
            <w:tab/>
          </w:r>
          <w:r w:rsidRPr="00D5065A">
            <w:rPr>
              <w:rStyle w:val="Hyperlink"/>
              <w:noProof/>
            </w:rPr>
            <w:t>Tujuan Penelitian</w:t>
          </w:r>
          <w:r>
            <w:rPr>
              <w:noProof/>
              <w:webHidden/>
            </w:rPr>
            <w:tab/>
          </w:r>
          <w:r>
            <w:rPr>
              <w:noProof/>
              <w:webHidden/>
            </w:rPr>
            <w:fldChar w:fldCharType="begin"/>
          </w:r>
          <w:r>
            <w:rPr>
              <w:noProof/>
              <w:webHidden/>
            </w:rPr>
            <w:instrText xml:space="preserve"> PAGEREF _Toc115957896 \h </w:instrText>
          </w:r>
          <w:r>
            <w:rPr>
              <w:noProof/>
              <w:webHidden/>
            </w:rPr>
          </w:r>
          <w:r>
            <w:rPr>
              <w:noProof/>
              <w:webHidden/>
            </w:rPr>
            <w:fldChar w:fldCharType="separate"/>
          </w:r>
          <w:r w:rsidR="001E7EED">
            <w:rPr>
              <w:noProof/>
              <w:webHidden/>
            </w:rPr>
            <w:t>4</w:t>
          </w:r>
          <w:r>
            <w:rPr>
              <w:noProof/>
              <w:webHidden/>
            </w:rPr>
            <w:fldChar w:fldCharType="end"/>
          </w:r>
          <w:r w:rsidRPr="00D5065A">
            <w:rPr>
              <w:rStyle w:val="Hyperlink"/>
              <w:noProof/>
            </w:rPr>
            <w:fldChar w:fldCharType="end"/>
          </w:r>
        </w:p>
        <w:p w14:paraId="79AA9153" w14:textId="13349952"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"_Toc115957897"</w:instrText>
          </w:r>
          <w:r w:rsidRPr="00D5065A">
            <w:rPr>
              <w:rStyle w:val="Hyperlink"/>
              <w:noProof/>
            </w:rPr>
            <w:instrText xml:space="preserve"> </w:instrText>
          </w:r>
          <w:r w:rsidRPr="00D5065A">
            <w:rPr>
              <w:rStyle w:val="Hyperlink"/>
              <w:noProof/>
            </w:rPr>
            <w:fldChar w:fldCharType="separate"/>
          </w:r>
          <w:r w:rsidRPr="00D5065A">
            <w:rPr>
              <w:rStyle w:val="Hyperlink"/>
              <w:noProof/>
            </w:rPr>
            <w:t>1.4</w:t>
          </w:r>
          <w:r>
            <w:rPr>
              <w:rFonts w:asciiTheme="minorHAnsi" w:eastAsiaTheme="minorEastAsia" w:hAnsiTheme="minorHAnsi" w:cstheme="minorBidi"/>
              <w:noProof/>
              <w:sz w:val="22"/>
              <w:lang w:val="en-ID"/>
            </w:rPr>
            <w:tab/>
          </w:r>
          <w:r w:rsidRPr="00D5065A">
            <w:rPr>
              <w:rStyle w:val="Hyperlink"/>
              <w:noProof/>
            </w:rPr>
            <w:t>Manfaat Penelitian</w:t>
          </w:r>
          <w:r>
            <w:rPr>
              <w:noProof/>
              <w:webHidden/>
            </w:rPr>
            <w:tab/>
          </w:r>
          <w:r>
            <w:rPr>
              <w:noProof/>
              <w:webHidden/>
            </w:rPr>
            <w:fldChar w:fldCharType="begin"/>
          </w:r>
          <w:r>
            <w:rPr>
              <w:noProof/>
              <w:webHidden/>
            </w:rPr>
            <w:instrText xml:space="preserve"> PAGEREF _Toc115957897 \h </w:instrText>
          </w:r>
          <w:r>
            <w:rPr>
              <w:noProof/>
              <w:webHidden/>
            </w:rPr>
          </w:r>
          <w:r>
            <w:rPr>
              <w:noProof/>
              <w:webHidden/>
            </w:rPr>
            <w:fldChar w:fldCharType="separate"/>
          </w:r>
          <w:r w:rsidR="001E7EED">
            <w:rPr>
              <w:noProof/>
              <w:webHidden/>
            </w:rPr>
            <w:t>4</w:t>
          </w:r>
          <w:r>
            <w:rPr>
              <w:noProof/>
              <w:webHidden/>
            </w:rPr>
            <w:fldChar w:fldCharType="end"/>
          </w:r>
          <w:r w:rsidRPr="00D5065A">
            <w:rPr>
              <w:rStyle w:val="Hyperlink"/>
              <w:noProof/>
            </w:rPr>
            <w:fldChar w:fldCharType="end"/>
          </w:r>
        </w:p>
        <w:p w14:paraId="1F96291F" w14:textId="389570E7"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"_Toc115957898"</w:instrText>
          </w:r>
          <w:r w:rsidRPr="00D5065A">
            <w:rPr>
              <w:rStyle w:val="Hyperlink"/>
              <w:noProof/>
            </w:rPr>
            <w:instrText xml:space="preserve"> </w:instrText>
          </w:r>
          <w:r w:rsidRPr="00D5065A">
            <w:rPr>
              <w:rStyle w:val="Hyperlink"/>
              <w:noProof/>
            </w:rPr>
            <w:fldChar w:fldCharType="separate"/>
          </w:r>
          <w:r w:rsidRPr="00D5065A">
            <w:rPr>
              <w:rStyle w:val="Hyperlink"/>
              <w:noProof/>
            </w:rPr>
            <w:t>1.5</w:t>
          </w:r>
          <w:r>
            <w:rPr>
              <w:rFonts w:asciiTheme="minorHAnsi" w:eastAsiaTheme="minorEastAsia" w:hAnsiTheme="minorHAnsi" w:cstheme="minorBidi"/>
              <w:noProof/>
              <w:sz w:val="22"/>
              <w:lang w:val="en-ID"/>
            </w:rPr>
            <w:tab/>
          </w:r>
          <w:r w:rsidRPr="00D5065A">
            <w:rPr>
              <w:rStyle w:val="Hyperlink"/>
              <w:noProof/>
            </w:rPr>
            <w:t>Batasan Masalah</w:t>
          </w:r>
          <w:r>
            <w:rPr>
              <w:noProof/>
              <w:webHidden/>
            </w:rPr>
            <w:tab/>
          </w:r>
          <w:r>
            <w:rPr>
              <w:noProof/>
              <w:webHidden/>
            </w:rPr>
            <w:fldChar w:fldCharType="begin"/>
          </w:r>
          <w:r>
            <w:rPr>
              <w:noProof/>
              <w:webHidden/>
            </w:rPr>
            <w:instrText xml:space="preserve"> PAGEREF _Toc115957898 \h </w:instrText>
          </w:r>
          <w:r>
            <w:rPr>
              <w:noProof/>
              <w:webHidden/>
            </w:rPr>
          </w:r>
          <w:r>
            <w:rPr>
              <w:noProof/>
              <w:webHidden/>
            </w:rPr>
            <w:fldChar w:fldCharType="separate"/>
          </w:r>
          <w:r w:rsidR="001E7EED">
            <w:rPr>
              <w:noProof/>
              <w:webHidden/>
            </w:rPr>
            <w:t>5</w:t>
          </w:r>
          <w:r>
            <w:rPr>
              <w:noProof/>
              <w:webHidden/>
            </w:rPr>
            <w:fldChar w:fldCharType="end"/>
          </w:r>
          <w:r w:rsidRPr="00D5065A">
            <w:rPr>
              <w:rStyle w:val="Hyperlink"/>
              <w:noProof/>
            </w:rPr>
            <w:fldChar w:fldCharType="end"/>
          </w:r>
        </w:p>
        <w:p w14:paraId="5EB4496D" w14:textId="56A43FD5"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"_Toc115957899"</w:instrText>
          </w:r>
          <w:r w:rsidRPr="00D5065A">
            <w:rPr>
              <w:rStyle w:val="Hyperlink"/>
              <w:noProof/>
            </w:rPr>
            <w:instrText xml:space="preserve"> </w:instrText>
          </w:r>
          <w:r w:rsidRPr="00D5065A">
            <w:rPr>
              <w:rStyle w:val="Hyperlink"/>
              <w:noProof/>
            </w:rPr>
            <w:fldChar w:fldCharType="separate"/>
          </w:r>
          <w:r w:rsidRPr="00D5065A">
            <w:rPr>
              <w:rStyle w:val="Hyperlink"/>
              <w:rFonts w:eastAsia="Times New Roman" w:cs="Times New Roman"/>
              <w:noProof/>
              <w:lang w:val="en-ID"/>
            </w:rPr>
            <w:t>BAB 2</w:t>
          </w:r>
          <w:r>
            <w:rPr>
              <w:noProof/>
              <w:webHidden/>
            </w:rPr>
            <w:tab/>
          </w:r>
          <w:r>
            <w:rPr>
              <w:noProof/>
              <w:webHidden/>
            </w:rPr>
            <w:fldChar w:fldCharType="begin"/>
          </w:r>
          <w:r>
            <w:rPr>
              <w:noProof/>
              <w:webHidden/>
            </w:rPr>
            <w:instrText xml:space="preserve"> PAGEREF _Toc115957899 \h </w:instrText>
          </w:r>
          <w:r>
            <w:rPr>
              <w:noProof/>
              <w:webHidden/>
            </w:rPr>
          </w:r>
          <w:r>
            <w:rPr>
              <w:noProof/>
              <w:webHidden/>
            </w:rPr>
            <w:fldChar w:fldCharType="separate"/>
          </w:r>
          <w:r w:rsidR="001E7EED">
            <w:rPr>
              <w:noProof/>
              <w:webHidden/>
            </w:rPr>
            <w:t>6</w:t>
          </w:r>
          <w:r>
            <w:rPr>
              <w:noProof/>
              <w:webHidden/>
            </w:rPr>
            <w:fldChar w:fldCharType="end"/>
          </w:r>
          <w:r w:rsidRPr="00D5065A">
            <w:rPr>
              <w:rStyle w:val="Hyperlink"/>
              <w:noProof/>
            </w:rPr>
            <w:fldChar w:fldCharType="end"/>
          </w:r>
        </w:p>
        <w:p w14:paraId="4571B928" w14:textId="692C283B"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"_Toc115957900"</w:instrText>
          </w:r>
          <w:r w:rsidRPr="00D5065A">
            <w:rPr>
              <w:rStyle w:val="Hyperlink"/>
              <w:noProof/>
            </w:rPr>
            <w:instrText xml:space="preserve"> </w:instrText>
          </w:r>
          <w:r w:rsidRPr="00D5065A">
            <w:rPr>
              <w:rStyle w:val="Hyperlink"/>
              <w:noProof/>
            </w:rPr>
            <w:fldChar w:fldCharType="separate"/>
          </w:r>
          <w:r w:rsidRPr="00D5065A">
            <w:rPr>
              <w:rStyle w:val="Hyperlink"/>
              <w:rFonts w:eastAsia="Times New Roman" w:cs="Times New Roman"/>
              <w:noProof/>
              <w:lang w:val="en-ID"/>
            </w:rPr>
            <w:t>TINJAUAN PUSTAKA</w:t>
          </w:r>
          <w:r>
            <w:rPr>
              <w:noProof/>
              <w:webHidden/>
            </w:rPr>
            <w:tab/>
          </w:r>
          <w:r>
            <w:rPr>
              <w:noProof/>
              <w:webHidden/>
            </w:rPr>
            <w:fldChar w:fldCharType="begin"/>
          </w:r>
          <w:r>
            <w:rPr>
              <w:noProof/>
              <w:webHidden/>
            </w:rPr>
            <w:instrText xml:space="preserve"> PAGEREF _Toc115957900 \h </w:instrText>
          </w:r>
          <w:r>
            <w:rPr>
              <w:noProof/>
              <w:webHidden/>
            </w:rPr>
          </w:r>
          <w:r>
            <w:rPr>
              <w:noProof/>
              <w:webHidden/>
            </w:rPr>
            <w:fldChar w:fldCharType="separate"/>
          </w:r>
          <w:r w:rsidR="001E7EED">
            <w:rPr>
              <w:noProof/>
              <w:webHidden/>
            </w:rPr>
            <w:t>6</w:t>
          </w:r>
          <w:r>
            <w:rPr>
              <w:noProof/>
              <w:webHidden/>
            </w:rPr>
            <w:fldChar w:fldCharType="end"/>
          </w:r>
          <w:r w:rsidRPr="00D5065A">
            <w:rPr>
              <w:rStyle w:val="Hyperlink"/>
              <w:noProof/>
            </w:rPr>
            <w:fldChar w:fldCharType="end"/>
          </w:r>
        </w:p>
        <w:p w14:paraId="36D91636" w14:textId="322F648C"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"_Toc115957901"</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2.1</w:t>
          </w:r>
          <w:r>
            <w:rPr>
              <w:rFonts w:asciiTheme="minorHAnsi" w:eastAsiaTheme="minorEastAsia" w:hAnsiTheme="minorHAnsi" w:cstheme="minorBidi"/>
              <w:noProof/>
              <w:sz w:val="22"/>
              <w:lang w:val="en-ID"/>
            </w:rPr>
            <w:tab/>
          </w:r>
          <w:r w:rsidRPr="00D5065A">
            <w:rPr>
              <w:rStyle w:val="Hyperlink"/>
              <w:noProof/>
              <w:lang w:val="en-ID"/>
            </w:rPr>
            <w:t>Twitter API</w:t>
          </w:r>
          <w:r>
            <w:rPr>
              <w:noProof/>
              <w:webHidden/>
            </w:rPr>
            <w:tab/>
          </w:r>
          <w:r>
            <w:rPr>
              <w:noProof/>
              <w:webHidden/>
            </w:rPr>
            <w:fldChar w:fldCharType="begin"/>
          </w:r>
          <w:r>
            <w:rPr>
              <w:noProof/>
              <w:webHidden/>
            </w:rPr>
            <w:instrText xml:space="preserve"> PAGEREF _Toc115957901 \h </w:instrText>
          </w:r>
          <w:r>
            <w:rPr>
              <w:noProof/>
              <w:webHidden/>
            </w:rPr>
          </w:r>
          <w:r>
            <w:rPr>
              <w:noProof/>
              <w:webHidden/>
            </w:rPr>
            <w:fldChar w:fldCharType="separate"/>
          </w:r>
          <w:r w:rsidR="001E7EED">
            <w:rPr>
              <w:noProof/>
              <w:webHidden/>
            </w:rPr>
            <w:t>6</w:t>
          </w:r>
          <w:r>
            <w:rPr>
              <w:noProof/>
              <w:webHidden/>
            </w:rPr>
            <w:fldChar w:fldCharType="end"/>
          </w:r>
          <w:r w:rsidRPr="00D5065A">
            <w:rPr>
              <w:rStyle w:val="Hyperlink"/>
              <w:noProof/>
            </w:rPr>
            <w:fldChar w:fldCharType="end"/>
          </w:r>
        </w:p>
        <w:p w14:paraId="4135F7EC" w14:textId="7AAB7B70"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"_Toc115957902"</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2.2</w:t>
          </w:r>
          <w:r>
            <w:rPr>
              <w:rFonts w:asciiTheme="minorHAnsi" w:eastAsiaTheme="minorEastAsia" w:hAnsiTheme="minorHAnsi" w:cstheme="minorBidi"/>
              <w:noProof/>
              <w:sz w:val="22"/>
              <w:lang w:val="en-ID"/>
            </w:rPr>
            <w:tab/>
          </w:r>
          <w:r w:rsidRPr="00D5065A">
            <w:rPr>
              <w:rStyle w:val="Hyperlink"/>
              <w:noProof/>
              <w:lang w:val="en-ID"/>
            </w:rPr>
            <w:t>Data Mining</w:t>
          </w:r>
          <w:r>
            <w:rPr>
              <w:noProof/>
              <w:webHidden/>
            </w:rPr>
            <w:tab/>
          </w:r>
          <w:r>
            <w:rPr>
              <w:noProof/>
              <w:webHidden/>
            </w:rPr>
            <w:fldChar w:fldCharType="begin"/>
          </w:r>
          <w:r>
            <w:rPr>
              <w:noProof/>
              <w:webHidden/>
            </w:rPr>
            <w:instrText xml:space="preserve"> PAGEREF _Toc115957902 \h </w:instrText>
          </w:r>
          <w:r>
            <w:rPr>
              <w:noProof/>
              <w:webHidden/>
            </w:rPr>
          </w:r>
          <w:r>
            <w:rPr>
              <w:noProof/>
              <w:webHidden/>
            </w:rPr>
            <w:fldChar w:fldCharType="separate"/>
          </w:r>
          <w:r w:rsidR="001E7EED">
            <w:rPr>
              <w:noProof/>
              <w:webHidden/>
            </w:rPr>
            <w:t>6</w:t>
          </w:r>
          <w:r>
            <w:rPr>
              <w:noProof/>
              <w:webHidden/>
            </w:rPr>
            <w:fldChar w:fldCharType="end"/>
          </w:r>
          <w:r w:rsidRPr="00D5065A">
            <w:rPr>
              <w:rStyle w:val="Hyperlink"/>
              <w:noProof/>
            </w:rPr>
            <w:fldChar w:fldCharType="end"/>
          </w:r>
        </w:p>
        <w:p w14:paraId="4E74FE90" w14:textId="117C280F"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"_Toc115957903"</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w:t>
          </w:r>
          <w:r>
            <w:rPr>
              <w:rFonts w:asciiTheme="minorHAnsi" w:eastAsiaTheme="minorEastAsia" w:hAnsiTheme="minorHAnsi" w:cstheme="minorBidi"/>
              <w:noProof/>
              <w:sz w:val="22"/>
              <w:lang w:val="en-ID"/>
            </w:rPr>
            <w:tab/>
          </w:r>
          <w:r w:rsidRPr="00D5065A">
            <w:rPr>
              <w:rStyle w:val="Hyperlink"/>
              <w:noProof/>
              <w:lang w:val="en-ID"/>
            </w:rPr>
            <w:t>Pra-proses Data</w:t>
          </w:r>
          <w:r>
            <w:rPr>
              <w:noProof/>
              <w:webHidden/>
            </w:rPr>
            <w:tab/>
          </w:r>
          <w:r>
            <w:rPr>
              <w:noProof/>
              <w:webHidden/>
            </w:rPr>
            <w:fldChar w:fldCharType="begin"/>
          </w:r>
          <w:r>
            <w:rPr>
              <w:noProof/>
              <w:webHidden/>
            </w:rPr>
            <w:instrText xml:space="preserve"> PAGEREF _Toc115957903 \h </w:instrText>
          </w:r>
          <w:r>
            <w:rPr>
              <w:noProof/>
              <w:webHidden/>
            </w:rPr>
          </w:r>
          <w:r>
            <w:rPr>
              <w:noProof/>
              <w:webHidden/>
            </w:rPr>
            <w:fldChar w:fldCharType="separate"/>
          </w:r>
          <w:r w:rsidR="001E7EED">
            <w:rPr>
              <w:noProof/>
              <w:webHidden/>
            </w:rPr>
            <w:t>7</w:t>
          </w:r>
          <w:r>
            <w:rPr>
              <w:noProof/>
              <w:webHidden/>
            </w:rPr>
            <w:fldChar w:fldCharType="end"/>
          </w:r>
          <w:r w:rsidRPr="00D5065A">
            <w:rPr>
              <w:rStyle w:val="Hyperlink"/>
              <w:noProof/>
            </w:rPr>
            <w:fldChar w:fldCharType="end"/>
          </w:r>
        </w:p>
        <w:p w14:paraId="7956AE61" w14:textId="6528B546"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"_Toc115957904"</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2.3.1</w:t>
          </w:r>
          <w:r>
            <w:rPr>
              <w:rFonts w:asciiTheme="minorHAnsi" w:eastAsiaTheme="minorEastAsia" w:hAnsiTheme="minorHAnsi" w:cstheme="minorBidi"/>
              <w:noProof/>
              <w:sz w:val="22"/>
              <w:lang w:val="en-ID"/>
            </w:rPr>
            <w:tab/>
          </w:r>
          <w:r w:rsidRPr="00D5065A">
            <w:rPr>
              <w:rStyle w:val="Hyperlink"/>
              <w:i/>
              <w:iCs/>
              <w:noProof/>
              <w:lang w:val="en-ID"/>
            </w:rPr>
            <w:t>Case Folding</w:t>
          </w:r>
          <w:r>
            <w:rPr>
              <w:noProof/>
              <w:webHidden/>
            </w:rPr>
            <w:tab/>
          </w:r>
          <w:r>
            <w:rPr>
              <w:noProof/>
              <w:webHidden/>
            </w:rPr>
            <w:fldChar w:fldCharType="begin"/>
          </w:r>
          <w:r>
            <w:rPr>
              <w:noProof/>
              <w:webHidden/>
            </w:rPr>
            <w:instrText xml:space="preserve"> PAGEREF _Toc115957904 \h </w:instrText>
          </w:r>
          <w:r>
            <w:rPr>
              <w:noProof/>
              <w:webHidden/>
            </w:rPr>
          </w:r>
          <w:r>
            <w:rPr>
              <w:noProof/>
              <w:webHidden/>
            </w:rPr>
            <w:fldChar w:fldCharType="separate"/>
          </w:r>
          <w:r w:rsidR="001E7EED">
            <w:rPr>
              <w:noProof/>
              <w:webHidden/>
            </w:rPr>
            <w:t>8</w:t>
          </w:r>
          <w:r>
            <w:rPr>
              <w:noProof/>
              <w:webHidden/>
            </w:rPr>
            <w:fldChar w:fldCharType="end"/>
          </w:r>
          <w:r w:rsidRPr="00D5065A">
            <w:rPr>
              <w:rStyle w:val="Hyperlink"/>
              <w:noProof/>
            </w:rPr>
            <w:fldChar w:fldCharType="end"/>
          </w:r>
        </w:p>
        <w:p w14:paraId="0D6CB7CD" w14:textId="72AD9739"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"_Toc115957905"</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2.3.2</w:t>
          </w:r>
          <w:r>
            <w:rPr>
              <w:rFonts w:asciiTheme="minorHAnsi" w:eastAsiaTheme="minorEastAsia" w:hAnsiTheme="minorHAnsi" w:cstheme="minorBidi"/>
              <w:noProof/>
              <w:sz w:val="22"/>
              <w:lang w:val="en-ID"/>
            </w:rPr>
            <w:tab/>
          </w:r>
          <w:r w:rsidRPr="00D5065A">
            <w:rPr>
              <w:rStyle w:val="Hyperlink"/>
              <w:noProof/>
              <w:lang w:val="en-ID"/>
            </w:rPr>
            <w:t>Tokenizing</w:t>
          </w:r>
          <w:r>
            <w:rPr>
              <w:noProof/>
              <w:webHidden/>
            </w:rPr>
            <w:tab/>
          </w:r>
          <w:r>
            <w:rPr>
              <w:noProof/>
              <w:webHidden/>
            </w:rPr>
            <w:fldChar w:fldCharType="begin"/>
          </w:r>
          <w:r>
            <w:rPr>
              <w:noProof/>
              <w:webHidden/>
            </w:rPr>
            <w:instrText xml:space="preserve"> PAGEREF _Toc115957905 \h </w:instrText>
          </w:r>
          <w:r>
            <w:rPr>
              <w:noProof/>
              <w:webHidden/>
            </w:rPr>
          </w:r>
          <w:r>
            <w:rPr>
              <w:noProof/>
              <w:webHidden/>
            </w:rPr>
            <w:fldChar w:fldCharType="separate"/>
          </w:r>
          <w:r w:rsidR="001E7EED">
            <w:rPr>
              <w:noProof/>
              <w:webHidden/>
            </w:rPr>
            <w:t>8</w:t>
          </w:r>
          <w:r>
            <w:rPr>
              <w:noProof/>
              <w:webHidden/>
            </w:rPr>
            <w:fldChar w:fldCharType="end"/>
          </w:r>
          <w:r w:rsidRPr="00D5065A">
            <w:rPr>
              <w:rStyle w:val="Hyperlink"/>
              <w:noProof/>
            </w:rPr>
            <w:fldChar w:fldCharType="end"/>
          </w:r>
        </w:p>
        <w:p w14:paraId="1ED3F0FE" w14:textId="7D6E2E2F"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"_Toc115957908"</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2.3.3</w:t>
          </w:r>
          <w:r>
            <w:rPr>
              <w:rFonts w:asciiTheme="minorHAnsi" w:eastAsiaTheme="minorEastAsia" w:hAnsiTheme="minorHAnsi" w:cstheme="minorBidi"/>
              <w:noProof/>
              <w:sz w:val="22"/>
              <w:lang w:val="en-ID"/>
            </w:rPr>
            <w:tab/>
          </w:r>
          <w:r w:rsidRPr="00D5065A">
            <w:rPr>
              <w:rStyle w:val="Hyperlink"/>
              <w:noProof/>
              <w:lang w:val="en-ID"/>
            </w:rPr>
            <w:t xml:space="preserve">Penghapusan </w:t>
          </w:r>
          <w:r w:rsidRPr="00D5065A">
            <w:rPr>
              <w:rStyle w:val="Hyperlink"/>
              <w:i/>
              <w:iCs/>
              <w:noProof/>
              <w:lang w:val="en-ID"/>
            </w:rPr>
            <w:t>Stopword</w:t>
          </w:r>
          <w:r>
            <w:rPr>
              <w:noProof/>
              <w:webHidden/>
            </w:rPr>
            <w:tab/>
          </w:r>
          <w:r>
            <w:rPr>
              <w:noProof/>
              <w:webHidden/>
            </w:rPr>
            <w:fldChar w:fldCharType="begin"/>
          </w:r>
          <w:r>
            <w:rPr>
              <w:noProof/>
              <w:webHidden/>
            </w:rPr>
            <w:instrText xml:space="preserve"> PAGEREF _Toc115957908 \h </w:instrText>
          </w:r>
          <w:r>
            <w:rPr>
              <w:noProof/>
              <w:webHidden/>
            </w:rPr>
          </w:r>
          <w:r>
            <w:rPr>
              <w:noProof/>
              <w:webHidden/>
            </w:rPr>
            <w:fldChar w:fldCharType="separate"/>
          </w:r>
          <w:r w:rsidR="001E7EED">
            <w:rPr>
              <w:noProof/>
              <w:webHidden/>
            </w:rPr>
            <w:t>8</w:t>
          </w:r>
          <w:r>
            <w:rPr>
              <w:noProof/>
              <w:webHidden/>
            </w:rPr>
            <w:fldChar w:fldCharType="end"/>
          </w:r>
          <w:r w:rsidRPr="00D5065A">
            <w:rPr>
              <w:rStyle w:val="Hyperlink"/>
              <w:noProof/>
            </w:rPr>
            <w:fldChar w:fldCharType="end"/>
          </w:r>
        </w:p>
        <w:p w14:paraId="43D0F89F" w14:textId="0DC4D1C9"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"_Toc115957909"</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2.3.4</w:t>
          </w:r>
          <w:r>
            <w:rPr>
              <w:rFonts w:asciiTheme="minorHAnsi" w:eastAsiaTheme="minorEastAsia" w:hAnsiTheme="minorHAnsi" w:cstheme="minorBidi"/>
              <w:noProof/>
              <w:sz w:val="22"/>
              <w:lang w:val="en-ID"/>
            </w:rPr>
            <w:tab/>
          </w:r>
          <w:r w:rsidRPr="00D5065A">
            <w:rPr>
              <w:rStyle w:val="Hyperlink"/>
              <w:i/>
              <w:iCs/>
              <w:noProof/>
              <w:lang w:val="en-ID"/>
            </w:rPr>
            <w:t xml:space="preserve">Stemming </w:t>
          </w:r>
          <w:r w:rsidRPr="00D5065A">
            <w:rPr>
              <w:rStyle w:val="Hyperlink"/>
              <w:noProof/>
              <w:lang w:val="en-ID"/>
            </w:rPr>
            <w:t>Nazief-Adriani</w:t>
          </w:r>
          <w:r>
            <w:rPr>
              <w:noProof/>
              <w:webHidden/>
            </w:rPr>
            <w:tab/>
          </w:r>
          <w:r>
            <w:rPr>
              <w:noProof/>
              <w:webHidden/>
            </w:rPr>
            <w:fldChar w:fldCharType="begin"/>
          </w:r>
          <w:r>
            <w:rPr>
              <w:noProof/>
              <w:webHidden/>
            </w:rPr>
            <w:instrText xml:space="preserve"> PAGEREF _Toc115957909 \h </w:instrText>
          </w:r>
          <w:r>
            <w:rPr>
              <w:noProof/>
              <w:webHidden/>
            </w:rPr>
          </w:r>
          <w:r>
            <w:rPr>
              <w:noProof/>
              <w:webHidden/>
            </w:rPr>
            <w:fldChar w:fldCharType="separate"/>
          </w:r>
          <w:r w:rsidR="001E7EED">
            <w:rPr>
              <w:noProof/>
              <w:webHidden/>
            </w:rPr>
            <w:t>9</w:t>
          </w:r>
          <w:r>
            <w:rPr>
              <w:noProof/>
              <w:webHidden/>
            </w:rPr>
            <w:fldChar w:fldCharType="end"/>
          </w:r>
          <w:r w:rsidRPr="00D5065A">
            <w:rPr>
              <w:rStyle w:val="Hyperlink"/>
              <w:noProof/>
            </w:rPr>
            <w:fldChar w:fldCharType="end"/>
          </w:r>
        </w:p>
        <w:p w14:paraId="42DEB604" w14:textId="6310CCE6"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"_Toc115957910"</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2.3.5</w:t>
          </w:r>
          <w:r>
            <w:rPr>
              <w:rFonts w:asciiTheme="minorHAnsi" w:eastAsiaTheme="minorEastAsia" w:hAnsiTheme="minorHAnsi" w:cstheme="minorBidi"/>
              <w:noProof/>
              <w:sz w:val="22"/>
              <w:lang w:val="en-ID"/>
            </w:rPr>
            <w:tab/>
          </w:r>
          <w:r w:rsidRPr="00D5065A">
            <w:rPr>
              <w:rStyle w:val="Hyperlink"/>
              <w:noProof/>
              <w:lang w:val="en-ID"/>
            </w:rPr>
            <w:t>Term Document Matrix</w:t>
          </w:r>
          <w:r>
            <w:rPr>
              <w:noProof/>
              <w:webHidden/>
            </w:rPr>
            <w:tab/>
          </w:r>
          <w:r>
            <w:rPr>
              <w:noProof/>
              <w:webHidden/>
            </w:rPr>
            <w:fldChar w:fldCharType="begin"/>
          </w:r>
          <w:r>
            <w:rPr>
              <w:noProof/>
              <w:webHidden/>
            </w:rPr>
            <w:instrText xml:space="preserve"> PAGEREF _Toc115957910 \h </w:instrText>
          </w:r>
          <w:r>
            <w:rPr>
              <w:noProof/>
              <w:webHidden/>
            </w:rPr>
          </w:r>
          <w:r>
            <w:rPr>
              <w:noProof/>
              <w:webHidden/>
            </w:rPr>
            <w:fldChar w:fldCharType="separate"/>
          </w:r>
          <w:r w:rsidR="001E7EED">
            <w:rPr>
              <w:noProof/>
              <w:webHidden/>
            </w:rPr>
            <w:t>11</w:t>
          </w:r>
          <w:r>
            <w:rPr>
              <w:noProof/>
              <w:webHidden/>
            </w:rPr>
            <w:fldChar w:fldCharType="end"/>
          </w:r>
          <w:r w:rsidRPr="00D5065A">
            <w:rPr>
              <w:rStyle w:val="Hyperlink"/>
              <w:noProof/>
            </w:rPr>
            <w:fldChar w:fldCharType="end"/>
          </w:r>
        </w:p>
        <w:p w14:paraId="74F99184" w14:textId="6893BA05"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"_Toc115957911"</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2.3.6</w:t>
          </w:r>
          <w:r>
            <w:rPr>
              <w:rFonts w:asciiTheme="minorHAnsi" w:eastAsiaTheme="minorEastAsia" w:hAnsiTheme="minorHAnsi" w:cstheme="minorBidi"/>
              <w:noProof/>
              <w:sz w:val="22"/>
              <w:lang w:val="en-ID"/>
            </w:rPr>
            <w:tab/>
          </w:r>
          <w:r w:rsidRPr="00D5065A">
            <w:rPr>
              <w:rStyle w:val="Hyperlink"/>
              <w:noProof/>
              <w:lang w:val="en-ID"/>
            </w:rPr>
            <w:t>Algoritma TF-IDF</w:t>
          </w:r>
          <w:r>
            <w:rPr>
              <w:noProof/>
              <w:webHidden/>
            </w:rPr>
            <w:tab/>
          </w:r>
          <w:r>
            <w:rPr>
              <w:noProof/>
              <w:webHidden/>
            </w:rPr>
            <w:fldChar w:fldCharType="begin"/>
          </w:r>
          <w:r>
            <w:rPr>
              <w:noProof/>
              <w:webHidden/>
            </w:rPr>
            <w:instrText xml:space="preserve"> PAGEREF _Toc115957911 \h </w:instrText>
          </w:r>
          <w:r>
            <w:rPr>
              <w:noProof/>
              <w:webHidden/>
            </w:rPr>
          </w:r>
          <w:r>
            <w:rPr>
              <w:noProof/>
              <w:webHidden/>
            </w:rPr>
            <w:fldChar w:fldCharType="separate"/>
          </w:r>
          <w:r w:rsidR="001E7EED">
            <w:rPr>
              <w:noProof/>
              <w:webHidden/>
            </w:rPr>
            <w:t>11</w:t>
          </w:r>
          <w:r>
            <w:rPr>
              <w:noProof/>
              <w:webHidden/>
            </w:rPr>
            <w:fldChar w:fldCharType="end"/>
          </w:r>
          <w:r w:rsidRPr="00D5065A">
            <w:rPr>
              <w:rStyle w:val="Hyperlink"/>
              <w:noProof/>
            </w:rPr>
            <w:fldChar w:fldCharType="end"/>
          </w:r>
        </w:p>
        <w:p w14:paraId="25505B88" w14:textId="6812A712"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"_Toc115957912"</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2.4</w:t>
          </w:r>
          <w:r>
            <w:rPr>
              <w:rFonts w:asciiTheme="minorHAnsi" w:eastAsiaTheme="minorEastAsia" w:hAnsiTheme="minorHAnsi" w:cstheme="minorBidi"/>
              <w:noProof/>
              <w:sz w:val="22"/>
              <w:lang w:val="en-ID"/>
            </w:rPr>
            <w:tab/>
          </w:r>
          <w:r w:rsidRPr="00D5065A">
            <w:rPr>
              <w:rStyle w:val="Hyperlink"/>
              <w:noProof/>
              <w:lang w:val="en-ID"/>
            </w:rPr>
            <w:t>Klasterisasi</w:t>
          </w:r>
          <w:r>
            <w:rPr>
              <w:noProof/>
              <w:webHidden/>
            </w:rPr>
            <w:tab/>
          </w:r>
          <w:r>
            <w:rPr>
              <w:noProof/>
              <w:webHidden/>
            </w:rPr>
            <w:fldChar w:fldCharType="begin"/>
          </w:r>
          <w:r>
            <w:rPr>
              <w:noProof/>
              <w:webHidden/>
            </w:rPr>
            <w:instrText xml:space="preserve"> PAGEREF _Toc115957912 \h </w:instrText>
          </w:r>
          <w:r>
            <w:rPr>
              <w:noProof/>
              <w:webHidden/>
            </w:rPr>
          </w:r>
          <w:r>
            <w:rPr>
              <w:noProof/>
              <w:webHidden/>
            </w:rPr>
            <w:fldChar w:fldCharType="separate"/>
          </w:r>
          <w:r w:rsidR="001E7EED">
            <w:rPr>
              <w:noProof/>
              <w:webHidden/>
            </w:rPr>
            <w:t>12</w:t>
          </w:r>
          <w:r>
            <w:rPr>
              <w:noProof/>
              <w:webHidden/>
            </w:rPr>
            <w:fldChar w:fldCharType="end"/>
          </w:r>
          <w:r w:rsidRPr="00D5065A">
            <w:rPr>
              <w:rStyle w:val="Hyperlink"/>
              <w:noProof/>
            </w:rPr>
            <w:fldChar w:fldCharType="end"/>
          </w:r>
        </w:p>
        <w:p w14:paraId="16D43D83" w14:textId="5490295D"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"_Toc115957913"</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2.4.1</w:t>
          </w:r>
          <w:r>
            <w:rPr>
              <w:rFonts w:asciiTheme="minorHAnsi" w:eastAsiaTheme="minorEastAsia" w:hAnsiTheme="minorHAnsi" w:cstheme="minorBidi"/>
              <w:noProof/>
              <w:sz w:val="22"/>
              <w:lang w:val="en-ID"/>
            </w:rPr>
            <w:tab/>
          </w:r>
          <w:r w:rsidRPr="00D5065A">
            <w:rPr>
              <w:rStyle w:val="Hyperlink"/>
              <w:i/>
              <w:iCs/>
              <w:noProof/>
              <w:lang w:val="en-ID"/>
            </w:rPr>
            <w:t>Cosine Similarity</w:t>
          </w:r>
          <w:r>
            <w:rPr>
              <w:noProof/>
              <w:webHidden/>
            </w:rPr>
            <w:tab/>
          </w:r>
          <w:r>
            <w:rPr>
              <w:noProof/>
              <w:webHidden/>
            </w:rPr>
            <w:fldChar w:fldCharType="begin"/>
          </w:r>
          <w:r>
            <w:rPr>
              <w:noProof/>
              <w:webHidden/>
            </w:rPr>
            <w:instrText xml:space="preserve"> PAGEREF _Toc115957913 \h </w:instrText>
          </w:r>
          <w:r>
            <w:rPr>
              <w:noProof/>
              <w:webHidden/>
            </w:rPr>
          </w:r>
          <w:r>
            <w:rPr>
              <w:noProof/>
              <w:webHidden/>
            </w:rPr>
            <w:fldChar w:fldCharType="separate"/>
          </w:r>
          <w:r w:rsidR="001E7EED">
            <w:rPr>
              <w:noProof/>
              <w:webHidden/>
            </w:rPr>
            <w:t>13</w:t>
          </w:r>
          <w:r>
            <w:rPr>
              <w:noProof/>
              <w:webHidden/>
            </w:rPr>
            <w:fldChar w:fldCharType="end"/>
          </w:r>
          <w:r w:rsidRPr="00D5065A">
            <w:rPr>
              <w:rStyle w:val="Hyperlink"/>
              <w:noProof/>
            </w:rPr>
            <w:fldChar w:fldCharType="end"/>
          </w:r>
        </w:p>
        <w:p w14:paraId="67487A8B" w14:textId="5B6F7C29"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"_Toc115957914"</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2.4.2</w:t>
          </w:r>
          <w:r>
            <w:rPr>
              <w:rFonts w:asciiTheme="minorHAnsi" w:eastAsiaTheme="minorEastAsia" w:hAnsiTheme="minorHAnsi" w:cstheme="minorBidi"/>
              <w:noProof/>
              <w:sz w:val="22"/>
              <w:lang w:val="en-ID"/>
            </w:rPr>
            <w:tab/>
          </w:r>
          <w:r w:rsidRPr="00D5065A">
            <w:rPr>
              <w:rStyle w:val="Hyperlink"/>
              <w:noProof/>
              <w:lang w:val="en-ID"/>
            </w:rPr>
            <w:t>Algoritma DBSCAN</w:t>
          </w:r>
          <w:r>
            <w:rPr>
              <w:noProof/>
              <w:webHidden/>
            </w:rPr>
            <w:tab/>
          </w:r>
          <w:r>
            <w:rPr>
              <w:noProof/>
              <w:webHidden/>
            </w:rPr>
            <w:fldChar w:fldCharType="begin"/>
          </w:r>
          <w:r>
            <w:rPr>
              <w:noProof/>
              <w:webHidden/>
            </w:rPr>
            <w:instrText xml:space="preserve"> PAGEREF _Toc115957914 \h </w:instrText>
          </w:r>
          <w:r>
            <w:rPr>
              <w:noProof/>
              <w:webHidden/>
            </w:rPr>
          </w:r>
          <w:r>
            <w:rPr>
              <w:noProof/>
              <w:webHidden/>
            </w:rPr>
            <w:fldChar w:fldCharType="separate"/>
          </w:r>
          <w:r w:rsidR="001E7EED">
            <w:rPr>
              <w:noProof/>
              <w:webHidden/>
            </w:rPr>
            <w:t>14</w:t>
          </w:r>
          <w:r>
            <w:rPr>
              <w:noProof/>
              <w:webHidden/>
            </w:rPr>
            <w:fldChar w:fldCharType="end"/>
          </w:r>
          <w:r w:rsidRPr="00D5065A">
            <w:rPr>
              <w:rStyle w:val="Hyperlink"/>
              <w:noProof/>
            </w:rPr>
            <w:fldChar w:fldCharType="end"/>
          </w:r>
        </w:p>
        <w:p w14:paraId="629209ED" w14:textId="6407CFBA"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"_Toc115957915"</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2.4.3</w:t>
          </w:r>
          <w:r>
            <w:rPr>
              <w:rFonts w:asciiTheme="minorHAnsi" w:eastAsiaTheme="minorEastAsia" w:hAnsiTheme="minorHAnsi" w:cstheme="minorBidi"/>
              <w:noProof/>
              <w:sz w:val="22"/>
              <w:lang w:val="en-ID"/>
            </w:rPr>
            <w:tab/>
          </w:r>
          <w:r w:rsidRPr="00D5065A">
            <w:rPr>
              <w:rStyle w:val="Hyperlink"/>
              <w:noProof/>
              <w:lang w:val="en-ID"/>
            </w:rPr>
            <w:t>Algoritma OPTICS</w:t>
          </w:r>
          <w:r>
            <w:rPr>
              <w:noProof/>
              <w:webHidden/>
            </w:rPr>
            <w:tab/>
          </w:r>
          <w:r>
            <w:rPr>
              <w:noProof/>
              <w:webHidden/>
            </w:rPr>
            <w:fldChar w:fldCharType="begin"/>
          </w:r>
          <w:r>
            <w:rPr>
              <w:noProof/>
              <w:webHidden/>
            </w:rPr>
            <w:instrText xml:space="preserve"> PAGEREF _Toc115957915 \h </w:instrText>
          </w:r>
          <w:r>
            <w:rPr>
              <w:noProof/>
              <w:webHidden/>
            </w:rPr>
          </w:r>
          <w:r>
            <w:rPr>
              <w:noProof/>
              <w:webHidden/>
            </w:rPr>
            <w:fldChar w:fldCharType="separate"/>
          </w:r>
          <w:r w:rsidR="001E7EED">
            <w:rPr>
              <w:noProof/>
              <w:webHidden/>
            </w:rPr>
            <w:t>15</w:t>
          </w:r>
          <w:r>
            <w:rPr>
              <w:noProof/>
              <w:webHidden/>
            </w:rPr>
            <w:fldChar w:fldCharType="end"/>
          </w:r>
          <w:r w:rsidRPr="00D5065A">
            <w:rPr>
              <w:rStyle w:val="Hyperlink"/>
              <w:noProof/>
            </w:rPr>
            <w:fldChar w:fldCharType="end"/>
          </w:r>
        </w:p>
        <w:p w14:paraId="1793A45D" w14:textId="489C2CE7"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"_Toc115957916"</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2.4.4</w:t>
          </w:r>
          <w:r>
            <w:rPr>
              <w:rFonts w:asciiTheme="minorHAnsi" w:eastAsiaTheme="minorEastAsia" w:hAnsiTheme="minorHAnsi" w:cstheme="minorBidi"/>
              <w:noProof/>
              <w:sz w:val="22"/>
              <w:lang w:val="en-ID"/>
            </w:rPr>
            <w:tab/>
          </w:r>
          <w:r w:rsidRPr="00D5065A">
            <w:rPr>
              <w:rStyle w:val="Hyperlink"/>
              <w:noProof/>
              <w:lang w:val="en-ID"/>
            </w:rPr>
            <w:t>Uji Validasi</w:t>
          </w:r>
          <w:r>
            <w:rPr>
              <w:noProof/>
              <w:webHidden/>
            </w:rPr>
            <w:tab/>
          </w:r>
          <w:r>
            <w:rPr>
              <w:noProof/>
              <w:webHidden/>
            </w:rPr>
            <w:fldChar w:fldCharType="begin"/>
          </w:r>
          <w:r>
            <w:rPr>
              <w:noProof/>
              <w:webHidden/>
            </w:rPr>
            <w:instrText xml:space="preserve"> PAGEREF _Toc115957916 \h </w:instrText>
          </w:r>
          <w:r>
            <w:rPr>
              <w:noProof/>
              <w:webHidden/>
            </w:rPr>
          </w:r>
          <w:r>
            <w:rPr>
              <w:noProof/>
              <w:webHidden/>
            </w:rPr>
            <w:fldChar w:fldCharType="separate"/>
          </w:r>
          <w:r w:rsidR="001E7EED">
            <w:rPr>
              <w:noProof/>
              <w:webHidden/>
            </w:rPr>
            <w:t>16</w:t>
          </w:r>
          <w:r>
            <w:rPr>
              <w:noProof/>
              <w:webHidden/>
            </w:rPr>
            <w:fldChar w:fldCharType="end"/>
          </w:r>
          <w:r w:rsidRPr="00D5065A">
            <w:rPr>
              <w:rStyle w:val="Hyperlink"/>
              <w:noProof/>
            </w:rPr>
            <w:fldChar w:fldCharType="end"/>
          </w:r>
        </w:p>
        <w:p w14:paraId="16154068" w14:textId="2C6E7128"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"_Toc115957917"</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2.5</w:t>
          </w:r>
          <w:r>
            <w:rPr>
              <w:rFonts w:asciiTheme="minorHAnsi" w:eastAsiaTheme="minorEastAsia" w:hAnsiTheme="minorHAnsi" w:cstheme="minorBidi"/>
              <w:noProof/>
              <w:sz w:val="22"/>
              <w:lang w:val="en-ID"/>
            </w:rPr>
            <w:tab/>
          </w:r>
          <w:r w:rsidRPr="00D5065A">
            <w:rPr>
              <w:rStyle w:val="Hyperlink"/>
              <w:noProof/>
              <w:lang w:val="en-ID"/>
            </w:rPr>
            <w:t>Geovisualisasi</w:t>
          </w:r>
          <w:r>
            <w:rPr>
              <w:noProof/>
              <w:webHidden/>
            </w:rPr>
            <w:tab/>
          </w:r>
          <w:r>
            <w:rPr>
              <w:noProof/>
              <w:webHidden/>
            </w:rPr>
            <w:fldChar w:fldCharType="begin"/>
          </w:r>
          <w:r>
            <w:rPr>
              <w:noProof/>
              <w:webHidden/>
            </w:rPr>
            <w:instrText xml:space="preserve"> PAGEREF _Toc115957917 \h </w:instrText>
          </w:r>
          <w:r>
            <w:rPr>
              <w:noProof/>
              <w:webHidden/>
            </w:rPr>
          </w:r>
          <w:r>
            <w:rPr>
              <w:noProof/>
              <w:webHidden/>
            </w:rPr>
            <w:fldChar w:fldCharType="separate"/>
          </w:r>
          <w:r w:rsidR="001E7EED">
            <w:rPr>
              <w:noProof/>
              <w:webHidden/>
            </w:rPr>
            <w:t>17</w:t>
          </w:r>
          <w:r>
            <w:rPr>
              <w:noProof/>
              <w:webHidden/>
            </w:rPr>
            <w:fldChar w:fldCharType="end"/>
          </w:r>
          <w:r w:rsidRPr="00D5065A">
            <w:rPr>
              <w:rStyle w:val="Hyperlink"/>
              <w:noProof/>
            </w:rPr>
            <w:fldChar w:fldCharType="end"/>
          </w:r>
        </w:p>
        <w:p w14:paraId="4854873C" w14:textId="74AF0724"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"_Toc115957918"</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2.5.1</w:t>
          </w:r>
          <w:r>
            <w:rPr>
              <w:rFonts w:asciiTheme="minorHAnsi" w:eastAsiaTheme="minorEastAsia" w:hAnsiTheme="minorHAnsi" w:cstheme="minorBidi"/>
              <w:noProof/>
              <w:sz w:val="22"/>
              <w:lang w:val="en-ID"/>
            </w:rPr>
            <w:tab/>
          </w:r>
          <w:r w:rsidRPr="00D5065A">
            <w:rPr>
              <w:rStyle w:val="Hyperlink"/>
              <w:noProof/>
              <w:lang w:val="en-ID"/>
            </w:rPr>
            <w:t>Sistem Informasi Geografis</w:t>
          </w:r>
          <w:r>
            <w:rPr>
              <w:noProof/>
              <w:webHidden/>
            </w:rPr>
            <w:tab/>
          </w:r>
          <w:r>
            <w:rPr>
              <w:noProof/>
              <w:webHidden/>
            </w:rPr>
            <w:fldChar w:fldCharType="begin"/>
          </w:r>
          <w:r>
            <w:rPr>
              <w:noProof/>
              <w:webHidden/>
            </w:rPr>
            <w:instrText xml:space="preserve"> PAGEREF _Toc115957918 \h </w:instrText>
          </w:r>
          <w:r>
            <w:rPr>
              <w:noProof/>
              <w:webHidden/>
            </w:rPr>
          </w:r>
          <w:r>
            <w:rPr>
              <w:noProof/>
              <w:webHidden/>
            </w:rPr>
            <w:fldChar w:fldCharType="separate"/>
          </w:r>
          <w:r w:rsidR="001E7EED">
            <w:rPr>
              <w:noProof/>
              <w:webHidden/>
            </w:rPr>
            <w:t>17</w:t>
          </w:r>
          <w:r>
            <w:rPr>
              <w:noProof/>
              <w:webHidden/>
            </w:rPr>
            <w:fldChar w:fldCharType="end"/>
          </w:r>
          <w:r w:rsidRPr="00D5065A">
            <w:rPr>
              <w:rStyle w:val="Hyperlink"/>
              <w:noProof/>
            </w:rPr>
            <w:fldChar w:fldCharType="end"/>
          </w:r>
        </w:p>
        <w:p w14:paraId="6DD4DE23" w14:textId="3B671FCD"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"_Toc115957919"</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2.5.2</w:t>
          </w:r>
          <w:r>
            <w:rPr>
              <w:rFonts w:asciiTheme="minorHAnsi" w:eastAsiaTheme="minorEastAsia" w:hAnsiTheme="minorHAnsi" w:cstheme="minorBidi"/>
              <w:noProof/>
              <w:sz w:val="22"/>
              <w:lang w:val="en-ID"/>
            </w:rPr>
            <w:tab/>
          </w:r>
          <w:r w:rsidRPr="00D5065A">
            <w:rPr>
              <w:rStyle w:val="Hyperlink"/>
              <w:i/>
              <w:iCs/>
              <w:noProof/>
              <w:lang w:val="en-ID"/>
            </w:rPr>
            <w:t xml:space="preserve">Unified Modelling Language </w:t>
          </w:r>
          <w:r w:rsidRPr="00D5065A">
            <w:rPr>
              <w:rStyle w:val="Hyperlink"/>
              <w:noProof/>
              <w:lang w:val="en-ID"/>
            </w:rPr>
            <w:t>(UML)</w:t>
          </w:r>
          <w:r>
            <w:rPr>
              <w:noProof/>
              <w:webHidden/>
            </w:rPr>
            <w:tab/>
          </w:r>
          <w:r>
            <w:rPr>
              <w:noProof/>
              <w:webHidden/>
            </w:rPr>
            <w:fldChar w:fldCharType="begin"/>
          </w:r>
          <w:r>
            <w:rPr>
              <w:noProof/>
              <w:webHidden/>
            </w:rPr>
            <w:instrText xml:space="preserve"> PAGEREF _Toc115957919 \h </w:instrText>
          </w:r>
          <w:r>
            <w:rPr>
              <w:noProof/>
              <w:webHidden/>
            </w:rPr>
          </w:r>
          <w:r>
            <w:rPr>
              <w:noProof/>
              <w:webHidden/>
            </w:rPr>
            <w:fldChar w:fldCharType="separate"/>
          </w:r>
          <w:r w:rsidR="001E7EED">
            <w:rPr>
              <w:noProof/>
              <w:webHidden/>
            </w:rPr>
            <w:t>17</w:t>
          </w:r>
          <w:r>
            <w:rPr>
              <w:noProof/>
              <w:webHidden/>
            </w:rPr>
            <w:fldChar w:fldCharType="end"/>
          </w:r>
          <w:r w:rsidRPr="00D5065A">
            <w:rPr>
              <w:rStyle w:val="Hyperlink"/>
              <w:noProof/>
            </w:rPr>
            <w:fldChar w:fldCharType="end"/>
          </w:r>
        </w:p>
        <w:p w14:paraId="1A5AE0A6" w14:textId="58732FBC"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lastRenderedPageBreak/>
            <w:fldChar w:fldCharType="begin"/>
          </w:r>
          <w:r w:rsidRPr="00D5065A">
            <w:rPr>
              <w:rStyle w:val="Hyperlink"/>
              <w:noProof/>
            </w:rPr>
            <w:instrText xml:space="preserve"> </w:instrText>
          </w:r>
          <w:r>
            <w:rPr>
              <w:noProof/>
            </w:rPr>
            <w:instrText>HYPERLINK \l "_Toc115957920"</w:instrText>
          </w:r>
          <w:r w:rsidRPr="00D5065A">
            <w:rPr>
              <w:rStyle w:val="Hyperlink"/>
              <w:noProof/>
            </w:rPr>
            <w:instrText xml:space="preserve"> </w:instrText>
          </w:r>
          <w:r w:rsidRPr="00D5065A">
            <w:rPr>
              <w:rStyle w:val="Hyperlink"/>
              <w:noProof/>
            </w:rPr>
            <w:fldChar w:fldCharType="separate"/>
          </w:r>
          <w:r w:rsidRPr="00D5065A">
            <w:rPr>
              <w:rStyle w:val="Hyperlink"/>
              <w:noProof/>
              <w:lang w:val="en-ID"/>
            </w:rPr>
            <w:t>2.6</w:t>
          </w:r>
          <w:r>
            <w:rPr>
              <w:rFonts w:asciiTheme="minorHAnsi" w:eastAsiaTheme="minorEastAsia" w:hAnsiTheme="minorHAnsi" w:cstheme="minorBidi"/>
              <w:noProof/>
              <w:sz w:val="22"/>
              <w:lang w:val="en-ID"/>
            </w:rPr>
            <w:tab/>
          </w:r>
          <w:r w:rsidRPr="00D5065A">
            <w:rPr>
              <w:rStyle w:val="Hyperlink"/>
              <w:noProof/>
              <w:lang w:val="en-ID"/>
            </w:rPr>
            <w:t>Penelitian Sebelumnya Tentang Penyebaran Informasi Suatu Kejadian Menggunakan Twitter</w:t>
          </w:r>
          <w:r>
            <w:rPr>
              <w:noProof/>
              <w:webHidden/>
            </w:rPr>
            <w:tab/>
          </w:r>
          <w:r>
            <w:rPr>
              <w:noProof/>
              <w:webHidden/>
            </w:rPr>
            <w:fldChar w:fldCharType="begin"/>
          </w:r>
          <w:r>
            <w:rPr>
              <w:noProof/>
              <w:webHidden/>
            </w:rPr>
            <w:instrText xml:space="preserve"> PAGEREF _Toc115957920 \h </w:instrText>
          </w:r>
          <w:r>
            <w:rPr>
              <w:noProof/>
              <w:webHidden/>
            </w:rPr>
          </w:r>
          <w:r>
            <w:rPr>
              <w:noProof/>
              <w:webHidden/>
            </w:rPr>
            <w:fldChar w:fldCharType="separate"/>
          </w:r>
          <w:r w:rsidR="001E7EED">
            <w:rPr>
              <w:noProof/>
              <w:webHidden/>
            </w:rPr>
            <w:t>20</w:t>
          </w:r>
          <w:r>
            <w:rPr>
              <w:noProof/>
              <w:webHidden/>
            </w:rPr>
            <w:fldChar w:fldCharType="end"/>
          </w:r>
          <w:r w:rsidRPr="00D5065A">
            <w:rPr>
              <w:rStyle w:val="Hyperlink"/>
              <w:noProof/>
            </w:rPr>
            <w:fldChar w:fldCharType="end"/>
          </w:r>
        </w:p>
        <w:p w14:paraId="2B690491" w14:textId="1CF4A5E8"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"_Toc115957921"</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BAB 3</w:t>
          </w:r>
          <w:r>
            <w:rPr>
              <w:noProof/>
              <w:webHidden/>
            </w:rPr>
            <w:tab/>
          </w:r>
          <w:r>
            <w:rPr>
              <w:noProof/>
              <w:webHidden/>
            </w:rPr>
            <w:fldChar w:fldCharType="begin"/>
          </w:r>
          <w:r>
            <w:rPr>
              <w:noProof/>
              <w:webHidden/>
            </w:rPr>
            <w:instrText xml:space="preserve"> PAGEREF _Toc115957921 \h </w:instrText>
          </w:r>
          <w:r>
            <w:rPr>
              <w:noProof/>
              <w:webHidden/>
            </w:rPr>
          </w:r>
          <w:r>
            <w:rPr>
              <w:noProof/>
              <w:webHidden/>
            </w:rPr>
            <w:fldChar w:fldCharType="separate"/>
          </w:r>
          <w:r w:rsidR="001E7EED">
            <w:rPr>
              <w:noProof/>
              <w:webHidden/>
            </w:rPr>
            <w:t>23</w:t>
          </w:r>
          <w:r>
            <w:rPr>
              <w:noProof/>
              <w:webHidden/>
            </w:rPr>
            <w:fldChar w:fldCharType="end"/>
          </w:r>
          <w:r w:rsidRPr="00D5065A">
            <w:rPr>
              <w:rStyle w:val="Hyperlink"/>
              <w:noProof/>
            </w:rPr>
            <w:fldChar w:fldCharType="end"/>
          </w:r>
        </w:p>
        <w:p w14:paraId="76E0F45B" w14:textId="7E5FD078"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"_Toc115957922"</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METODE PENELITIAN</w:t>
          </w:r>
          <w:r>
            <w:rPr>
              <w:noProof/>
              <w:webHidden/>
            </w:rPr>
            <w:tab/>
          </w:r>
          <w:r>
            <w:rPr>
              <w:noProof/>
              <w:webHidden/>
            </w:rPr>
            <w:fldChar w:fldCharType="begin"/>
          </w:r>
          <w:r>
            <w:rPr>
              <w:noProof/>
              <w:webHidden/>
            </w:rPr>
            <w:instrText xml:space="preserve"> PAGEREF _Toc115957922 \h </w:instrText>
          </w:r>
          <w:r>
            <w:rPr>
              <w:noProof/>
              <w:webHidden/>
            </w:rPr>
          </w:r>
          <w:r>
            <w:rPr>
              <w:noProof/>
              <w:webHidden/>
            </w:rPr>
            <w:fldChar w:fldCharType="separate"/>
          </w:r>
          <w:r w:rsidR="001E7EED">
            <w:rPr>
              <w:noProof/>
              <w:webHidden/>
            </w:rPr>
            <w:t>23</w:t>
          </w:r>
          <w:r>
            <w:rPr>
              <w:noProof/>
              <w:webHidden/>
            </w:rPr>
            <w:fldChar w:fldCharType="end"/>
          </w:r>
          <w:r w:rsidRPr="00D5065A">
            <w:rPr>
              <w:rStyle w:val="Hyperlink"/>
              <w:noProof/>
            </w:rPr>
            <w:fldChar w:fldCharType="end"/>
          </w:r>
        </w:p>
        <w:p w14:paraId="2F0B446A" w14:textId="3478E2DB"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"_Toc115957923"</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3.1</w:t>
          </w:r>
          <w:r>
            <w:rPr>
              <w:rFonts w:asciiTheme="minorHAnsi" w:eastAsiaTheme="minorEastAsia" w:hAnsiTheme="minorHAnsi" w:cstheme="minorBidi"/>
              <w:noProof/>
              <w:sz w:val="22"/>
              <w:lang w:val="en-ID"/>
            </w:rPr>
            <w:tab/>
          </w:r>
          <w:r w:rsidRPr="00D5065A">
            <w:rPr>
              <w:rStyle w:val="Hyperlink"/>
              <w:noProof/>
              <w:lang w:val="en-US"/>
            </w:rPr>
            <w:t>Waktu Penelitian</w:t>
          </w:r>
          <w:r>
            <w:rPr>
              <w:noProof/>
              <w:webHidden/>
            </w:rPr>
            <w:tab/>
          </w:r>
          <w:r>
            <w:rPr>
              <w:noProof/>
              <w:webHidden/>
            </w:rPr>
            <w:fldChar w:fldCharType="begin"/>
          </w:r>
          <w:r>
            <w:rPr>
              <w:noProof/>
              <w:webHidden/>
            </w:rPr>
            <w:instrText xml:space="preserve"> PAGEREF _Toc115957923 \h </w:instrText>
          </w:r>
          <w:r>
            <w:rPr>
              <w:noProof/>
              <w:webHidden/>
            </w:rPr>
          </w:r>
          <w:r>
            <w:rPr>
              <w:noProof/>
              <w:webHidden/>
            </w:rPr>
            <w:fldChar w:fldCharType="separate"/>
          </w:r>
          <w:r w:rsidR="001E7EED">
            <w:rPr>
              <w:noProof/>
              <w:webHidden/>
            </w:rPr>
            <w:t>23</w:t>
          </w:r>
          <w:r>
            <w:rPr>
              <w:noProof/>
              <w:webHidden/>
            </w:rPr>
            <w:fldChar w:fldCharType="end"/>
          </w:r>
          <w:r w:rsidRPr="00D5065A">
            <w:rPr>
              <w:rStyle w:val="Hyperlink"/>
              <w:noProof/>
            </w:rPr>
            <w:fldChar w:fldCharType="end"/>
          </w:r>
        </w:p>
        <w:p w14:paraId="5E4C6C00" w14:textId="52D2C079"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"_Toc115957924"</w:instrText>
          </w:r>
          <w:r w:rsidRPr="00D5065A">
            <w:rPr>
              <w:rStyle w:val="Hyperlink"/>
              <w:noProof/>
            </w:rPr>
            <w:instrText xml:space="preserve"> </w:instrText>
          </w:r>
          <w:r w:rsidRPr="00D5065A">
            <w:rPr>
              <w:rStyle w:val="Hyperlink"/>
              <w:noProof/>
            </w:rPr>
            <w:fldChar w:fldCharType="separate"/>
          </w:r>
          <w:r w:rsidRPr="00D5065A">
            <w:rPr>
              <w:rStyle w:val="Hyperlink"/>
              <w:noProof/>
            </w:rPr>
            <w:t>3.2</w:t>
          </w:r>
          <w:r>
            <w:rPr>
              <w:rFonts w:asciiTheme="minorHAnsi" w:eastAsiaTheme="minorEastAsia" w:hAnsiTheme="minorHAnsi" w:cstheme="minorBidi"/>
              <w:noProof/>
              <w:sz w:val="22"/>
              <w:lang w:val="en-ID"/>
            </w:rPr>
            <w:tab/>
          </w:r>
          <w:r w:rsidRPr="00D5065A">
            <w:rPr>
              <w:rStyle w:val="Hyperlink"/>
              <w:noProof/>
              <w:lang w:val="en-US"/>
            </w:rPr>
            <w:t>Objek Penelitian</w:t>
          </w:r>
          <w:r>
            <w:rPr>
              <w:noProof/>
              <w:webHidden/>
            </w:rPr>
            <w:tab/>
          </w:r>
          <w:r>
            <w:rPr>
              <w:noProof/>
              <w:webHidden/>
            </w:rPr>
            <w:fldChar w:fldCharType="begin"/>
          </w:r>
          <w:r>
            <w:rPr>
              <w:noProof/>
              <w:webHidden/>
            </w:rPr>
            <w:instrText xml:space="preserve"> PAGEREF _Toc115957924 \h </w:instrText>
          </w:r>
          <w:r>
            <w:rPr>
              <w:noProof/>
              <w:webHidden/>
            </w:rPr>
          </w:r>
          <w:r>
            <w:rPr>
              <w:noProof/>
              <w:webHidden/>
            </w:rPr>
            <w:fldChar w:fldCharType="separate"/>
          </w:r>
          <w:r w:rsidR="001E7EED">
            <w:rPr>
              <w:noProof/>
              <w:webHidden/>
            </w:rPr>
            <w:t>23</w:t>
          </w:r>
          <w:r>
            <w:rPr>
              <w:noProof/>
              <w:webHidden/>
            </w:rPr>
            <w:fldChar w:fldCharType="end"/>
          </w:r>
          <w:r w:rsidRPr="00D5065A">
            <w:rPr>
              <w:rStyle w:val="Hyperlink"/>
              <w:noProof/>
            </w:rPr>
            <w:fldChar w:fldCharType="end"/>
          </w:r>
        </w:p>
        <w:p w14:paraId="34D81F81" w14:textId="7199083B" w:rsidR="006C0A5B" w:rsidRDefault="006C0A5B">
          <w:pPr>
            <w:pStyle w:val="TOC2"/>
            <w:tabs>
              <w:tab w:val="left" w:pos="88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"_Toc115957925"</w:instrText>
          </w:r>
          <w:r w:rsidRPr="00D5065A">
            <w:rPr>
              <w:rStyle w:val="Hyperlink"/>
              <w:noProof/>
            </w:rPr>
            <w:instrText xml:space="preserve"> </w:instrText>
          </w:r>
          <w:r w:rsidRPr="00D5065A">
            <w:rPr>
              <w:rStyle w:val="Hyperlink"/>
              <w:noProof/>
            </w:rPr>
            <w:fldChar w:fldCharType="separate"/>
          </w:r>
          <w:r w:rsidRPr="00D5065A">
            <w:rPr>
              <w:rStyle w:val="Hyperlink"/>
              <w:noProof/>
            </w:rPr>
            <w:t>3.3</w:t>
          </w:r>
          <w:r>
            <w:rPr>
              <w:rFonts w:asciiTheme="minorHAnsi" w:eastAsiaTheme="minorEastAsia" w:hAnsiTheme="minorHAnsi" w:cstheme="minorBidi"/>
              <w:noProof/>
              <w:sz w:val="22"/>
              <w:lang w:val="en-ID"/>
            </w:rPr>
            <w:tab/>
          </w:r>
          <w:r w:rsidRPr="00D5065A">
            <w:rPr>
              <w:rStyle w:val="Hyperlink"/>
              <w:noProof/>
              <w:lang w:val="en-US"/>
            </w:rPr>
            <w:t>Tahapan Penelitian</w:t>
          </w:r>
          <w:r>
            <w:rPr>
              <w:noProof/>
              <w:webHidden/>
            </w:rPr>
            <w:tab/>
          </w:r>
          <w:r>
            <w:rPr>
              <w:noProof/>
              <w:webHidden/>
            </w:rPr>
            <w:fldChar w:fldCharType="begin"/>
          </w:r>
          <w:r>
            <w:rPr>
              <w:noProof/>
              <w:webHidden/>
            </w:rPr>
            <w:instrText xml:space="preserve"> PAGEREF _Toc115957925 \h </w:instrText>
          </w:r>
          <w:r>
            <w:rPr>
              <w:noProof/>
              <w:webHidden/>
            </w:rPr>
          </w:r>
          <w:r>
            <w:rPr>
              <w:noProof/>
              <w:webHidden/>
            </w:rPr>
            <w:fldChar w:fldCharType="separate"/>
          </w:r>
          <w:r w:rsidR="001E7EED">
            <w:rPr>
              <w:noProof/>
              <w:webHidden/>
            </w:rPr>
            <w:t>24</w:t>
          </w:r>
          <w:r>
            <w:rPr>
              <w:noProof/>
              <w:webHidden/>
            </w:rPr>
            <w:fldChar w:fldCharType="end"/>
          </w:r>
          <w:r w:rsidRPr="00D5065A">
            <w:rPr>
              <w:rStyle w:val="Hyperlink"/>
              <w:noProof/>
            </w:rPr>
            <w:fldChar w:fldCharType="end"/>
          </w:r>
        </w:p>
        <w:p w14:paraId="623D7A18" w14:textId="5208393D"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"_Toc115957926"</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3.3.1</w:t>
          </w:r>
          <w:r>
            <w:rPr>
              <w:rFonts w:asciiTheme="minorHAnsi" w:eastAsiaTheme="minorEastAsia" w:hAnsiTheme="minorHAnsi" w:cstheme="minorBidi"/>
              <w:noProof/>
              <w:sz w:val="22"/>
              <w:lang w:val="en-ID"/>
            </w:rPr>
            <w:tab/>
          </w:r>
          <w:r w:rsidRPr="00D5065A">
            <w:rPr>
              <w:rStyle w:val="Hyperlink"/>
              <w:noProof/>
              <w:lang w:val="en-US"/>
            </w:rPr>
            <w:t xml:space="preserve">Akuisisi </w:t>
          </w:r>
          <w:r w:rsidRPr="00D5065A">
            <w:rPr>
              <w:rStyle w:val="Hyperlink"/>
              <w:i/>
              <w:iCs/>
              <w:noProof/>
              <w:lang w:val="en-US"/>
            </w:rPr>
            <w:t>Tweet</w:t>
          </w:r>
          <w:r>
            <w:rPr>
              <w:noProof/>
              <w:webHidden/>
            </w:rPr>
            <w:tab/>
          </w:r>
          <w:r>
            <w:rPr>
              <w:noProof/>
              <w:webHidden/>
            </w:rPr>
            <w:fldChar w:fldCharType="begin"/>
          </w:r>
          <w:r>
            <w:rPr>
              <w:noProof/>
              <w:webHidden/>
            </w:rPr>
            <w:instrText xml:space="preserve"> PAGEREF _Toc115957926 \h </w:instrText>
          </w:r>
          <w:r>
            <w:rPr>
              <w:noProof/>
              <w:webHidden/>
            </w:rPr>
          </w:r>
          <w:r>
            <w:rPr>
              <w:noProof/>
              <w:webHidden/>
            </w:rPr>
            <w:fldChar w:fldCharType="separate"/>
          </w:r>
          <w:r w:rsidR="001E7EED">
            <w:rPr>
              <w:noProof/>
              <w:webHidden/>
            </w:rPr>
            <w:t>25</w:t>
          </w:r>
          <w:r>
            <w:rPr>
              <w:noProof/>
              <w:webHidden/>
            </w:rPr>
            <w:fldChar w:fldCharType="end"/>
          </w:r>
          <w:r w:rsidRPr="00D5065A">
            <w:rPr>
              <w:rStyle w:val="Hyperlink"/>
              <w:noProof/>
            </w:rPr>
            <w:fldChar w:fldCharType="end"/>
          </w:r>
        </w:p>
        <w:p w14:paraId="6B81C993" w14:textId="3A30572D"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"_Toc115957927"</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3.3.2</w:t>
          </w:r>
          <w:r>
            <w:rPr>
              <w:rFonts w:asciiTheme="minorHAnsi" w:eastAsiaTheme="minorEastAsia" w:hAnsiTheme="minorHAnsi" w:cstheme="minorBidi"/>
              <w:noProof/>
              <w:sz w:val="22"/>
              <w:lang w:val="en-ID"/>
            </w:rPr>
            <w:tab/>
          </w:r>
          <w:r w:rsidRPr="00D5065A">
            <w:rPr>
              <w:rStyle w:val="Hyperlink"/>
              <w:noProof/>
              <w:lang w:val="en-US"/>
            </w:rPr>
            <w:t>Praproses Data</w:t>
          </w:r>
          <w:r>
            <w:rPr>
              <w:noProof/>
              <w:webHidden/>
            </w:rPr>
            <w:tab/>
          </w:r>
          <w:r>
            <w:rPr>
              <w:noProof/>
              <w:webHidden/>
            </w:rPr>
            <w:fldChar w:fldCharType="begin"/>
          </w:r>
          <w:r>
            <w:rPr>
              <w:noProof/>
              <w:webHidden/>
            </w:rPr>
            <w:instrText xml:space="preserve"> PAGEREF _Toc115957927 \h </w:instrText>
          </w:r>
          <w:r>
            <w:rPr>
              <w:noProof/>
              <w:webHidden/>
            </w:rPr>
          </w:r>
          <w:r>
            <w:rPr>
              <w:noProof/>
              <w:webHidden/>
            </w:rPr>
            <w:fldChar w:fldCharType="separate"/>
          </w:r>
          <w:r w:rsidR="001E7EED">
            <w:rPr>
              <w:noProof/>
              <w:webHidden/>
            </w:rPr>
            <w:t>26</w:t>
          </w:r>
          <w:r>
            <w:rPr>
              <w:noProof/>
              <w:webHidden/>
            </w:rPr>
            <w:fldChar w:fldCharType="end"/>
          </w:r>
          <w:r w:rsidRPr="00D5065A">
            <w:rPr>
              <w:rStyle w:val="Hyperlink"/>
              <w:noProof/>
            </w:rPr>
            <w:fldChar w:fldCharType="end"/>
          </w:r>
        </w:p>
        <w:p w14:paraId="6D1F0AF4" w14:textId="23E5DF1E"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"_Toc115957928"</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3.3.3</w:t>
          </w:r>
          <w:r>
            <w:rPr>
              <w:rFonts w:asciiTheme="minorHAnsi" w:eastAsiaTheme="minorEastAsia" w:hAnsiTheme="minorHAnsi" w:cstheme="minorBidi"/>
              <w:noProof/>
              <w:sz w:val="22"/>
              <w:lang w:val="en-ID"/>
            </w:rPr>
            <w:tab/>
          </w:r>
          <w:r w:rsidRPr="00D5065A">
            <w:rPr>
              <w:rStyle w:val="Hyperlink"/>
              <w:noProof/>
              <w:lang w:val="en-US"/>
            </w:rPr>
            <w:t>Klasterisasi dengan DBSCAN</w:t>
          </w:r>
          <w:r>
            <w:rPr>
              <w:noProof/>
              <w:webHidden/>
            </w:rPr>
            <w:tab/>
          </w:r>
          <w:r>
            <w:rPr>
              <w:noProof/>
              <w:webHidden/>
            </w:rPr>
            <w:fldChar w:fldCharType="begin"/>
          </w:r>
          <w:r>
            <w:rPr>
              <w:noProof/>
              <w:webHidden/>
            </w:rPr>
            <w:instrText xml:space="preserve"> PAGEREF _Toc115957928 \h </w:instrText>
          </w:r>
          <w:r>
            <w:rPr>
              <w:noProof/>
              <w:webHidden/>
            </w:rPr>
          </w:r>
          <w:r>
            <w:rPr>
              <w:noProof/>
              <w:webHidden/>
            </w:rPr>
            <w:fldChar w:fldCharType="separate"/>
          </w:r>
          <w:r w:rsidR="001E7EED">
            <w:rPr>
              <w:noProof/>
              <w:webHidden/>
            </w:rPr>
            <w:t>29</w:t>
          </w:r>
          <w:r>
            <w:rPr>
              <w:noProof/>
              <w:webHidden/>
            </w:rPr>
            <w:fldChar w:fldCharType="end"/>
          </w:r>
          <w:r w:rsidRPr="00D5065A">
            <w:rPr>
              <w:rStyle w:val="Hyperlink"/>
              <w:noProof/>
            </w:rPr>
            <w:fldChar w:fldCharType="end"/>
          </w:r>
        </w:p>
        <w:p w14:paraId="5AF42AE6" w14:textId="48D63CA5"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"_Toc115957929"</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3.3.4</w:t>
          </w:r>
          <w:r>
            <w:rPr>
              <w:rFonts w:asciiTheme="minorHAnsi" w:eastAsiaTheme="minorEastAsia" w:hAnsiTheme="minorHAnsi" w:cstheme="minorBidi"/>
              <w:noProof/>
              <w:sz w:val="22"/>
              <w:lang w:val="en-ID"/>
            </w:rPr>
            <w:tab/>
          </w:r>
          <w:r w:rsidRPr="00D5065A">
            <w:rPr>
              <w:rStyle w:val="Hyperlink"/>
              <w:noProof/>
              <w:lang w:val="en-US"/>
            </w:rPr>
            <w:t>Klasterisasi dengan OPTICS</w:t>
          </w:r>
          <w:r>
            <w:rPr>
              <w:noProof/>
              <w:webHidden/>
            </w:rPr>
            <w:tab/>
          </w:r>
          <w:r>
            <w:rPr>
              <w:noProof/>
              <w:webHidden/>
            </w:rPr>
            <w:fldChar w:fldCharType="begin"/>
          </w:r>
          <w:r>
            <w:rPr>
              <w:noProof/>
              <w:webHidden/>
            </w:rPr>
            <w:instrText xml:space="preserve"> PAGEREF _Toc115957929 \h </w:instrText>
          </w:r>
          <w:r>
            <w:rPr>
              <w:noProof/>
              <w:webHidden/>
            </w:rPr>
          </w:r>
          <w:r>
            <w:rPr>
              <w:noProof/>
              <w:webHidden/>
            </w:rPr>
            <w:fldChar w:fldCharType="separate"/>
          </w:r>
          <w:r w:rsidR="001E7EED">
            <w:rPr>
              <w:noProof/>
              <w:webHidden/>
            </w:rPr>
            <w:t>31</w:t>
          </w:r>
          <w:r>
            <w:rPr>
              <w:noProof/>
              <w:webHidden/>
            </w:rPr>
            <w:fldChar w:fldCharType="end"/>
          </w:r>
          <w:r w:rsidRPr="00D5065A">
            <w:rPr>
              <w:rStyle w:val="Hyperlink"/>
              <w:noProof/>
            </w:rPr>
            <w:fldChar w:fldCharType="end"/>
          </w:r>
        </w:p>
        <w:p w14:paraId="641EA7EC" w14:textId="288C1FB2"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"_Toc115957930"</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3.3.5</w:t>
          </w:r>
          <w:r>
            <w:rPr>
              <w:rFonts w:asciiTheme="minorHAnsi" w:eastAsiaTheme="minorEastAsia" w:hAnsiTheme="minorHAnsi" w:cstheme="minorBidi"/>
              <w:noProof/>
              <w:sz w:val="22"/>
              <w:lang w:val="en-ID"/>
            </w:rPr>
            <w:tab/>
          </w:r>
          <w:r w:rsidRPr="00D5065A">
            <w:rPr>
              <w:rStyle w:val="Hyperlink"/>
              <w:noProof/>
              <w:lang w:val="en-US"/>
            </w:rPr>
            <w:t>Perancangan Sistem</w:t>
          </w:r>
          <w:r>
            <w:rPr>
              <w:noProof/>
              <w:webHidden/>
            </w:rPr>
            <w:tab/>
          </w:r>
          <w:r>
            <w:rPr>
              <w:noProof/>
              <w:webHidden/>
            </w:rPr>
            <w:fldChar w:fldCharType="begin"/>
          </w:r>
          <w:r>
            <w:rPr>
              <w:noProof/>
              <w:webHidden/>
            </w:rPr>
            <w:instrText xml:space="preserve"> PAGEREF _Toc115957930 \h </w:instrText>
          </w:r>
          <w:r>
            <w:rPr>
              <w:noProof/>
              <w:webHidden/>
            </w:rPr>
          </w:r>
          <w:r>
            <w:rPr>
              <w:noProof/>
              <w:webHidden/>
            </w:rPr>
            <w:fldChar w:fldCharType="separate"/>
          </w:r>
          <w:r w:rsidR="001E7EED">
            <w:rPr>
              <w:noProof/>
              <w:webHidden/>
            </w:rPr>
            <w:t>33</w:t>
          </w:r>
          <w:r>
            <w:rPr>
              <w:noProof/>
              <w:webHidden/>
            </w:rPr>
            <w:fldChar w:fldCharType="end"/>
          </w:r>
          <w:r w:rsidRPr="00D5065A">
            <w:rPr>
              <w:rStyle w:val="Hyperlink"/>
              <w:noProof/>
            </w:rPr>
            <w:fldChar w:fldCharType="end"/>
          </w:r>
        </w:p>
        <w:p w14:paraId="071CF7EF" w14:textId="3BEBDDB7"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"_Toc115957931"</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3.3.6</w:t>
          </w:r>
          <w:r>
            <w:rPr>
              <w:rFonts w:asciiTheme="minorHAnsi" w:eastAsiaTheme="minorEastAsia" w:hAnsiTheme="minorHAnsi" w:cstheme="minorBidi"/>
              <w:noProof/>
              <w:sz w:val="22"/>
              <w:lang w:val="en-ID"/>
            </w:rPr>
            <w:tab/>
          </w:r>
          <w:r w:rsidRPr="00D5065A">
            <w:rPr>
              <w:rStyle w:val="Hyperlink"/>
              <w:noProof/>
              <w:lang w:val="en-US"/>
            </w:rPr>
            <w:t>Implementasi Sistem</w:t>
          </w:r>
          <w:r>
            <w:rPr>
              <w:noProof/>
              <w:webHidden/>
            </w:rPr>
            <w:tab/>
          </w:r>
          <w:r>
            <w:rPr>
              <w:noProof/>
              <w:webHidden/>
            </w:rPr>
            <w:fldChar w:fldCharType="begin"/>
          </w:r>
          <w:r>
            <w:rPr>
              <w:noProof/>
              <w:webHidden/>
            </w:rPr>
            <w:instrText xml:space="preserve"> PAGEREF _Toc115957931 \h </w:instrText>
          </w:r>
          <w:r>
            <w:rPr>
              <w:noProof/>
              <w:webHidden/>
            </w:rPr>
          </w:r>
          <w:r>
            <w:rPr>
              <w:noProof/>
              <w:webHidden/>
            </w:rPr>
            <w:fldChar w:fldCharType="separate"/>
          </w:r>
          <w:r w:rsidR="001E7EED">
            <w:rPr>
              <w:noProof/>
              <w:webHidden/>
            </w:rPr>
            <w:t>33</w:t>
          </w:r>
          <w:r>
            <w:rPr>
              <w:noProof/>
              <w:webHidden/>
            </w:rPr>
            <w:fldChar w:fldCharType="end"/>
          </w:r>
          <w:r w:rsidRPr="00D5065A">
            <w:rPr>
              <w:rStyle w:val="Hyperlink"/>
              <w:noProof/>
            </w:rPr>
            <w:fldChar w:fldCharType="end"/>
          </w:r>
        </w:p>
        <w:p w14:paraId="7D602E36" w14:textId="028F6473"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"_Toc115957932"</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3.3.7</w:t>
          </w:r>
          <w:r>
            <w:rPr>
              <w:rFonts w:asciiTheme="minorHAnsi" w:eastAsiaTheme="minorEastAsia" w:hAnsiTheme="minorHAnsi" w:cstheme="minorBidi"/>
              <w:noProof/>
              <w:sz w:val="22"/>
              <w:lang w:val="en-ID"/>
            </w:rPr>
            <w:tab/>
          </w:r>
          <w:r w:rsidRPr="00D5065A">
            <w:rPr>
              <w:rStyle w:val="Hyperlink"/>
              <w:noProof/>
              <w:lang w:val="en-US"/>
            </w:rPr>
            <w:t>Geovisualisasi</w:t>
          </w:r>
          <w:r>
            <w:rPr>
              <w:noProof/>
              <w:webHidden/>
            </w:rPr>
            <w:tab/>
          </w:r>
          <w:r>
            <w:rPr>
              <w:noProof/>
              <w:webHidden/>
            </w:rPr>
            <w:fldChar w:fldCharType="begin"/>
          </w:r>
          <w:r>
            <w:rPr>
              <w:noProof/>
              <w:webHidden/>
            </w:rPr>
            <w:instrText xml:space="preserve"> PAGEREF _Toc115957932 \h </w:instrText>
          </w:r>
          <w:r>
            <w:rPr>
              <w:noProof/>
              <w:webHidden/>
            </w:rPr>
          </w:r>
          <w:r>
            <w:rPr>
              <w:noProof/>
              <w:webHidden/>
            </w:rPr>
            <w:fldChar w:fldCharType="separate"/>
          </w:r>
          <w:r w:rsidR="001E7EED">
            <w:rPr>
              <w:noProof/>
              <w:webHidden/>
            </w:rPr>
            <w:t>33</w:t>
          </w:r>
          <w:r>
            <w:rPr>
              <w:noProof/>
              <w:webHidden/>
            </w:rPr>
            <w:fldChar w:fldCharType="end"/>
          </w:r>
          <w:r w:rsidRPr="00D5065A">
            <w:rPr>
              <w:rStyle w:val="Hyperlink"/>
              <w:noProof/>
            </w:rPr>
            <w:fldChar w:fldCharType="end"/>
          </w:r>
        </w:p>
        <w:p w14:paraId="6DD9DC21" w14:textId="6349D5BB"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"_Toc115957933"</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3.3.8</w:t>
          </w:r>
          <w:r>
            <w:rPr>
              <w:rFonts w:asciiTheme="minorHAnsi" w:eastAsiaTheme="minorEastAsia" w:hAnsiTheme="minorHAnsi" w:cstheme="minorBidi"/>
              <w:noProof/>
              <w:sz w:val="22"/>
              <w:lang w:val="en-ID"/>
            </w:rPr>
            <w:tab/>
          </w:r>
          <w:r w:rsidRPr="00D5065A">
            <w:rPr>
              <w:rStyle w:val="Hyperlink"/>
              <w:noProof/>
              <w:lang w:val="en-US"/>
            </w:rPr>
            <w:t>Evaluasi Hasil Analisis</w:t>
          </w:r>
          <w:r>
            <w:rPr>
              <w:noProof/>
              <w:webHidden/>
            </w:rPr>
            <w:tab/>
          </w:r>
          <w:r>
            <w:rPr>
              <w:noProof/>
              <w:webHidden/>
            </w:rPr>
            <w:fldChar w:fldCharType="begin"/>
          </w:r>
          <w:r>
            <w:rPr>
              <w:noProof/>
              <w:webHidden/>
            </w:rPr>
            <w:instrText xml:space="preserve"> PAGEREF _Toc115957933 \h </w:instrText>
          </w:r>
          <w:r>
            <w:rPr>
              <w:noProof/>
              <w:webHidden/>
            </w:rPr>
          </w:r>
          <w:r>
            <w:rPr>
              <w:noProof/>
              <w:webHidden/>
            </w:rPr>
            <w:fldChar w:fldCharType="separate"/>
          </w:r>
          <w:r w:rsidR="001E7EED">
            <w:rPr>
              <w:noProof/>
              <w:webHidden/>
            </w:rPr>
            <w:t>34</w:t>
          </w:r>
          <w:r>
            <w:rPr>
              <w:noProof/>
              <w:webHidden/>
            </w:rPr>
            <w:fldChar w:fldCharType="end"/>
          </w:r>
          <w:r w:rsidRPr="00D5065A">
            <w:rPr>
              <w:rStyle w:val="Hyperlink"/>
              <w:noProof/>
            </w:rPr>
            <w:fldChar w:fldCharType="end"/>
          </w:r>
        </w:p>
        <w:p w14:paraId="59DECA69" w14:textId="7127E61E" w:rsidR="006C0A5B" w:rsidRDefault="006C0A5B">
          <w:pPr>
            <w:pStyle w:val="TOC3"/>
            <w:tabs>
              <w:tab w:val="left" w:pos="1320"/>
              <w:tab w:val="right" w:leader="dot" w:pos="7930"/>
            </w:tabs>
            <w:rPr>
              <w:rFonts w:asciiTheme="minorHAnsi" w:eastAsiaTheme="minorEastAsia" w:hAnsiTheme="minorHAnsi" w:cstheme="minorBidi"/>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"_Toc115957934"</w:instrText>
          </w:r>
          <w:r w:rsidRPr="00D5065A">
            <w:rPr>
              <w:rStyle w:val="Hyperlink"/>
              <w:noProof/>
            </w:rPr>
            <w:instrText xml:space="preserve"> </w:instrText>
          </w:r>
          <w:r w:rsidRPr="00D5065A">
            <w:rPr>
              <w:rStyle w:val="Hyperlink"/>
              <w:noProof/>
            </w:rPr>
            <w:fldChar w:fldCharType="separate"/>
          </w:r>
          <w:r w:rsidRPr="00D5065A">
            <w:rPr>
              <w:rStyle w:val="Hyperlink"/>
              <w:noProof/>
              <w:lang w:val="en-US"/>
            </w:rPr>
            <w:t>3.3.9</w:t>
          </w:r>
          <w:r>
            <w:rPr>
              <w:rFonts w:asciiTheme="minorHAnsi" w:eastAsiaTheme="minorEastAsia" w:hAnsiTheme="minorHAnsi" w:cstheme="minorBidi"/>
              <w:noProof/>
              <w:sz w:val="22"/>
              <w:lang w:val="en-ID"/>
            </w:rPr>
            <w:tab/>
          </w:r>
          <w:r w:rsidRPr="00D5065A">
            <w:rPr>
              <w:rStyle w:val="Hyperlink"/>
              <w:noProof/>
              <w:lang w:val="en-US"/>
            </w:rPr>
            <w:t>Jadwal Penelitian</w:t>
          </w:r>
          <w:r>
            <w:rPr>
              <w:noProof/>
              <w:webHidden/>
            </w:rPr>
            <w:tab/>
          </w:r>
          <w:r>
            <w:rPr>
              <w:noProof/>
              <w:webHidden/>
            </w:rPr>
            <w:fldChar w:fldCharType="begin"/>
          </w:r>
          <w:r>
            <w:rPr>
              <w:noProof/>
              <w:webHidden/>
            </w:rPr>
            <w:instrText xml:space="preserve"> PAGEREF _Toc115957934 \h </w:instrText>
          </w:r>
          <w:r>
            <w:rPr>
              <w:noProof/>
              <w:webHidden/>
            </w:rPr>
          </w:r>
          <w:r>
            <w:rPr>
              <w:noProof/>
              <w:webHidden/>
            </w:rPr>
            <w:fldChar w:fldCharType="separate"/>
          </w:r>
          <w:r w:rsidR="001E7EED">
            <w:rPr>
              <w:noProof/>
              <w:webHidden/>
            </w:rPr>
            <w:t>35</w:t>
          </w:r>
          <w:r>
            <w:rPr>
              <w:noProof/>
              <w:webHidden/>
            </w:rPr>
            <w:fldChar w:fldCharType="end"/>
          </w:r>
          <w:r w:rsidRPr="00D5065A">
            <w:rPr>
              <w:rStyle w:val="Hyperlink"/>
              <w:noProof/>
            </w:rPr>
            <w:fldChar w:fldCharType="end"/>
          </w:r>
        </w:p>
        <w:p w14:paraId="5307F1B0" w14:textId="6FDA969A" w:rsidR="006C0A5B" w:rsidRDefault="006C0A5B">
          <w:pPr>
            <w:pStyle w:val="TOC1"/>
            <w:tabs>
              <w:tab w:val="right" w:leader="dot" w:pos="7930"/>
            </w:tabs>
            <w:rPr>
              <w:rFonts w:asciiTheme="minorHAnsi" w:eastAsiaTheme="minorEastAsia" w:hAnsiTheme="minorHAnsi" w:cstheme="minorBidi"/>
              <w:b w:val="0"/>
              <w:noProof/>
              <w:sz w:val="22"/>
              <w:lang w:val="en-ID"/>
            </w:rPr>
          </w:pPr>
          <w:r w:rsidRPr="00D5065A">
            <w:rPr>
              <w:rStyle w:val="Hyperlink"/>
              <w:noProof/>
            </w:rPr>
            <w:fldChar w:fldCharType="begin"/>
          </w:r>
          <w:r w:rsidRPr="00D5065A">
            <w:rPr>
              <w:rStyle w:val="Hyperlink"/>
              <w:noProof/>
            </w:rPr>
            <w:instrText xml:space="preserve"> </w:instrText>
          </w:r>
          <w:r>
            <w:rPr>
              <w:noProof/>
            </w:rPr>
            <w:instrText>HYPERLINK \l "_Toc115957935"</w:instrText>
          </w:r>
          <w:r w:rsidRPr="00D5065A">
            <w:rPr>
              <w:rStyle w:val="Hyperlink"/>
              <w:noProof/>
            </w:rPr>
            <w:instrText xml:space="preserve"> </w:instrText>
          </w:r>
          <w:r w:rsidRPr="00D5065A">
            <w:rPr>
              <w:rStyle w:val="Hyperlink"/>
              <w:noProof/>
            </w:rPr>
            <w:fldChar w:fldCharType="separate"/>
          </w:r>
          <w:r w:rsidRPr="00D5065A">
            <w:rPr>
              <w:rStyle w:val="Hyperlink"/>
              <w:noProof/>
            </w:rPr>
            <w:t>DAFTAR PUSTAKA</w:t>
          </w:r>
          <w:r>
            <w:rPr>
              <w:noProof/>
              <w:webHidden/>
            </w:rPr>
            <w:tab/>
          </w:r>
          <w:r>
            <w:rPr>
              <w:noProof/>
              <w:webHidden/>
            </w:rPr>
            <w:fldChar w:fldCharType="begin"/>
          </w:r>
          <w:r>
            <w:rPr>
              <w:noProof/>
              <w:webHidden/>
            </w:rPr>
            <w:instrText xml:space="preserve"> PAGEREF _Toc115957935 \h </w:instrText>
          </w:r>
          <w:r>
            <w:rPr>
              <w:noProof/>
              <w:webHidden/>
            </w:rPr>
          </w:r>
          <w:r>
            <w:rPr>
              <w:noProof/>
              <w:webHidden/>
            </w:rPr>
            <w:fldChar w:fldCharType="separate"/>
          </w:r>
          <w:r w:rsidR="001E7EED">
            <w:rPr>
              <w:noProof/>
              <w:webHidden/>
            </w:rPr>
            <w:t>0</w:t>
          </w:r>
          <w:r>
            <w:rPr>
              <w:noProof/>
              <w:webHidden/>
            </w:rPr>
            <w:fldChar w:fldCharType="end"/>
          </w:r>
          <w:r w:rsidRPr="00D5065A">
            <w:rPr>
              <w:rStyle w:val="Hyperlink"/>
              <w:noProof/>
            </w:rPr>
            <w:fldChar w:fldCharType="end"/>
          </w:r>
        </w:p>
        <w:p w14:paraId="55CE2326" w14:textId="003361D3" w:rsidR="004C4BDC" w:rsidRDefault="004C4BDC">
          <w:r>
            <w:rPr>
              <w:b/>
              <w:bCs/>
              <w:noProof/>
            </w:rPr>
            <w:fldChar w:fldCharType="end"/>
          </w:r>
        </w:p>
      </w:sdtContent>
    </w:sdt>
    <w:p w14:paraId="0647467D" w14:textId="0B1BBA4D" w:rsidR="00263EDA" w:rsidRDefault="00263EDA" w:rsidP="004C4BDC">
      <w:pPr>
        <w:pStyle w:val="Heading1"/>
        <w:numPr>
          <w:ilvl w:val="0"/>
          <w:numId w:val="0"/>
        </w:numPr>
        <w:jc w:val="left"/>
        <w:rPr>
          <w:lang w:val="en-US"/>
        </w:rPr>
      </w:pPr>
      <w:r>
        <w:rPr>
          <w:lang w:val="en-US"/>
        </w:rPr>
        <w:br w:type="page"/>
      </w:r>
    </w:p>
    <w:p w14:paraId="5BABFBC3" w14:textId="77777777" w:rsidR="0021107C" w:rsidRDefault="00263EDA" w:rsidP="00B66490">
      <w:pPr>
        <w:pStyle w:val="Heading1"/>
        <w:numPr>
          <w:ilvl w:val="0"/>
          <w:numId w:val="0"/>
        </w:numPr>
        <w:rPr>
          <w:ins w:id="17" w:author="fahmi abdillah" w:date="2022-07-13T14:16:00Z"/>
          <w:lang w:val="en-US"/>
        </w:rPr>
      </w:pPr>
      <w:bookmarkStart w:id="18" w:name="_Toc115957890"/>
      <w:r>
        <w:rPr>
          <w:lang w:val="en-US"/>
        </w:rPr>
        <w:lastRenderedPageBreak/>
        <w:t>DAFTAR GAMBAR</w:t>
      </w:r>
      <w:bookmarkEnd w:id="18"/>
    </w:p>
    <w:p w14:paraId="4D15B86D" w14:textId="0C8101B9" w:rsidR="00787305" w:rsidRDefault="00A62568">
      <w:pPr>
        <w:pStyle w:val="TableofFigures"/>
        <w:tabs>
          <w:tab w:val="right" w:leader="dot" w:pos="7930"/>
        </w:tabs>
        <w:rPr>
          <w:rFonts w:asciiTheme="minorHAnsi" w:eastAsiaTheme="minorEastAsia" w:hAnsiTheme="minorHAnsi" w:cstheme="minorBidi"/>
          <w:b w:val="0"/>
          <w:noProof/>
          <w:sz w:val="22"/>
          <w:lang w:val="en-ID"/>
        </w:rPr>
      </w:pPr>
      <w:ins w:id="19" w:author="fahmi abdillah" w:date="2022-07-13T23:36:00Z">
        <w:r>
          <w:rPr>
            <w:lang w:val="en-US"/>
          </w:rPr>
          <w:fldChar w:fldCharType="begin"/>
        </w:r>
        <w:r>
          <w:rPr>
            <w:lang w:val="en-US"/>
          </w:rPr>
          <w:instrText xml:space="preserve"> TOC \h \z \c "Gambar" </w:instrText>
        </w:r>
      </w:ins>
      <w:r>
        <w:rPr>
          <w:lang w:val="en-US"/>
        </w:rPr>
        <w:fldChar w:fldCharType="separate"/>
      </w:r>
      <w:r w:rsidR="00787305" w:rsidRPr="0063541F">
        <w:rPr>
          <w:rStyle w:val="Hyperlink"/>
          <w:noProof/>
        </w:rPr>
        <w:fldChar w:fldCharType="begin"/>
      </w:r>
      <w:r w:rsidR="00787305" w:rsidRPr="0063541F">
        <w:rPr>
          <w:rStyle w:val="Hyperlink"/>
          <w:noProof/>
        </w:rPr>
        <w:instrText xml:space="preserve"> </w:instrText>
      </w:r>
      <w:r w:rsidR="00787305">
        <w:rPr>
          <w:noProof/>
        </w:rPr>
        <w:instrText>HYPERLINK "C:\\Users\\fahmy\\OneDrive\\Documents\\#SKRIPSI\\proposal skripsi\\berkas sidang proposal\\Proposal Skripsi_081811633002_Fahmirullah Abdillah.docx" \l "_Toc115792834"</w:instrText>
      </w:r>
      <w:r w:rsidR="00787305" w:rsidRPr="0063541F">
        <w:rPr>
          <w:rStyle w:val="Hyperlink"/>
          <w:noProof/>
        </w:rPr>
        <w:instrText xml:space="preserve"> </w:instrText>
      </w:r>
      <w:r w:rsidR="00787305" w:rsidRPr="0063541F">
        <w:rPr>
          <w:rStyle w:val="Hyperlink"/>
          <w:noProof/>
        </w:rPr>
        <w:fldChar w:fldCharType="separate"/>
      </w:r>
      <w:r w:rsidR="00787305" w:rsidRPr="0063541F">
        <w:rPr>
          <w:rStyle w:val="Hyperlink"/>
          <w:noProof/>
        </w:rPr>
        <w:t xml:space="preserve">Gambar </w:t>
      </w:r>
      <w:r w:rsidR="00787305" w:rsidRPr="0063541F">
        <w:rPr>
          <w:rStyle w:val="Hyperlink"/>
          <w:noProof/>
          <w:lang w:val="en-US"/>
        </w:rPr>
        <w:t>3</w:t>
      </w:r>
      <w:r w:rsidR="00787305" w:rsidRPr="0063541F">
        <w:rPr>
          <w:rStyle w:val="Hyperlink"/>
          <w:noProof/>
        </w:rPr>
        <w:t>.1</w:t>
      </w:r>
      <w:r w:rsidR="00787305" w:rsidRPr="0063541F">
        <w:rPr>
          <w:rStyle w:val="Hyperlink"/>
          <w:noProof/>
          <w:lang w:val="en-US"/>
        </w:rPr>
        <w:t xml:space="preserve"> flowchart DBSCAN</w:t>
      </w:r>
      <w:r w:rsidR="00787305">
        <w:rPr>
          <w:noProof/>
          <w:webHidden/>
        </w:rPr>
        <w:tab/>
      </w:r>
      <w:r w:rsidR="00787305">
        <w:rPr>
          <w:noProof/>
          <w:webHidden/>
        </w:rPr>
        <w:fldChar w:fldCharType="begin"/>
      </w:r>
      <w:r w:rsidR="00787305">
        <w:rPr>
          <w:noProof/>
          <w:webHidden/>
        </w:rPr>
        <w:instrText xml:space="preserve"> PAGEREF _Toc115792834 \h </w:instrText>
      </w:r>
      <w:r w:rsidR="00787305">
        <w:rPr>
          <w:noProof/>
          <w:webHidden/>
        </w:rPr>
      </w:r>
      <w:r w:rsidR="00787305">
        <w:rPr>
          <w:noProof/>
          <w:webHidden/>
        </w:rPr>
        <w:fldChar w:fldCharType="separate"/>
      </w:r>
      <w:r w:rsidR="001E7EED">
        <w:rPr>
          <w:noProof/>
          <w:webHidden/>
        </w:rPr>
        <w:t>30</w:t>
      </w:r>
      <w:r w:rsidR="00787305">
        <w:rPr>
          <w:noProof/>
          <w:webHidden/>
        </w:rPr>
        <w:fldChar w:fldCharType="end"/>
      </w:r>
      <w:r w:rsidR="00787305" w:rsidRPr="0063541F">
        <w:rPr>
          <w:rStyle w:val="Hyperlink"/>
          <w:noProof/>
        </w:rPr>
        <w:fldChar w:fldCharType="end"/>
      </w:r>
    </w:p>
    <w:p w14:paraId="55510C62" w14:textId="469D337B" w:rsidR="00787305" w:rsidRDefault="00787305">
      <w:pPr>
        <w:pStyle w:val="TableofFigures"/>
        <w:tabs>
          <w:tab w:val="right" w:leader="dot" w:pos="7930"/>
        </w:tabs>
        <w:rPr>
          <w:rFonts w:asciiTheme="minorHAnsi" w:eastAsiaTheme="minorEastAsia" w:hAnsiTheme="minorHAnsi" w:cstheme="minorBidi"/>
          <w:b w:val="0"/>
          <w:noProof/>
          <w:sz w:val="22"/>
          <w:lang w:val="en-ID"/>
        </w:rPr>
      </w:pPr>
      <w:r w:rsidRPr="0063541F">
        <w:rPr>
          <w:rStyle w:val="Hyperlink"/>
          <w:noProof/>
        </w:rPr>
        <w:fldChar w:fldCharType="begin"/>
      </w:r>
      <w:r w:rsidRPr="0063541F">
        <w:rPr>
          <w:rStyle w:val="Hyperlink"/>
          <w:noProof/>
        </w:rPr>
        <w:instrText xml:space="preserve"> </w:instrText>
      </w:r>
      <w:r>
        <w:rPr>
          <w:noProof/>
        </w:rPr>
        <w:instrText>HYPERLINK "C:\\Users\\fahmy\\OneDrive\\Documents\\#SKRIPSI\\proposal skripsi\\berkas sidang proposal\\Proposal Skripsi_081811633002_Fahmirullah Abdillah.docx" \l "_Toc115792835"</w:instrText>
      </w:r>
      <w:r w:rsidRPr="0063541F">
        <w:rPr>
          <w:rStyle w:val="Hyperlink"/>
          <w:noProof/>
        </w:rPr>
        <w:instrText xml:space="preserve"> </w:instrText>
      </w:r>
      <w:r w:rsidRPr="0063541F">
        <w:rPr>
          <w:rStyle w:val="Hyperlink"/>
          <w:noProof/>
        </w:rPr>
        <w:fldChar w:fldCharType="separate"/>
      </w:r>
      <w:r w:rsidRPr="0063541F">
        <w:rPr>
          <w:rStyle w:val="Hyperlink"/>
          <w:noProof/>
        </w:rPr>
        <w:t xml:space="preserve">Gambar </w:t>
      </w:r>
      <w:r w:rsidRPr="0063541F">
        <w:rPr>
          <w:rStyle w:val="Hyperlink"/>
          <w:noProof/>
          <w:lang w:val="en-US"/>
        </w:rPr>
        <w:t>3</w:t>
      </w:r>
      <w:r w:rsidRPr="0063541F">
        <w:rPr>
          <w:rStyle w:val="Hyperlink"/>
          <w:noProof/>
        </w:rPr>
        <w:t>.2</w:t>
      </w:r>
      <w:r w:rsidRPr="0063541F">
        <w:rPr>
          <w:rStyle w:val="Hyperlink"/>
          <w:noProof/>
          <w:lang w:val="en-US"/>
        </w:rPr>
        <w:t xml:space="preserve"> flowchart OPTICS</w:t>
      </w:r>
      <w:r>
        <w:rPr>
          <w:noProof/>
          <w:webHidden/>
        </w:rPr>
        <w:tab/>
      </w:r>
      <w:r>
        <w:rPr>
          <w:noProof/>
          <w:webHidden/>
        </w:rPr>
        <w:fldChar w:fldCharType="begin"/>
      </w:r>
      <w:r>
        <w:rPr>
          <w:noProof/>
          <w:webHidden/>
        </w:rPr>
        <w:instrText xml:space="preserve"> PAGEREF _Toc115792835 \h </w:instrText>
      </w:r>
      <w:r>
        <w:rPr>
          <w:noProof/>
          <w:webHidden/>
        </w:rPr>
      </w:r>
      <w:r>
        <w:rPr>
          <w:noProof/>
          <w:webHidden/>
        </w:rPr>
        <w:fldChar w:fldCharType="separate"/>
      </w:r>
      <w:r w:rsidR="001E7EED">
        <w:rPr>
          <w:noProof/>
          <w:webHidden/>
        </w:rPr>
        <w:t>32</w:t>
      </w:r>
      <w:r>
        <w:rPr>
          <w:noProof/>
          <w:webHidden/>
        </w:rPr>
        <w:fldChar w:fldCharType="end"/>
      </w:r>
      <w:r w:rsidRPr="0063541F">
        <w:rPr>
          <w:rStyle w:val="Hyperlink"/>
          <w:noProof/>
        </w:rPr>
        <w:fldChar w:fldCharType="end"/>
      </w:r>
    </w:p>
    <w:p w14:paraId="2154DCD3" w14:textId="25620EF3" w:rsidR="00787305" w:rsidRDefault="00787305">
      <w:pPr>
        <w:pStyle w:val="TableofFigures"/>
        <w:tabs>
          <w:tab w:val="right" w:leader="dot" w:pos="7930"/>
        </w:tabs>
        <w:rPr>
          <w:rFonts w:asciiTheme="minorHAnsi" w:eastAsiaTheme="minorEastAsia" w:hAnsiTheme="minorHAnsi" w:cstheme="minorBidi"/>
          <w:b w:val="0"/>
          <w:noProof/>
          <w:sz w:val="22"/>
          <w:lang w:val="en-ID"/>
        </w:rPr>
      </w:pPr>
      <w:r w:rsidRPr="0063541F">
        <w:rPr>
          <w:rStyle w:val="Hyperlink"/>
          <w:noProof/>
        </w:rPr>
        <w:fldChar w:fldCharType="begin"/>
      </w:r>
      <w:r w:rsidRPr="0063541F">
        <w:rPr>
          <w:rStyle w:val="Hyperlink"/>
          <w:noProof/>
        </w:rPr>
        <w:instrText xml:space="preserve"> </w:instrText>
      </w:r>
      <w:r>
        <w:rPr>
          <w:noProof/>
        </w:rPr>
        <w:instrText>HYPERLINK \l "_Toc115792836"</w:instrText>
      </w:r>
      <w:r w:rsidRPr="0063541F">
        <w:rPr>
          <w:rStyle w:val="Hyperlink"/>
          <w:noProof/>
        </w:rPr>
        <w:instrText xml:space="preserve"> </w:instrText>
      </w:r>
      <w:r w:rsidRPr="0063541F">
        <w:rPr>
          <w:rStyle w:val="Hyperlink"/>
          <w:noProof/>
        </w:rPr>
        <w:fldChar w:fldCharType="separate"/>
      </w:r>
      <w:r w:rsidRPr="0063541F">
        <w:rPr>
          <w:rStyle w:val="Hyperlink"/>
          <w:noProof/>
        </w:rPr>
        <w:t xml:space="preserve">Gambar </w:t>
      </w:r>
      <w:r w:rsidRPr="0063541F">
        <w:rPr>
          <w:rStyle w:val="Hyperlink"/>
          <w:noProof/>
          <w:lang w:val="en-US"/>
        </w:rPr>
        <w:t>3</w:t>
      </w:r>
      <w:r w:rsidRPr="0063541F">
        <w:rPr>
          <w:rStyle w:val="Hyperlink"/>
          <w:noProof/>
        </w:rPr>
        <w:t>.3</w:t>
      </w:r>
      <w:r w:rsidRPr="0063541F">
        <w:rPr>
          <w:rStyle w:val="Hyperlink"/>
          <w:noProof/>
          <w:lang w:val="en-US"/>
        </w:rPr>
        <w:t xml:space="preserve"> Peta Interaktif Plot.ly</w:t>
      </w:r>
      <w:r>
        <w:rPr>
          <w:noProof/>
          <w:webHidden/>
        </w:rPr>
        <w:tab/>
      </w:r>
      <w:r>
        <w:rPr>
          <w:noProof/>
          <w:webHidden/>
        </w:rPr>
        <w:fldChar w:fldCharType="begin"/>
      </w:r>
      <w:r>
        <w:rPr>
          <w:noProof/>
          <w:webHidden/>
        </w:rPr>
        <w:instrText xml:space="preserve"> PAGEREF _Toc115792836 \h </w:instrText>
      </w:r>
      <w:r>
        <w:rPr>
          <w:noProof/>
          <w:webHidden/>
        </w:rPr>
      </w:r>
      <w:r>
        <w:rPr>
          <w:noProof/>
          <w:webHidden/>
        </w:rPr>
        <w:fldChar w:fldCharType="separate"/>
      </w:r>
      <w:r w:rsidR="001E7EED">
        <w:rPr>
          <w:noProof/>
          <w:webHidden/>
        </w:rPr>
        <w:t>34</w:t>
      </w:r>
      <w:r>
        <w:rPr>
          <w:noProof/>
          <w:webHidden/>
        </w:rPr>
        <w:fldChar w:fldCharType="end"/>
      </w:r>
      <w:r w:rsidRPr="0063541F">
        <w:rPr>
          <w:rStyle w:val="Hyperlink"/>
          <w:noProof/>
        </w:rPr>
        <w:fldChar w:fldCharType="end"/>
      </w:r>
    </w:p>
    <w:p w14:paraId="4F2AFE5C" w14:textId="582636EB" w:rsidR="00D55F12" w:rsidRDefault="00A62568">
      <w:pPr>
        <w:rPr>
          <w:ins w:id="20" w:author="fahmi abdillah" w:date="2022-07-13T23:34:00Z"/>
          <w:b/>
          <w:sz w:val="28"/>
          <w:szCs w:val="40"/>
          <w:lang w:val="en-US"/>
        </w:rPr>
      </w:pPr>
      <w:ins w:id="21" w:author="fahmi abdillah" w:date="2022-07-13T23:36:00Z">
        <w:r>
          <w:rPr>
            <w:lang w:val="en-US"/>
          </w:rPr>
          <w:fldChar w:fldCharType="end"/>
        </w:r>
      </w:ins>
      <w:ins w:id="22" w:author="fahmi abdillah" w:date="2022-07-13T23:34:00Z">
        <w:r w:rsidR="00D55F12">
          <w:rPr>
            <w:lang w:val="en-US"/>
          </w:rPr>
          <w:br w:type="page"/>
        </w:r>
      </w:ins>
    </w:p>
    <w:p w14:paraId="2737FB10" w14:textId="6E730F9D" w:rsidR="00263EDA" w:rsidDel="00D55F12" w:rsidRDefault="00263EDA">
      <w:pPr>
        <w:pStyle w:val="Heading1"/>
        <w:numPr>
          <w:ilvl w:val="0"/>
          <w:numId w:val="0"/>
        </w:numPr>
        <w:jc w:val="left"/>
        <w:rPr>
          <w:del w:id="23" w:author="fahmi abdillah" w:date="2022-07-13T23:33:00Z"/>
          <w:lang w:val="en-US"/>
        </w:rPr>
        <w:pPrChange w:id="24" w:author="fahmi abdillah" w:date="2022-07-13T14:16:00Z">
          <w:pPr>
            <w:pStyle w:val="Heading1"/>
            <w:numPr>
              <w:numId w:val="0"/>
            </w:numPr>
            <w:ind w:left="0" w:firstLine="0"/>
          </w:pPr>
        </w:pPrChange>
      </w:pPr>
      <w:del w:id="25" w:author="fahmi abdillah" w:date="2022-07-13T23:33:00Z">
        <w:r w:rsidDel="00D55F12">
          <w:rPr>
            <w:lang w:val="en-US"/>
          </w:rPr>
          <w:lastRenderedPageBreak/>
          <w:br w:type="page"/>
        </w:r>
      </w:del>
    </w:p>
    <w:p w14:paraId="573DEC3E" w14:textId="77777777" w:rsidR="00713782" w:rsidRDefault="00263EDA" w:rsidP="00B66490">
      <w:pPr>
        <w:pStyle w:val="Heading1"/>
        <w:numPr>
          <w:ilvl w:val="0"/>
          <w:numId w:val="0"/>
        </w:numPr>
        <w:rPr>
          <w:lang w:val="en-US"/>
        </w:rPr>
      </w:pPr>
      <w:bookmarkStart w:id="26" w:name="_Toc115957891"/>
      <w:r>
        <w:rPr>
          <w:lang w:val="en-US"/>
        </w:rPr>
        <w:t>DAFTAR TABEL</w:t>
      </w:r>
      <w:bookmarkEnd w:id="26"/>
    </w:p>
    <w:p w14:paraId="62E143EA" w14:textId="7BF7A75A" w:rsidR="00402110" w:rsidRDefault="00713782">
      <w:pPr>
        <w:pStyle w:val="TableofFigures"/>
        <w:tabs>
          <w:tab w:val="right" w:leader="dot" w:pos="7930"/>
        </w:tabs>
        <w:rPr>
          <w:rFonts w:asciiTheme="minorHAnsi" w:eastAsiaTheme="minorEastAsia" w:hAnsiTheme="minorHAnsi" w:cstheme="minorBidi"/>
          <w:b w:val="0"/>
          <w:noProof/>
          <w:sz w:val="22"/>
          <w:lang w:val="en-ID"/>
        </w:rPr>
      </w:pPr>
      <w:r>
        <w:fldChar w:fldCharType="begin"/>
      </w:r>
      <w:r>
        <w:instrText xml:space="preserve"> TOC \h \z \c "Tabel" </w:instrText>
      </w:r>
      <w:r>
        <w:fldChar w:fldCharType="separate"/>
      </w:r>
      <w:r w:rsidR="00402110" w:rsidRPr="00AF7518">
        <w:rPr>
          <w:rStyle w:val="Hyperlink"/>
          <w:noProof/>
        </w:rPr>
        <w:fldChar w:fldCharType="begin"/>
      </w:r>
      <w:r w:rsidR="00402110" w:rsidRPr="00AF7518">
        <w:rPr>
          <w:rStyle w:val="Hyperlink"/>
          <w:noProof/>
        </w:rPr>
        <w:instrText xml:space="preserve"> </w:instrText>
      </w:r>
      <w:r w:rsidR="00402110">
        <w:rPr>
          <w:noProof/>
        </w:rPr>
        <w:instrText>HYPERLINK \l "_Toc108684906"</w:instrText>
      </w:r>
      <w:r w:rsidR="00402110" w:rsidRPr="00AF7518">
        <w:rPr>
          <w:rStyle w:val="Hyperlink"/>
          <w:noProof/>
        </w:rPr>
        <w:instrText xml:space="preserve"> </w:instrText>
      </w:r>
      <w:r w:rsidR="00402110" w:rsidRPr="00AF7518">
        <w:rPr>
          <w:rStyle w:val="Hyperlink"/>
          <w:noProof/>
        </w:rPr>
        <w:fldChar w:fldCharType="separate"/>
      </w:r>
      <w:r w:rsidR="00402110" w:rsidRPr="00AF7518">
        <w:rPr>
          <w:rStyle w:val="Hyperlink"/>
          <w:rFonts w:cs="Times New Roman"/>
          <w:noProof/>
        </w:rPr>
        <w:t>Tabel</w:t>
      </w:r>
      <w:r w:rsidR="00402110" w:rsidRPr="00AF7518">
        <w:rPr>
          <w:rStyle w:val="Hyperlink"/>
          <w:rFonts w:cs="Times New Roman"/>
          <w:noProof/>
          <w:lang w:val="en-US"/>
        </w:rPr>
        <w:t xml:space="preserve"> 2</w:t>
      </w:r>
      <w:r w:rsidR="00402110" w:rsidRPr="00AF7518">
        <w:rPr>
          <w:rStyle w:val="Hyperlink"/>
          <w:rFonts w:cs="Times New Roman"/>
          <w:noProof/>
        </w:rPr>
        <w:t>.1</w:t>
      </w:r>
      <w:r w:rsidR="00402110" w:rsidRPr="00AF7518">
        <w:rPr>
          <w:rStyle w:val="Hyperlink"/>
          <w:rFonts w:cs="Times New Roman"/>
          <w:noProof/>
          <w:lang w:val="en-US"/>
        </w:rPr>
        <w:t xml:space="preserve"> Kombinasi Awalan yang Tidak Diizinkan</w:t>
      </w:r>
      <w:r w:rsidR="00402110">
        <w:rPr>
          <w:noProof/>
          <w:webHidden/>
        </w:rPr>
        <w:tab/>
      </w:r>
      <w:r w:rsidR="00402110">
        <w:rPr>
          <w:noProof/>
          <w:webHidden/>
        </w:rPr>
        <w:fldChar w:fldCharType="begin"/>
      </w:r>
      <w:r w:rsidR="00402110">
        <w:rPr>
          <w:noProof/>
          <w:webHidden/>
        </w:rPr>
        <w:instrText xml:space="preserve"> PAGEREF _Toc108684906 \h </w:instrText>
      </w:r>
      <w:r w:rsidR="00402110">
        <w:rPr>
          <w:noProof/>
          <w:webHidden/>
        </w:rPr>
      </w:r>
      <w:r w:rsidR="00402110">
        <w:rPr>
          <w:noProof/>
          <w:webHidden/>
        </w:rPr>
        <w:fldChar w:fldCharType="separate"/>
      </w:r>
      <w:r w:rsidR="001E7EED">
        <w:rPr>
          <w:noProof/>
          <w:webHidden/>
        </w:rPr>
        <w:t>10</w:t>
      </w:r>
      <w:r w:rsidR="00402110">
        <w:rPr>
          <w:noProof/>
          <w:webHidden/>
        </w:rPr>
        <w:fldChar w:fldCharType="end"/>
      </w:r>
      <w:r w:rsidR="00402110" w:rsidRPr="00AF7518">
        <w:rPr>
          <w:rStyle w:val="Hyperlink"/>
          <w:noProof/>
        </w:rPr>
        <w:fldChar w:fldCharType="end"/>
      </w:r>
    </w:p>
    <w:p w14:paraId="76F756C0" w14:textId="26BCD6B0"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"_Toc108684907"</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2</w:t>
      </w:r>
      <w:r w:rsidRPr="00AF7518">
        <w:rPr>
          <w:rStyle w:val="Hyperlink"/>
          <w:noProof/>
        </w:rPr>
        <w:t>.2</w:t>
      </w:r>
      <w:r w:rsidRPr="00AF7518">
        <w:rPr>
          <w:rStyle w:val="Hyperlink"/>
          <w:noProof/>
          <w:lang w:val="en-US"/>
        </w:rPr>
        <w:t xml:space="preserve"> Metode Klasterisasi (Han et al. 2012)</w:t>
      </w:r>
      <w:r>
        <w:rPr>
          <w:noProof/>
          <w:webHidden/>
        </w:rPr>
        <w:tab/>
      </w:r>
      <w:r>
        <w:rPr>
          <w:noProof/>
          <w:webHidden/>
        </w:rPr>
        <w:fldChar w:fldCharType="begin"/>
      </w:r>
      <w:r>
        <w:rPr>
          <w:noProof/>
          <w:webHidden/>
        </w:rPr>
        <w:instrText xml:space="preserve"> PAGEREF _Toc108684907 \h </w:instrText>
      </w:r>
      <w:r>
        <w:rPr>
          <w:noProof/>
          <w:webHidden/>
        </w:rPr>
      </w:r>
      <w:r>
        <w:rPr>
          <w:noProof/>
          <w:webHidden/>
        </w:rPr>
        <w:fldChar w:fldCharType="separate"/>
      </w:r>
      <w:r w:rsidR="001E7EED">
        <w:rPr>
          <w:noProof/>
          <w:webHidden/>
        </w:rPr>
        <w:t>12</w:t>
      </w:r>
      <w:r>
        <w:rPr>
          <w:noProof/>
          <w:webHidden/>
        </w:rPr>
        <w:fldChar w:fldCharType="end"/>
      </w:r>
      <w:r w:rsidRPr="00AF7518">
        <w:rPr>
          <w:rStyle w:val="Hyperlink"/>
          <w:noProof/>
        </w:rPr>
        <w:fldChar w:fldCharType="end"/>
      </w:r>
    </w:p>
    <w:p w14:paraId="09C7EF6D" w14:textId="438DBF3D"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"_Toc108684908"</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2</w:t>
      </w:r>
      <w:r w:rsidRPr="00AF7518">
        <w:rPr>
          <w:rStyle w:val="Hyperlink"/>
          <w:noProof/>
        </w:rPr>
        <w:t>.3</w:t>
      </w:r>
      <w:r w:rsidRPr="00AF7518">
        <w:rPr>
          <w:rStyle w:val="Hyperlink"/>
          <w:noProof/>
          <w:lang w:val="en-US"/>
        </w:rPr>
        <w:t xml:space="preserve"> Komponen use case diagram</w:t>
      </w:r>
      <w:r>
        <w:rPr>
          <w:noProof/>
          <w:webHidden/>
        </w:rPr>
        <w:tab/>
      </w:r>
      <w:r>
        <w:rPr>
          <w:noProof/>
          <w:webHidden/>
        </w:rPr>
        <w:fldChar w:fldCharType="begin"/>
      </w:r>
      <w:r>
        <w:rPr>
          <w:noProof/>
          <w:webHidden/>
        </w:rPr>
        <w:instrText xml:space="preserve"> PAGEREF _Toc108684908 \h </w:instrText>
      </w:r>
      <w:r>
        <w:rPr>
          <w:noProof/>
          <w:webHidden/>
        </w:rPr>
      </w:r>
      <w:r>
        <w:rPr>
          <w:noProof/>
          <w:webHidden/>
        </w:rPr>
        <w:fldChar w:fldCharType="separate"/>
      </w:r>
      <w:r w:rsidR="001E7EED">
        <w:rPr>
          <w:noProof/>
          <w:webHidden/>
        </w:rPr>
        <w:t>18</w:t>
      </w:r>
      <w:r>
        <w:rPr>
          <w:noProof/>
          <w:webHidden/>
        </w:rPr>
        <w:fldChar w:fldCharType="end"/>
      </w:r>
      <w:r w:rsidRPr="00AF7518">
        <w:rPr>
          <w:rStyle w:val="Hyperlink"/>
          <w:noProof/>
        </w:rPr>
        <w:fldChar w:fldCharType="end"/>
      </w:r>
    </w:p>
    <w:p w14:paraId="5638DCD2" w14:textId="6936D5B6"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"_Toc108684909"</w:instrText>
      </w:r>
      <w:r w:rsidRPr="00AF7518">
        <w:rPr>
          <w:rStyle w:val="Hyperlink"/>
          <w:noProof/>
        </w:rPr>
        <w:instrText xml:space="preserve"> </w:instrText>
      </w:r>
      <w:r w:rsidRPr="00AF7518">
        <w:rPr>
          <w:rStyle w:val="Hyperlink"/>
          <w:noProof/>
        </w:rPr>
        <w:fldChar w:fldCharType="separate"/>
      </w:r>
      <w:r w:rsidRPr="00AF7518">
        <w:rPr>
          <w:rStyle w:val="Hyperlink"/>
          <w:noProof/>
        </w:rPr>
        <w:t>Tabel</w:t>
      </w:r>
      <w:r w:rsidRPr="00AF7518">
        <w:rPr>
          <w:rStyle w:val="Hyperlink"/>
          <w:noProof/>
          <w:lang w:val="en-US"/>
        </w:rPr>
        <w:t xml:space="preserve"> 3</w:t>
      </w:r>
      <w:r w:rsidRPr="00AF7518">
        <w:rPr>
          <w:rStyle w:val="Hyperlink"/>
          <w:noProof/>
        </w:rPr>
        <w:t>.4</w:t>
      </w:r>
      <w:r w:rsidRPr="00AF7518">
        <w:rPr>
          <w:rStyle w:val="Hyperlink"/>
          <w:noProof/>
          <w:lang w:val="en-US"/>
        </w:rPr>
        <w:t xml:space="preserve"> Komponen activity diagram</w:t>
      </w:r>
      <w:r>
        <w:rPr>
          <w:noProof/>
          <w:webHidden/>
        </w:rPr>
        <w:tab/>
      </w:r>
      <w:r>
        <w:rPr>
          <w:noProof/>
          <w:webHidden/>
        </w:rPr>
        <w:fldChar w:fldCharType="begin"/>
      </w:r>
      <w:r>
        <w:rPr>
          <w:noProof/>
          <w:webHidden/>
        </w:rPr>
        <w:instrText xml:space="preserve"> PAGEREF _Toc108684909 \h </w:instrText>
      </w:r>
      <w:r>
        <w:rPr>
          <w:noProof/>
          <w:webHidden/>
        </w:rPr>
      </w:r>
      <w:r>
        <w:rPr>
          <w:noProof/>
          <w:webHidden/>
        </w:rPr>
        <w:fldChar w:fldCharType="separate"/>
      </w:r>
      <w:r w:rsidR="001E7EED">
        <w:rPr>
          <w:noProof/>
          <w:webHidden/>
        </w:rPr>
        <w:t>20</w:t>
      </w:r>
      <w:r>
        <w:rPr>
          <w:noProof/>
          <w:webHidden/>
        </w:rPr>
        <w:fldChar w:fldCharType="end"/>
      </w:r>
      <w:r w:rsidRPr="00AF7518">
        <w:rPr>
          <w:rStyle w:val="Hyperlink"/>
          <w:noProof/>
        </w:rPr>
        <w:fldChar w:fldCharType="end"/>
      </w:r>
    </w:p>
    <w:p w14:paraId="5E7C5548" w14:textId="712597BB"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"_Toc108684910"</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3</w:t>
      </w:r>
      <w:r w:rsidRPr="00AF7518">
        <w:rPr>
          <w:rStyle w:val="Hyperlink"/>
          <w:noProof/>
        </w:rPr>
        <w:t>.1</w:t>
      </w:r>
      <w:r w:rsidRPr="00AF7518">
        <w:rPr>
          <w:rStyle w:val="Hyperlink"/>
          <w:noProof/>
          <w:lang w:val="en-US"/>
        </w:rPr>
        <w:t xml:space="preserve"> Kata Kunci yang digunakan untuk pencarian tweet</w:t>
      </w:r>
      <w:r>
        <w:rPr>
          <w:noProof/>
          <w:webHidden/>
        </w:rPr>
        <w:tab/>
      </w:r>
      <w:r>
        <w:rPr>
          <w:noProof/>
          <w:webHidden/>
        </w:rPr>
        <w:fldChar w:fldCharType="begin"/>
      </w:r>
      <w:r>
        <w:rPr>
          <w:noProof/>
          <w:webHidden/>
        </w:rPr>
        <w:instrText xml:space="preserve"> PAGEREF _Toc108684910 \h </w:instrText>
      </w:r>
      <w:r>
        <w:rPr>
          <w:noProof/>
          <w:webHidden/>
        </w:rPr>
      </w:r>
      <w:r>
        <w:rPr>
          <w:noProof/>
          <w:webHidden/>
        </w:rPr>
        <w:fldChar w:fldCharType="separate"/>
      </w:r>
      <w:r w:rsidR="001E7EED">
        <w:rPr>
          <w:noProof/>
          <w:webHidden/>
        </w:rPr>
        <w:t>24</w:t>
      </w:r>
      <w:r>
        <w:rPr>
          <w:noProof/>
          <w:webHidden/>
        </w:rPr>
        <w:fldChar w:fldCharType="end"/>
      </w:r>
      <w:r w:rsidRPr="00AF7518">
        <w:rPr>
          <w:rStyle w:val="Hyperlink"/>
          <w:noProof/>
        </w:rPr>
        <w:fldChar w:fldCharType="end"/>
      </w:r>
    </w:p>
    <w:p w14:paraId="62E081B2" w14:textId="4F6312E5"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"_Toc108684911"</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3</w:t>
      </w:r>
      <w:r w:rsidRPr="00AF7518">
        <w:rPr>
          <w:rStyle w:val="Hyperlink"/>
          <w:noProof/>
        </w:rPr>
        <w:t>.2</w:t>
      </w:r>
      <w:r w:rsidRPr="00AF7518">
        <w:rPr>
          <w:rStyle w:val="Hyperlink"/>
          <w:noProof/>
          <w:lang w:val="en-US"/>
        </w:rPr>
        <w:t xml:space="preserve"> Contoh Tokenizing</w:t>
      </w:r>
      <w:r>
        <w:rPr>
          <w:noProof/>
          <w:webHidden/>
        </w:rPr>
        <w:tab/>
      </w:r>
      <w:r>
        <w:rPr>
          <w:noProof/>
          <w:webHidden/>
        </w:rPr>
        <w:fldChar w:fldCharType="begin"/>
      </w:r>
      <w:r>
        <w:rPr>
          <w:noProof/>
          <w:webHidden/>
        </w:rPr>
        <w:instrText xml:space="preserve"> PAGEREF _Toc108684911 \h </w:instrText>
      </w:r>
      <w:r>
        <w:rPr>
          <w:noProof/>
          <w:webHidden/>
        </w:rPr>
      </w:r>
      <w:r>
        <w:rPr>
          <w:noProof/>
          <w:webHidden/>
        </w:rPr>
        <w:fldChar w:fldCharType="separate"/>
      </w:r>
      <w:r w:rsidR="001E7EED">
        <w:rPr>
          <w:noProof/>
          <w:webHidden/>
        </w:rPr>
        <w:t>27</w:t>
      </w:r>
      <w:r>
        <w:rPr>
          <w:noProof/>
          <w:webHidden/>
        </w:rPr>
        <w:fldChar w:fldCharType="end"/>
      </w:r>
      <w:r w:rsidRPr="00AF7518">
        <w:rPr>
          <w:rStyle w:val="Hyperlink"/>
          <w:noProof/>
        </w:rPr>
        <w:fldChar w:fldCharType="end"/>
      </w:r>
    </w:p>
    <w:p w14:paraId="59DC81FF" w14:textId="60D13AA8"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"_Toc108684912"</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3</w:t>
      </w:r>
      <w:r w:rsidRPr="00AF7518">
        <w:rPr>
          <w:rStyle w:val="Hyperlink"/>
          <w:noProof/>
        </w:rPr>
        <w:t>.3</w:t>
      </w:r>
      <w:r w:rsidRPr="00AF7518">
        <w:rPr>
          <w:rStyle w:val="Hyperlink"/>
          <w:noProof/>
          <w:lang w:val="en-US"/>
        </w:rPr>
        <w:t xml:space="preserve"> Contoh stopwords removal</w:t>
      </w:r>
      <w:r>
        <w:rPr>
          <w:noProof/>
          <w:webHidden/>
        </w:rPr>
        <w:tab/>
      </w:r>
      <w:r>
        <w:rPr>
          <w:noProof/>
          <w:webHidden/>
        </w:rPr>
        <w:fldChar w:fldCharType="begin"/>
      </w:r>
      <w:r>
        <w:rPr>
          <w:noProof/>
          <w:webHidden/>
        </w:rPr>
        <w:instrText xml:space="preserve"> PAGEREF _Toc108684912 \h </w:instrText>
      </w:r>
      <w:r>
        <w:rPr>
          <w:noProof/>
          <w:webHidden/>
        </w:rPr>
      </w:r>
      <w:r>
        <w:rPr>
          <w:noProof/>
          <w:webHidden/>
        </w:rPr>
        <w:fldChar w:fldCharType="separate"/>
      </w:r>
      <w:r w:rsidR="001E7EED">
        <w:rPr>
          <w:noProof/>
          <w:webHidden/>
        </w:rPr>
        <w:t>28</w:t>
      </w:r>
      <w:r>
        <w:rPr>
          <w:noProof/>
          <w:webHidden/>
        </w:rPr>
        <w:fldChar w:fldCharType="end"/>
      </w:r>
      <w:r w:rsidRPr="00AF7518">
        <w:rPr>
          <w:rStyle w:val="Hyperlink"/>
          <w:noProof/>
        </w:rPr>
        <w:fldChar w:fldCharType="end"/>
      </w:r>
    </w:p>
    <w:p w14:paraId="7B7408E5" w14:textId="61D7F3B4" w:rsidR="00402110" w:rsidRDefault="00402110">
      <w:pPr>
        <w:pStyle w:val="TableofFigures"/>
        <w:tabs>
          <w:tab w:val="right" w:leader="dot" w:pos="7930"/>
        </w:tabs>
        <w:rPr>
          <w:rFonts w:asciiTheme="minorHAnsi" w:eastAsiaTheme="minorEastAsia" w:hAnsiTheme="minorHAnsi" w:cstheme="minorBidi"/>
          <w:b w:val="0"/>
          <w:noProof/>
          <w:sz w:val="22"/>
          <w:lang w:val="en-ID"/>
        </w:rPr>
      </w:pPr>
      <w:r w:rsidRPr="00AF7518">
        <w:rPr>
          <w:rStyle w:val="Hyperlink"/>
          <w:noProof/>
        </w:rPr>
        <w:fldChar w:fldCharType="begin"/>
      </w:r>
      <w:r w:rsidRPr="00AF7518">
        <w:rPr>
          <w:rStyle w:val="Hyperlink"/>
          <w:noProof/>
        </w:rPr>
        <w:instrText xml:space="preserve"> </w:instrText>
      </w:r>
      <w:r>
        <w:rPr>
          <w:noProof/>
        </w:rPr>
        <w:instrText>HYPERLINK \l "_Toc108684913"</w:instrText>
      </w:r>
      <w:r w:rsidRPr="00AF7518">
        <w:rPr>
          <w:rStyle w:val="Hyperlink"/>
          <w:noProof/>
        </w:rPr>
        <w:instrText xml:space="preserve"> </w:instrText>
      </w:r>
      <w:r w:rsidRPr="00AF7518">
        <w:rPr>
          <w:rStyle w:val="Hyperlink"/>
          <w:noProof/>
        </w:rPr>
        <w:fldChar w:fldCharType="separate"/>
      </w:r>
      <w:r w:rsidRPr="00AF7518">
        <w:rPr>
          <w:rStyle w:val="Hyperlink"/>
          <w:noProof/>
        </w:rPr>
        <w:t xml:space="preserve">Tabel </w:t>
      </w:r>
      <w:r w:rsidRPr="00AF7518">
        <w:rPr>
          <w:rStyle w:val="Hyperlink"/>
          <w:noProof/>
          <w:lang w:val="en-US"/>
        </w:rPr>
        <w:t>3</w:t>
      </w:r>
      <w:r w:rsidRPr="00AF7518">
        <w:rPr>
          <w:rStyle w:val="Hyperlink"/>
          <w:noProof/>
        </w:rPr>
        <w:t>.4</w:t>
      </w:r>
      <w:r w:rsidRPr="00AF7518">
        <w:rPr>
          <w:rStyle w:val="Hyperlink"/>
          <w:noProof/>
          <w:lang w:val="en-US"/>
        </w:rPr>
        <w:t xml:space="preserve"> Contoh stemming</w:t>
      </w:r>
      <w:r>
        <w:rPr>
          <w:noProof/>
          <w:webHidden/>
        </w:rPr>
        <w:tab/>
      </w:r>
      <w:r>
        <w:rPr>
          <w:noProof/>
          <w:webHidden/>
        </w:rPr>
        <w:fldChar w:fldCharType="begin"/>
      </w:r>
      <w:r>
        <w:rPr>
          <w:noProof/>
          <w:webHidden/>
        </w:rPr>
        <w:instrText xml:space="preserve"> PAGEREF _Toc108684913 \h </w:instrText>
      </w:r>
      <w:r>
        <w:rPr>
          <w:noProof/>
          <w:webHidden/>
        </w:rPr>
      </w:r>
      <w:r>
        <w:rPr>
          <w:noProof/>
          <w:webHidden/>
        </w:rPr>
        <w:fldChar w:fldCharType="separate"/>
      </w:r>
      <w:r w:rsidR="001E7EED">
        <w:rPr>
          <w:noProof/>
          <w:webHidden/>
        </w:rPr>
        <w:t>28</w:t>
      </w:r>
      <w:r>
        <w:rPr>
          <w:noProof/>
          <w:webHidden/>
        </w:rPr>
        <w:fldChar w:fldCharType="end"/>
      </w:r>
      <w:r w:rsidRPr="00AF7518">
        <w:rPr>
          <w:rStyle w:val="Hyperlink"/>
          <w:noProof/>
        </w:rPr>
        <w:fldChar w:fldCharType="end"/>
      </w:r>
    </w:p>
    <w:p w14:paraId="151112F2" w14:textId="4D201563" w:rsidR="003E7C1B" w:rsidRPr="00263EDA" w:rsidRDefault="00713782" w:rsidP="008D73B2">
      <w:pPr>
        <w:pStyle w:val="Heading1"/>
        <w:numPr>
          <w:ilvl w:val="0"/>
          <w:numId w:val="0"/>
        </w:numPr>
        <w:jc w:val="left"/>
        <w:rPr>
          <w:lang w:val="en-US"/>
        </w:rPr>
      </w:pPr>
      <w:r>
        <w:fldChar w:fldCharType="end"/>
      </w:r>
      <w:r w:rsidR="003E7C1B">
        <w:br w:type="page"/>
      </w:r>
    </w:p>
    <w:p w14:paraId="744F3FCA" w14:textId="77777777" w:rsidR="00043D71" w:rsidRDefault="00043D71" w:rsidP="006B62F1">
      <w:pPr>
        <w:pStyle w:val="Heading1"/>
        <w:rPr>
          <w:ins w:id="27" w:author="fahmi abdillah" w:date="2022-07-14T00:05:00Z"/>
          <w:lang w:val="en-US"/>
        </w:rPr>
        <w:sectPr w:rsidR="00043D71" w:rsidSect="00925CEC">
          <w:headerReference w:type="default" r:id="rId9"/>
          <w:footerReference w:type="default" r:id="rId10"/>
          <w:pgSz w:w="11909" w:h="16834" w:code="9"/>
          <w:pgMar w:top="1701" w:right="1701" w:bottom="1701" w:left="2268" w:header="720" w:footer="720" w:gutter="0"/>
          <w:pgNumType w:fmt="lowerRoman" w:start="1"/>
          <w:cols w:space="720"/>
          <w:docGrid w:linePitch="299"/>
          <w:sectPrChange w:id="32" w:author="fahmi abdillah" w:date="2022-07-14T00:15:00Z">
            <w:sectPr w:rsidR="00043D71" w:rsidSect="00925CEC">
              <w:pgMar w:top="1701" w:right="1701" w:bottom="1701" w:left="2268" w:header="720" w:footer="720" w:gutter="0"/>
              <w:pgNumType w:fmt="decimal"/>
            </w:sectPr>
          </w:sectPrChange>
        </w:sectPr>
      </w:pPr>
    </w:p>
    <w:p w14:paraId="7B5BFCC1" w14:textId="1BE326AB" w:rsidR="006B62F1" w:rsidRDefault="006B62F1" w:rsidP="006B62F1">
      <w:pPr>
        <w:pStyle w:val="Heading1"/>
        <w:rPr>
          <w:lang w:val="en-US"/>
        </w:rPr>
      </w:pPr>
      <w:bookmarkStart w:id="33" w:name="_Toc115957892"/>
      <w:bookmarkEnd w:id="33"/>
    </w:p>
    <w:p w14:paraId="3C1434C7" w14:textId="1C86D311" w:rsidR="003E7C1B" w:rsidRPr="00B66490" w:rsidRDefault="003E7C1B" w:rsidP="006B62F1">
      <w:pPr>
        <w:pStyle w:val="Heading1"/>
        <w:numPr>
          <w:ilvl w:val="0"/>
          <w:numId w:val="0"/>
        </w:numPr>
        <w:rPr>
          <w:lang w:val="en-US"/>
        </w:rPr>
      </w:pPr>
      <w:bookmarkStart w:id="34" w:name="_Toc115957893"/>
      <w:r w:rsidRPr="00B66490">
        <w:rPr>
          <w:lang w:val="en-US"/>
        </w:rPr>
        <w:t>PENDAHULUAN</w:t>
      </w:r>
      <w:bookmarkEnd w:id="34"/>
    </w:p>
    <w:p w14:paraId="00000001" w14:textId="465955F9" w:rsidR="00FC65A8" w:rsidRPr="00C26FB2" w:rsidRDefault="00B129FA" w:rsidP="00EB39B9">
      <w:pPr>
        <w:pStyle w:val="Heading2"/>
      </w:pPr>
      <w:bookmarkStart w:id="35" w:name="_Toc115957894"/>
      <w:r w:rsidRPr="00C26FB2">
        <w:t>Latar Belakang</w:t>
      </w:r>
      <w:bookmarkEnd w:id="35"/>
    </w:p>
    <w:p w14:paraId="00000002" w14:textId="3601882A"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Layanan media sosial mikroblog seperti Twitter menghasilkan aliran besar dalam penyebaran informasi terhadap suatu kejadian. Sumber informasi </w:t>
      </w:r>
      <w:r>
        <w:rPr>
          <w:rFonts w:eastAsia="Times New Roman" w:cs="Times New Roman"/>
          <w:i/>
          <w:szCs w:val="24"/>
        </w:rPr>
        <w:t xml:space="preserve">realtime </w:t>
      </w:r>
      <w:r>
        <w:rPr>
          <w:rFonts w:eastAsia="Times New Roman" w:cs="Times New Roman"/>
          <w:szCs w:val="24"/>
        </w:rPr>
        <w:t xml:space="preserve">ini sangat berharga untuk banyak area aplikasi, khususnya untuk deteksi bencana dan skenario respons. Terbukti dengan aliran volume maupun kecepatan </w:t>
      </w:r>
      <w:r>
        <w:rPr>
          <w:rFonts w:eastAsia="Times New Roman" w:cs="Times New Roman"/>
          <w:i/>
          <w:szCs w:val="24"/>
        </w:rPr>
        <w:t xml:space="preserve">tweet </w:t>
      </w:r>
      <w:r>
        <w:rPr>
          <w:rFonts w:eastAsia="Times New Roman" w:cs="Times New Roman"/>
          <w:szCs w:val="24"/>
        </w:rPr>
        <w:t xml:space="preserve">saat kejadian berlangsung sangat tinggi dan cepat, sehingga masyarakat yang terdampak maupun petugas profesional sedikit mengalami kesulitan saat pemrosesan informasi </w:t>
      </w:r>
      <w:r w:rsidR="00BE1C8E">
        <w:rPr>
          <w:rFonts w:eastAsia="Times New Roman" w:cs="Times New Roman"/>
          <w:szCs w:val="24"/>
        </w:rPr>
        <w:fldChar w:fldCharType="begin" w:fldLock="1"/>
      </w:r>
      <w:r w:rsidR="000F2174">
        <w:rPr>
          <w:rFonts w:eastAsia="Times New Roman" w:cs="Times New Roman"/>
          <w:szCs w:val="24"/>
        </w:rPr>
        <w:instrText>ADDIN CSL_CITATION {"citationItems":[{"id":"ITEM-1","itemData":{"ISBN":"9783923704804","abstract":"Microblogging sites such as Twitter can play a vital role in spreading information during \"natural\" or man-made disasters. But the volume and velocity of tweets posted during crises today tend to be extremely high, making it hard for disaster-affected communities and professional emergency responders to process the information in a timely manner. Furthermore, posts tend to vary highly in terms of their subjects and usefulness; from messages that are entirely off-topic or personal in nature, to messages containing critical information that augments situational awareness. Finding actionable information can accelerate disaster response and alleviate both property and human losses. In this paper, we describe automatic methods for extracting information from microblog posts. Specifically, we focus on extracting valuable \"information nuggets\", brief, self-contained information items relevant to disaster response. Our methods leverage machine learning methods for classifying posts and information extraction. Our results, validated over one large disaster-related dataset, reveal that a careful design can yield an effective system, paving the way for more sophisticated data analysis and visualization systems.","author":[{"dropping-particle":"","family":"Imran","given":"Muhammad","non-dropping-particle":"","parse-names":false,"suffix":""},{"dropping-particle":"","family":"Elbassuoni","given":"Shady","non-dropping-particle":"","parse-names":false,"suffix":""},{"dropping-particle":"","family":"Castillo","given":"Carlos","non-dropping-particle":"","parse-names":false,"suffix":""},{"dropping-particle":"","family":"Diaz","given":"Fernando","non-dropping-particle":"","parse-names":false,"suffix":""},{"dropping-particle":"","family":"Meier","given":"Patrick","non-dropping-particle":"","parse-names":false,"suffix":""}],"container-title":"ISCRAM 2013 Conference Proceedings - 10th International Conference on Information Systems for Crisis Response and Management","id":"ITEM-1","issue":"May","issued":{"date-parts":[["2013"]]},"page":"791-801","title":"Extracting information nuggets from disaster- Related messages in social media","type":"article-journal"},"uris":["http://www.mendeley.com/documents/?uuid=ec699886-82a8-40ae-b623-39e257184c95"]}],"mendeley":{"formattedCitation":"(Imran et al., 2013)","plainTextFormattedCitation":"(Imran et al., 2013)","previouslyFormattedCitation":"(Imran et al., 2013)"},"properties":{"noteIndex":0},"schema":"https://github.com/citation-style-language/schema/raw/master/csl-citation.json"}</w:instrText>
      </w:r>
      <w:r w:rsidR="00BE1C8E">
        <w:rPr>
          <w:rFonts w:eastAsia="Times New Roman" w:cs="Times New Roman"/>
          <w:szCs w:val="24"/>
        </w:rPr>
        <w:fldChar w:fldCharType="separate"/>
      </w:r>
      <w:r w:rsidR="00BE1C8E" w:rsidRPr="00BE1C8E">
        <w:rPr>
          <w:rFonts w:eastAsia="Times New Roman" w:cs="Times New Roman"/>
          <w:noProof/>
          <w:szCs w:val="24"/>
        </w:rPr>
        <w:t>(Imran et al., 2013)</w:t>
      </w:r>
      <w:r w:rsidR="00BE1C8E">
        <w:rPr>
          <w:rFonts w:eastAsia="Times New Roman" w:cs="Times New Roman"/>
          <w:szCs w:val="24"/>
        </w:rPr>
        <w:fldChar w:fldCharType="end"/>
      </w:r>
      <w:r>
        <w:rPr>
          <w:rFonts w:eastAsia="Times New Roman" w:cs="Times New Roman"/>
          <w:szCs w:val="24"/>
        </w:rPr>
        <w:t>.</w:t>
      </w:r>
    </w:p>
    <w:p w14:paraId="00000003" w14:textId="77777777"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Sakaki </w:t>
      </w:r>
      <w:r>
        <w:rPr>
          <w:rFonts w:eastAsia="Times New Roman" w:cs="Times New Roman"/>
          <w:i/>
          <w:szCs w:val="24"/>
        </w:rPr>
        <w:t xml:space="preserve">et al. </w:t>
      </w:r>
      <w:r>
        <w:rPr>
          <w:rFonts w:eastAsia="Times New Roman" w:cs="Times New Roman"/>
          <w:szCs w:val="24"/>
        </w:rPr>
        <w:t xml:space="preserve">2013 menuturkan bahwa, melalui pemantauan </w:t>
      </w:r>
      <w:r>
        <w:rPr>
          <w:rFonts w:eastAsia="Times New Roman" w:cs="Times New Roman"/>
          <w:i/>
          <w:szCs w:val="24"/>
        </w:rPr>
        <w:t>tweet</w:t>
      </w:r>
      <w:r>
        <w:rPr>
          <w:rFonts w:eastAsia="Times New Roman" w:cs="Times New Roman"/>
          <w:szCs w:val="24"/>
        </w:rPr>
        <w:t xml:space="preserve"> dapat dideteksi adanya gempa bumi. Probabilitas yang dihasilkan oleh </w:t>
      </w:r>
      <w:r>
        <w:rPr>
          <w:rFonts w:eastAsia="Times New Roman" w:cs="Times New Roman"/>
          <w:i/>
          <w:szCs w:val="24"/>
        </w:rPr>
        <w:t xml:space="preserve">Japan Meteorology Agency </w:t>
      </w:r>
      <w:r>
        <w:rPr>
          <w:rFonts w:eastAsia="Times New Roman" w:cs="Times New Roman"/>
          <w:szCs w:val="24"/>
        </w:rPr>
        <w:t xml:space="preserve">cukup tinggi, yaitu 96% untuk gempa bumi dengan </w:t>
      </w:r>
      <w:r>
        <w:rPr>
          <w:rFonts w:eastAsia="Times New Roman" w:cs="Times New Roman"/>
          <w:i/>
          <w:szCs w:val="24"/>
        </w:rPr>
        <w:t xml:space="preserve">skala richter 3 </w:t>
      </w:r>
      <w:r>
        <w:rPr>
          <w:rFonts w:eastAsia="Times New Roman" w:cs="Times New Roman"/>
          <w:szCs w:val="24"/>
        </w:rPr>
        <w:t xml:space="preserve">atau lebih. Situs mikroblog ini dapat digunakan sebagai sistem sensor untuk mendeteksi suatu bencana alam atau kejadian lainnya (Crooks </w:t>
      </w:r>
      <w:r>
        <w:rPr>
          <w:rFonts w:eastAsia="Times New Roman" w:cs="Times New Roman"/>
          <w:i/>
          <w:szCs w:val="24"/>
        </w:rPr>
        <w:t xml:space="preserve">et al. </w:t>
      </w:r>
      <w:r>
        <w:rPr>
          <w:rFonts w:eastAsia="Times New Roman" w:cs="Times New Roman"/>
          <w:szCs w:val="24"/>
        </w:rPr>
        <w:t>2013).</w:t>
      </w:r>
    </w:p>
    <w:p w14:paraId="00000004" w14:textId="77777777"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Beberapa penelitian yang menggunakan data dari media sosial Twitter telah dilakukan sebelumnya. Dwiarni (2019) melakukan penelitian tentang akuisisi dan klasterisasi data teks Twitter untuk memperoleh dasar pengetahuan terhadap profil pengguna Twitter. Penelitian dilakukan dengan ujicoba </w:t>
      </w:r>
      <w:r>
        <w:rPr>
          <w:rFonts w:eastAsia="Times New Roman" w:cs="Times New Roman"/>
          <w:i/>
          <w:szCs w:val="24"/>
        </w:rPr>
        <w:t>keyword</w:t>
      </w:r>
      <w:r>
        <w:rPr>
          <w:rFonts w:eastAsia="Times New Roman" w:cs="Times New Roman"/>
          <w:szCs w:val="24"/>
        </w:rPr>
        <w:t xml:space="preserve"> “K-Pop” dan “K-Drama”. Dari hasil ujicoba akuisisi data didapatkan sebanyak 68.393 </w:t>
      </w:r>
      <w:r>
        <w:rPr>
          <w:rFonts w:eastAsia="Times New Roman" w:cs="Times New Roman"/>
          <w:i/>
          <w:szCs w:val="24"/>
        </w:rPr>
        <w:t xml:space="preserve">tweet. </w:t>
      </w:r>
      <w:r>
        <w:rPr>
          <w:rFonts w:eastAsia="Times New Roman" w:cs="Times New Roman"/>
          <w:szCs w:val="24"/>
        </w:rPr>
        <w:t xml:space="preserve">Hasil tersebut disebar menjadi 3 klaster / k=3, yang mana klaster pertama adalah waktu </w:t>
      </w:r>
      <w:r>
        <w:rPr>
          <w:rFonts w:eastAsia="Times New Roman" w:cs="Times New Roman"/>
          <w:i/>
          <w:szCs w:val="24"/>
        </w:rPr>
        <w:t>tweet</w:t>
      </w:r>
      <w:r>
        <w:rPr>
          <w:rFonts w:eastAsia="Times New Roman" w:cs="Times New Roman"/>
          <w:szCs w:val="24"/>
        </w:rPr>
        <w:t xml:space="preserve"> dianggap pada pagi hari, klaster kedua adalah waktu </w:t>
      </w:r>
      <w:r>
        <w:rPr>
          <w:rFonts w:eastAsia="Times New Roman" w:cs="Times New Roman"/>
          <w:i/>
          <w:szCs w:val="24"/>
        </w:rPr>
        <w:t>tweet</w:t>
      </w:r>
      <w:r>
        <w:rPr>
          <w:rFonts w:eastAsia="Times New Roman" w:cs="Times New Roman"/>
          <w:szCs w:val="24"/>
        </w:rPr>
        <w:t xml:space="preserve"> dianggap pada siang hari, dan klaster ketiga adalah waktu </w:t>
      </w:r>
      <w:r>
        <w:rPr>
          <w:rFonts w:eastAsia="Times New Roman" w:cs="Times New Roman"/>
          <w:i/>
          <w:szCs w:val="24"/>
        </w:rPr>
        <w:t>tweet</w:t>
      </w:r>
      <w:r>
        <w:rPr>
          <w:rFonts w:eastAsia="Times New Roman" w:cs="Times New Roman"/>
          <w:szCs w:val="24"/>
        </w:rPr>
        <w:t xml:space="preserve"> dianggap pada malam hari. Kemudian, hasil klasterisasi didapat jam 21.00 - 01.00 merupakan mayoritas orang-orang melakukan </w:t>
      </w:r>
      <w:r>
        <w:rPr>
          <w:rFonts w:eastAsia="Times New Roman" w:cs="Times New Roman"/>
          <w:i/>
          <w:szCs w:val="24"/>
        </w:rPr>
        <w:t>tweet</w:t>
      </w:r>
      <w:r>
        <w:rPr>
          <w:rFonts w:eastAsia="Times New Roman" w:cs="Times New Roman"/>
          <w:szCs w:val="24"/>
        </w:rPr>
        <w:t xml:space="preserve">. Dari hasil penelitian ini kita dapatkan bahwa penentuan </w:t>
      </w:r>
      <w:r>
        <w:rPr>
          <w:rFonts w:eastAsia="Times New Roman" w:cs="Times New Roman"/>
          <w:szCs w:val="24"/>
        </w:rPr>
        <w:lastRenderedPageBreak/>
        <w:t xml:space="preserve">nilai </w:t>
      </w:r>
      <w:r>
        <w:rPr>
          <w:rFonts w:eastAsia="Times New Roman" w:cs="Times New Roman"/>
          <w:i/>
          <w:szCs w:val="24"/>
        </w:rPr>
        <w:t xml:space="preserve">k </w:t>
      </w:r>
      <w:r>
        <w:rPr>
          <w:rFonts w:eastAsia="Times New Roman" w:cs="Times New Roman"/>
          <w:szCs w:val="24"/>
        </w:rPr>
        <w:t xml:space="preserve">untuk memperkirakan topik suatu klaster didasarkan pada asumsi kebiasaan pengguna dalam menggunakan media sosial Twitter. </w:t>
      </w:r>
    </w:p>
    <w:p w14:paraId="00000005" w14:textId="77777777"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Penelitian lainnya tentang kemungkinan analisis secara </w:t>
      </w:r>
      <w:r>
        <w:rPr>
          <w:rFonts w:eastAsia="Times New Roman" w:cs="Times New Roman"/>
          <w:i/>
          <w:szCs w:val="24"/>
        </w:rPr>
        <w:t>realtime</w:t>
      </w:r>
      <w:r>
        <w:rPr>
          <w:rFonts w:eastAsia="Times New Roman" w:cs="Times New Roman"/>
          <w:szCs w:val="24"/>
        </w:rPr>
        <w:t xml:space="preserve"> pada media sosial dan otomatis dari pesan Twitter selama terjadinya situasi darurat dikemukakan oleh Terpstra </w:t>
      </w:r>
      <w:r>
        <w:rPr>
          <w:rFonts w:eastAsia="Times New Roman" w:cs="Times New Roman"/>
          <w:i/>
          <w:szCs w:val="24"/>
        </w:rPr>
        <w:t xml:space="preserve">et al. </w:t>
      </w:r>
      <w:r>
        <w:rPr>
          <w:rFonts w:eastAsia="Times New Roman" w:cs="Times New Roman"/>
          <w:szCs w:val="24"/>
        </w:rPr>
        <w:t xml:space="preserve">(2012). Analisis dilakukan menggunakan </w:t>
      </w:r>
      <w:r>
        <w:rPr>
          <w:rFonts w:eastAsia="Times New Roman" w:cs="Times New Roman"/>
          <w:i/>
          <w:szCs w:val="24"/>
        </w:rPr>
        <w:t xml:space="preserve">tool </w:t>
      </w:r>
      <w:r>
        <w:rPr>
          <w:rFonts w:eastAsia="Times New Roman" w:cs="Times New Roman"/>
          <w:szCs w:val="24"/>
        </w:rPr>
        <w:t xml:space="preserve">ekstraksi informasi yang berhasil mendapatkan 97.000 </w:t>
      </w:r>
      <w:r>
        <w:rPr>
          <w:rFonts w:eastAsia="Times New Roman" w:cs="Times New Roman"/>
          <w:i/>
          <w:szCs w:val="24"/>
        </w:rPr>
        <w:t>tweet</w:t>
      </w:r>
      <w:r>
        <w:rPr>
          <w:rFonts w:eastAsia="Times New Roman" w:cs="Times New Roman"/>
          <w:szCs w:val="24"/>
        </w:rPr>
        <w:t xml:space="preserve"> yang dikirim sebelum, saat, dan setelah kejadian alam (badai) terjadi. Lokasi kejadian adalah di Belgia saat berlangsungnya festival Pukkelpop di tahun 2011. </w:t>
      </w:r>
      <w:r>
        <w:rPr>
          <w:rFonts w:eastAsia="Times New Roman" w:cs="Times New Roman"/>
          <w:i/>
          <w:szCs w:val="24"/>
        </w:rPr>
        <w:t xml:space="preserve">Tool </w:t>
      </w:r>
      <w:r>
        <w:rPr>
          <w:rFonts w:eastAsia="Times New Roman" w:cs="Times New Roman"/>
          <w:szCs w:val="24"/>
        </w:rPr>
        <w:t xml:space="preserve">ekstraksi dapat menganalisis </w:t>
      </w:r>
      <w:r>
        <w:rPr>
          <w:rFonts w:eastAsia="Times New Roman" w:cs="Times New Roman"/>
          <w:i/>
          <w:szCs w:val="24"/>
        </w:rPr>
        <w:t>tweet</w:t>
      </w:r>
      <w:r>
        <w:rPr>
          <w:rFonts w:eastAsia="Times New Roman" w:cs="Times New Roman"/>
          <w:szCs w:val="24"/>
        </w:rPr>
        <w:t xml:space="preserve"> melalui tampilan geografis, jenis isi pesan (kerusakan, korban), dan jenis </w:t>
      </w:r>
      <w:r>
        <w:rPr>
          <w:rFonts w:eastAsia="Times New Roman" w:cs="Times New Roman"/>
          <w:i/>
          <w:szCs w:val="24"/>
        </w:rPr>
        <w:t>tweet</w:t>
      </w:r>
      <w:r>
        <w:rPr>
          <w:rFonts w:eastAsia="Times New Roman" w:cs="Times New Roman"/>
          <w:szCs w:val="24"/>
        </w:rPr>
        <w:t xml:space="preserve"> (seperti </w:t>
      </w:r>
      <w:r>
        <w:rPr>
          <w:rFonts w:eastAsia="Times New Roman" w:cs="Times New Roman"/>
          <w:i/>
          <w:szCs w:val="24"/>
        </w:rPr>
        <w:t>retweet</w:t>
      </w:r>
      <w:r>
        <w:rPr>
          <w:rFonts w:eastAsia="Times New Roman" w:cs="Times New Roman"/>
          <w:szCs w:val="24"/>
        </w:rPr>
        <w:t>).</w:t>
      </w:r>
    </w:p>
    <w:p w14:paraId="00000006" w14:textId="35D85E98"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Penyakit menular langsung merupakan suatu infeksi yang disebabkan oleh mikroorganisme, seperti virus, parasit, atau jamur. Infeksi ini dapat berpindah dari orang yang sakit ke orang yang sehat. Bentuk penularannya bisa terjadi secara langsung maupun tidak langsung, penularan secara langsung terjadi ketika benda tak kasat mata di atas pada orang yang sakit berpindah melalui kontak fisik, misalnya lewat sentuhan</w:t>
      </w:r>
      <w:ins w:id="36" w:author="fahmi abdillah" w:date="2022-06-28T01:10:00Z">
        <w:r w:rsidR="0079053E">
          <w:rPr>
            <w:rFonts w:eastAsia="Times New Roman" w:cs="Times New Roman"/>
            <w:szCs w:val="24"/>
            <w:lang w:val="en-US"/>
          </w:rPr>
          <w:t xml:space="preserve"> </w:t>
        </w:r>
      </w:ins>
      <w:del w:id="37" w:author="fahmi abdillah" w:date="2022-06-28T01:10:00Z">
        <w:r w:rsidDel="0079053E">
          <w:rPr>
            <w:rFonts w:eastAsia="Times New Roman" w:cs="Times New Roman"/>
            <w:szCs w:val="24"/>
          </w:rPr>
          <w:delText xml:space="preserve"> dan ciuman </w:delText>
        </w:r>
      </w:del>
      <w:r>
        <w:rPr>
          <w:rFonts w:eastAsia="Times New Roman" w:cs="Times New Roman"/>
          <w:szCs w:val="24"/>
        </w:rPr>
        <w:t>(Alodokter, 2018).</w:t>
      </w:r>
    </w:p>
    <w:p w14:paraId="00000007" w14:textId="1782E933"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Saat ini penyakit menular langsung telah menjadi wabah yakni virus Covid-19. Wabah yang terjadi secara mendunia ini diberi nama </w:t>
      </w:r>
      <w:r>
        <w:rPr>
          <w:rFonts w:eastAsia="Times New Roman" w:cs="Times New Roman"/>
          <w:i/>
          <w:szCs w:val="24"/>
        </w:rPr>
        <w:t xml:space="preserve">Coronavirus Disease </w:t>
      </w:r>
      <w:r>
        <w:rPr>
          <w:rFonts w:eastAsia="Times New Roman" w:cs="Times New Roman"/>
          <w:szCs w:val="24"/>
        </w:rPr>
        <w:t xml:space="preserve">2019 (Covid-19) yang disebabkan oleh </w:t>
      </w:r>
      <w:r>
        <w:rPr>
          <w:rFonts w:eastAsia="Times New Roman" w:cs="Times New Roman"/>
          <w:i/>
          <w:szCs w:val="24"/>
        </w:rPr>
        <w:t xml:space="preserve">Severe Acute Respiratory Syndrome Coronavirus-2 </w:t>
      </w:r>
      <w:r>
        <w:rPr>
          <w:rFonts w:eastAsia="Times New Roman" w:cs="Times New Roman"/>
          <w:szCs w:val="24"/>
        </w:rPr>
        <w:t xml:space="preserve">(SARS-CoV-2). Penyebaran penyakit menular langsung ini hingga ke seluruh penjuru nusantara dan dunia. Menurut Susilo (2020), virus ini dapat ditularkan dari manusia ke manusia dan telah menyebar secara luas di China (sebagai tempat kemunculan pertama) dan lebih dari 190 negara dan teritori lainnya. Pada 12 Maret 2020, WHO mengumumkan COVID-19 sebagai pandemi. Hingga tanggal 29 Maret 2020, terdapat 634.835 kasus dan 33.106 jumlah kematian di seluruh dunia. Sementara di Indonesia sudah ditetapkan 1.528 kasus dengan positif COVID-19 dan 136 kasus kematian. Per tanggal 20 Desember 2020, Satgas Covid-19 menerbitkan laporan yang berisi informasi kasus terkonfirmasi positif, sembuh, ataupun meninggal. Sebanyak 735.124 kasus terkonfirmasi positif dan 19.880 </w:t>
      </w:r>
      <w:r>
        <w:rPr>
          <w:rFonts w:eastAsia="Times New Roman" w:cs="Times New Roman"/>
          <w:szCs w:val="24"/>
        </w:rPr>
        <w:lastRenderedPageBreak/>
        <w:t>(2,99%) jumlah kematian di Indonesia, serta jumlah kasus sembuh 541.811 (81,48%).</w:t>
      </w:r>
    </w:p>
    <w:p w14:paraId="143901CD" w14:textId="4DD1587E" w:rsidR="00F14B90" w:rsidRPr="000F2174" w:rsidRDefault="00F14B90">
      <w:pPr>
        <w:spacing w:before="240" w:after="240" w:line="360" w:lineRule="auto"/>
        <w:ind w:firstLine="720"/>
        <w:jc w:val="both"/>
        <w:rPr>
          <w:rFonts w:eastAsia="Times New Roman" w:cs="Times New Roman"/>
          <w:szCs w:val="24"/>
          <w:lang w:val="en-US"/>
        </w:rPr>
      </w:pPr>
      <w:r w:rsidRPr="00F14B90">
        <w:rPr>
          <w:rFonts w:eastAsia="Times New Roman" w:cs="Times New Roman"/>
          <w:szCs w:val="24"/>
        </w:rPr>
        <w:t xml:space="preserve">Metode </w:t>
      </w:r>
      <w:r w:rsidRPr="000F2174">
        <w:rPr>
          <w:rFonts w:eastAsia="Times New Roman" w:cs="Times New Roman"/>
          <w:i/>
          <w:iCs/>
          <w:szCs w:val="24"/>
        </w:rPr>
        <w:t xml:space="preserve">density-based spatial cluster of application with noise </w:t>
      </w:r>
      <w:r w:rsidRPr="00F14B90">
        <w:rPr>
          <w:rFonts w:eastAsia="Times New Roman" w:cs="Times New Roman"/>
          <w:szCs w:val="24"/>
        </w:rPr>
        <w:t xml:space="preserve">(DBSCAN) merupakan salah satu metode </w:t>
      </w:r>
      <w:r w:rsidRPr="000F2174">
        <w:rPr>
          <w:rFonts w:eastAsia="Times New Roman" w:cs="Times New Roman"/>
          <w:i/>
          <w:iCs/>
          <w:szCs w:val="24"/>
        </w:rPr>
        <w:t>cluster</w:t>
      </w:r>
      <w:r w:rsidRPr="00F14B90">
        <w:rPr>
          <w:rFonts w:eastAsia="Times New Roman" w:cs="Times New Roman"/>
          <w:szCs w:val="24"/>
        </w:rPr>
        <w:t xml:space="preserve"> mengacu pada densitas atau kepadatan. Kepadatan yang dimaksudkan yaitu dalam metode DBSCAN mengelompokkan wilayah dengan jarak yang telah ditentukkan menggunakan nilai parameter Epsilon dan MinPts, sehingga dihasilkan suatu kelompok yang padat dengan jarak antar anggota kelompok yang beragam. Parameter Epsilon merupakan jarak maksimal antar titik pusat dengan titik anggota dalam suatu cluster. Sedangkan MinPts merupakan minimal anggota yang harus terpenuhi dalam sebuah klaster. Apabila kedua parameter tersebut telah terpenuhi, maka akan terbentuklah suatu klaster </w:t>
      </w:r>
      <w:r w:rsidR="000F2174">
        <w:rPr>
          <w:rFonts w:eastAsia="Times New Roman" w:cs="Times New Roman"/>
          <w:szCs w:val="24"/>
        </w:rPr>
        <w:fldChar w:fldCharType="begin" w:fldLock="1"/>
      </w:r>
      <w:r w:rsidR="00F6096F">
        <w:rPr>
          <w:rFonts w:eastAsia="Times New Roman" w:cs="Times New Roman"/>
          <w:szCs w:val="24"/>
        </w:rPr>
        <w:instrText>ADDIN CSL_CITATION {"citationItems":[{"id":"ITEM-1","itemData":{"DOI":"10.1016/B978-044452701-1.00067-3","ISBN":"9780444527011","abstract":"Clustering techniques are often used for data exploration. In the literature, there are many examples of applications of different clustering methods. The density-based approaches form a separate group within the clustering techniques since they take into account the density of the data. Using the density of data as a similarity measure is practical in many real situations, because clusters of arbitrary shapes can be handled, what is not possible with convectional clustering methods.© 2009 Elsevier B.V. All rights reserved.","author":[{"dropping-particle":"","family":"Daszykowski","given":"M.","non-dropping-particle":"","parse-names":false,"suffix":""},{"dropping-particle":"","family":"Walczak","given":"B.","non-dropping-particle":"","parse-names":false,"suffix":""}],"container-title":"Comprehensive Chemometrics","id":"ITEM-1","issued":{"date-parts":[["2009"]]},"page":"635-654","title":"Density-Based Clustering Methods","type":"article-journal","volume":"2"},"uris":["http://www.mendeley.com/documents/?uuid=f9b43b04-287c-4623-90f6-6707a4d1a598"]}],"mendeley":{"formattedCitation":"(Daszykowski &amp; Walczak, 2009)","plainTextFormattedCitation":"(Daszykowski &amp; Walczak, 2009)","previouslyFormattedCitation":"(Daszykowski &amp; Walczak, 2009)"},"properties":{"noteIndex":0},"schema":"https://github.com/citation-style-language/schema/raw/master/csl-citation.json"}</w:instrText>
      </w:r>
      <w:r w:rsidR="000F2174">
        <w:rPr>
          <w:rFonts w:eastAsia="Times New Roman" w:cs="Times New Roman"/>
          <w:szCs w:val="24"/>
        </w:rPr>
        <w:fldChar w:fldCharType="separate"/>
      </w:r>
      <w:r w:rsidR="000F2174" w:rsidRPr="000F2174">
        <w:rPr>
          <w:rFonts w:eastAsia="Times New Roman" w:cs="Times New Roman"/>
          <w:noProof/>
          <w:szCs w:val="24"/>
        </w:rPr>
        <w:t>(Daszykowski &amp; Walczak, 2009)</w:t>
      </w:r>
      <w:r w:rsidR="000F2174">
        <w:rPr>
          <w:rFonts w:eastAsia="Times New Roman" w:cs="Times New Roman"/>
          <w:szCs w:val="24"/>
        </w:rPr>
        <w:fldChar w:fldCharType="end"/>
      </w:r>
      <w:r w:rsidR="000F2174">
        <w:rPr>
          <w:rFonts w:eastAsia="Times New Roman" w:cs="Times New Roman"/>
          <w:szCs w:val="24"/>
          <w:lang w:val="en-US"/>
        </w:rPr>
        <w:t>.</w:t>
      </w:r>
    </w:p>
    <w:p w14:paraId="00000008" w14:textId="2A5870C1" w:rsidR="00FC65A8" w:rsidRDefault="00E81FF0">
      <w:pPr>
        <w:spacing w:before="240" w:after="240" w:line="360" w:lineRule="auto"/>
        <w:ind w:firstLine="720"/>
        <w:jc w:val="both"/>
        <w:rPr>
          <w:rFonts w:eastAsia="Times New Roman" w:cs="Times New Roman"/>
          <w:i/>
          <w:szCs w:val="24"/>
        </w:rPr>
      </w:pPr>
      <w:r>
        <w:rPr>
          <w:rFonts w:eastAsia="Times New Roman" w:cs="Times New Roman"/>
          <w:szCs w:val="24"/>
          <w:lang w:val="en-US"/>
        </w:rPr>
        <w:t xml:space="preserve">Analisis </w:t>
      </w:r>
      <w:r>
        <w:rPr>
          <w:rFonts w:eastAsia="Times New Roman" w:cs="Times New Roman"/>
          <w:i/>
          <w:iCs/>
          <w:szCs w:val="24"/>
          <w:lang w:val="en-US"/>
        </w:rPr>
        <w:t xml:space="preserve">cluster </w:t>
      </w:r>
      <w:r>
        <w:rPr>
          <w:rFonts w:eastAsia="Times New Roman" w:cs="Times New Roman"/>
          <w:szCs w:val="24"/>
          <w:lang w:val="en-US"/>
        </w:rPr>
        <w:t xml:space="preserve">merupakan teknik </w:t>
      </w:r>
      <w:proofErr w:type="spellStart"/>
      <w:r>
        <w:rPr>
          <w:rFonts w:eastAsia="Times New Roman" w:cs="Times New Roman"/>
          <w:szCs w:val="24"/>
          <w:lang w:val="en-US"/>
        </w:rPr>
        <w:t>multivariat</w:t>
      </w:r>
      <w:proofErr w:type="spellEnd"/>
      <w:r>
        <w:rPr>
          <w:rFonts w:eastAsia="Times New Roman" w:cs="Times New Roman"/>
          <w:szCs w:val="24"/>
          <w:lang w:val="en-US"/>
        </w:rPr>
        <w:t xml:space="preserve"> dalam analisis statistik yang dapat mengumpulkan objek-objek </w:t>
      </w:r>
      <w:r w:rsidR="00CE2AAE">
        <w:rPr>
          <w:rFonts w:eastAsia="Times New Roman" w:cs="Times New Roman"/>
          <w:szCs w:val="24"/>
          <w:lang w:val="en-US"/>
        </w:rPr>
        <w:t xml:space="preserve">dengan </w:t>
      </w:r>
      <w:r>
        <w:rPr>
          <w:rFonts w:eastAsia="Times New Roman" w:cs="Times New Roman"/>
          <w:szCs w:val="24"/>
          <w:lang w:val="en-US"/>
        </w:rPr>
        <w:t xml:space="preserve">karakteristik sama pada suatu kelompok yang </w:t>
      </w:r>
      <w:r w:rsidR="00CE2AAE">
        <w:rPr>
          <w:rFonts w:eastAsia="Times New Roman" w:cs="Times New Roman"/>
          <w:szCs w:val="24"/>
          <w:lang w:val="en-US"/>
        </w:rPr>
        <w:t>lebih kecil</w:t>
      </w:r>
      <w:r>
        <w:rPr>
          <w:rFonts w:eastAsia="Times New Roman" w:cs="Times New Roman"/>
          <w:szCs w:val="24"/>
          <w:lang w:val="en-US"/>
        </w:rPr>
        <w:t xml:space="preserve">. </w:t>
      </w:r>
      <w:r w:rsidR="00B129FA">
        <w:rPr>
          <w:rFonts w:eastAsia="Times New Roman" w:cs="Times New Roman"/>
          <w:szCs w:val="24"/>
        </w:rPr>
        <w:t xml:space="preserve">Pada penelitian ini </w:t>
      </w:r>
      <w:r w:rsidR="00CE2AAE">
        <w:rPr>
          <w:rFonts w:eastAsia="Times New Roman" w:cs="Times New Roman"/>
          <w:szCs w:val="24"/>
          <w:lang w:val="en-US"/>
        </w:rPr>
        <w:t xml:space="preserve">metode </w:t>
      </w:r>
      <w:proofErr w:type="spellStart"/>
      <w:r w:rsidR="00CE2AAE">
        <w:rPr>
          <w:rFonts w:eastAsia="Times New Roman" w:cs="Times New Roman"/>
          <w:szCs w:val="24"/>
          <w:lang w:val="en-US"/>
        </w:rPr>
        <w:t>klasterisasi</w:t>
      </w:r>
      <w:proofErr w:type="spellEnd"/>
      <w:r w:rsidR="00CE2AAE">
        <w:rPr>
          <w:rFonts w:eastAsia="Times New Roman" w:cs="Times New Roman"/>
          <w:szCs w:val="24"/>
          <w:lang w:val="en-US"/>
        </w:rPr>
        <w:t xml:space="preserve"> </w:t>
      </w:r>
      <w:r w:rsidR="00B129FA">
        <w:rPr>
          <w:rFonts w:eastAsia="Times New Roman" w:cs="Times New Roman"/>
          <w:i/>
          <w:szCs w:val="24"/>
        </w:rPr>
        <w:t>tweet</w:t>
      </w:r>
      <w:r w:rsidR="00B129FA">
        <w:rPr>
          <w:rFonts w:eastAsia="Times New Roman" w:cs="Times New Roman"/>
          <w:szCs w:val="24"/>
        </w:rPr>
        <w:t xml:space="preserve"> </w:t>
      </w:r>
      <w:r w:rsidR="00CE2AAE">
        <w:rPr>
          <w:rFonts w:eastAsia="Times New Roman" w:cs="Times New Roman"/>
          <w:szCs w:val="24"/>
          <w:lang w:val="en-US"/>
        </w:rPr>
        <w:t xml:space="preserve">yang digunakan adalah </w:t>
      </w:r>
      <w:r w:rsidR="00B129FA">
        <w:rPr>
          <w:rFonts w:eastAsia="Times New Roman" w:cs="Times New Roman"/>
          <w:szCs w:val="24"/>
        </w:rPr>
        <w:t xml:space="preserve">algoritma </w:t>
      </w:r>
      <w:del w:id="38" w:author="fahmi abdillah" w:date="2022-06-28T01:10:00Z">
        <w:r w:rsidR="00B01686" w:rsidDel="004D55A3">
          <w:rPr>
            <w:rFonts w:eastAsia="Times New Roman" w:cs="Times New Roman"/>
            <w:szCs w:val="24"/>
            <w:lang w:val="en-US"/>
          </w:rPr>
          <w:delText>K</w:delText>
        </w:r>
        <w:r w:rsidR="00D60066" w:rsidDel="004D55A3">
          <w:rPr>
            <w:rFonts w:eastAsia="Times New Roman" w:cs="Times New Roman"/>
            <w:szCs w:val="24"/>
            <w:lang w:val="en-US"/>
          </w:rPr>
          <w:delText>-</w:delText>
        </w:r>
        <w:r w:rsidR="00B01686" w:rsidDel="004D55A3">
          <w:rPr>
            <w:rFonts w:eastAsia="Times New Roman" w:cs="Times New Roman"/>
            <w:szCs w:val="24"/>
            <w:lang w:val="en-US"/>
          </w:rPr>
          <w:delText xml:space="preserve">MEANS dan </w:delText>
        </w:r>
      </w:del>
      <w:r w:rsidR="00B129FA">
        <w:rPr>
          <w:rFonts w:eastAsia="Times New Roman" w:cs="Times New Roman"/>
          <w:szCs w:val="24"/>
        </w:rPr>
        <w:t>DBSCAN</w:t>
      </w:r>
      <w:ins w:id="39" w:author="fahmi abdillah" w:date="2022-06-28T01:10:00Z">
        <w:r w:rsidR="004D55A3">
          <w:rPr>
            <w:rFonts w:eastAsia="Times New Roman" w:cs="Times New Roman"/>
            <w:szCs w:val="24"/>
            <w:lang w:val="en-US"/>
          </w:rPr>
          <w:t xml:space="preserve"> dan OPTICS</w:t>
        </w:r>
      </w:ins>
      <w:r w:rsidR="00CE2AAE">
        <w:rPr>
          <w:rFonts w:eastAsia="Times New Roman" w:cs="Times New Roman"/>
          <w:szCs w:val="24"/>
          <w:lang w:val="en-US"/>
        </w:rPr>
        <w:t xml:space="preserve">. Metode-metode ini dipilih dan dibandingkan karena keduanya dapat menghasilkan </w:t>
      </w:r>
      <w:r w:rsidR="00CE2AAE">
        <w:rPr>
          <w:rFonts w:eastAsia="Times New Roman" w:cs="Times New Roman"/>
          <w:i/>
          <w:iCs/>
          <w:szCs w:val="24"/>
          <w:lang w:val="en-US"/>
        </w:rPr>
        <w:t xml:space="preserve">cluster </w:t>
      </w:r>
      <w:r w:rsidR="00CE2AAE">
        <w:rPr>
          <w:rFonts w:eastAsia="Times New Roman" w:cs="Times New Roman"/>
          <w:szCs w:val="24"/>
          <w:lang w:val="en-US"/>
        </w:rPr>
        <w:t xml:space="preserve">tanpa penentuan </w:t>
      </w:r>
      <w:r w:rsidR="00CE2AAE" w:rsidRPr="00CE2AAE">
        <w:rPr>
          <w:rFonts w:eastAsia="Times New Roman" w:cs="Times New Roman"/>
          <w:i/>
          <w:iCs/>
          <w:szCs w:val="24"/>
          <w:lang w:val="en-US"/>
        </w:rPr>
        <w:t>centroids</w:t>
      </w:r>
      <w:r w:rsidR="00CE2AAE">
        <w:rPr>
          <w:rFonts w:eastAsia="Times New Roman" w:cs="Times New Roman"/>
          <w:i/>
          <w:iCs/>
          <w:szCs w:val="24"/>
          <w:lang w:val="en-US"/>
        </w:rPr>
        <w:t xml:space="preserve"> </w:t>
      </w:r>
      <w:r w:rsidR="00CE2AAE">
        <w:rPr>
          <w:rFonts w:eastAsia="Times New Roman" w:cs="Times New Roman"/>
          <w:szCs w:val="24"/>
          <w:lang w:val="en-US"/>
        </w:rPr>
        <w:t xml:space="preserve">dan juga dapat menemukan titik-titik yang menyimpang. </w:t>
      </w:r>
      <w:r w:rsidR="00B129FA">
        <w:rPr>
          <w:rFonts w:eastAsia="Times New Roman" w:cs="Times New Roman"/>
          <w:szCs w:val="24"/>
        </w:rPr>
        <w:t xml:space="preserve">Data hasil klasterisasi divisualisasikan untuk menerapkan geovisualisasi </w:t>
      </w:r>
      <w:r w:rsidR="00B129FA">
        <w:rPr>
          <w:rFonts w:eastAsia="Times New Roman" w:cs="Times New Roman"/>
          <w:i/>
          <w:szCs w:val="24"/>
        </w:rPr>
        <w:t>tweet</w:t>
      </w:r>
      <w:r w:rsidR="00B129FA">
        <w:rPr>
          <w:rFonts w:eastAsia="Times New Roman" w:cs="Times New Roman"/>
          <w:szCs w:val="24"/>
        </w:rPr>
        <w:t xml:space="preserve"> untuk kasus penyebaran penyakit menular langsung (studi kasus Covid-19). Proses geovisualisasi digunakan untuk mendapatkan hasil tampilan data </w:t>
      </w:r>
      <w:r w:rsidR="00B129FA">
        <w:rPr>
          <w:rFonts w:eastAsia="Times New Roman" w:cs="Times New Roman"/>
          <w:i/>
          <w:szCs w:val="24"/>
        </w:rPr>
        <w:t>tweet</w:t>
      </w:r>
      <w:r w:rsidR="00B129FA">
        <w:rPr>
          <w:rFonts w:eastAsia="Times New Roman" w:cs="Times New Roman"/>
          <w:szCs w:val="24"/>
        </w:rPr>
        <w:t xml:space="preserve"> hasil klasterisasi dan lokasi penyebaran </w:t>
      </w:r>
      <w:r w:rsidR="00B129FA">
        <w:rPr>
          <w:rFonts w:eastAsia="Times New Roman" w:cs="Times New Roman"/>
          <w:i/>
          <w:szCs w:val="24"/>
        </w:rPr>
        <w:t xml:space="preserve">tweet </w:t>
      </w:r>
      <w:r w:rsidR="00B129FA">
        <w:rPr>
          <w:rFonts w:eastAsia="Times New Roman" w:cs="Times New Roman"/>
          <w:szCs w:val="24"/>
        </w:rPr>
        <w:t xml:space="preserve">terkait penyebaran penyakit menular langsung (studi kasus Covid-19). Pengujian dilakukan dengan mengevaluasi hasil analisis klasterisasi menggunakan analisis </w:t>
      </w:r>
      <w:r w:rsidR="00B129FA">
        <w:rPr>
          <w:rFonts w:eastAsia="Times New Roman" w:cs="Times New Roman"/>
          <w:i/>
          <w:szCs w:val="24"/>
        </w:rPr>
        <w:t xml:space="preserve">silhouette </w:t>
      </w:r>
      <w:r w:rsidR="00B129FA">
        <w:rPr>
          <w:rFonts w:eastAsia="Times New Roman" w:cs="Times New Roman"/>
          <w:szCs w:val="24"/>
        </w:rPr>
        <w:t xml:space="preserve">yang berdasarkan nilai koefisien </w:t>
      </w:r>
      <w:r w:rsidR="00B129FA">
        <w:rPr>
          <w:rFonts w:eastAsia="Times New Roman" w:cs="Times New Roman"/>
          <w:i/>
          <w:szCs w:val="24"/>
        </w:rPr>
        <w:t>silhouette.</w:t>
      </w:r>
    </w:p>
    <w:p w14:paraId="00000009" w14:textId="77777777" w:rsidR="00FC65A8" w:rsidRDefault="00B129FA">
      <w:pPr>
        <w:spacing w:before="240" w:after="240" w:line="360" w:lineRule="auto"/>
        <w:ind w:firstLine="720"/>
        <w:jc w:val="both"/>
        <w:rPr>
          <w:rFonts w:eastAsia="Times New Roman" w:cs="Times New Roman"/>
          <w:szCs w:val="24"/>
        </w:rPr>
      </w:pPr>
      <w:r>
        <w:rPr>
          <w:rFonts w:eastAsia="Times New Roman" w:cs="Times New Roman"/>
          <w:szCs w:val="24"/>
        </w:rPr>
        <w:t xml:space="preserve"> </w:t>
      </w:r>
    </w:p>
    <w:p w14:paraId="0000000A" w14:textId="64B105EE" w:rsidR="00FC65A8" w:rsidRPr="00C26FB2" w:rsidRDefault="00B129FA" w:rsidP="00B66490">
      <w:pPr>
        <w:pStyle w:val="Heading2"/>
      </w:pPr>
      <w:bookmarkStart w:id="40" w:name="_Toc115957895"/>
      <w:r w:rsidRPr="00C26FB2">
        <w:lastRenderedPageBreak/>
        <w:t>Rumusan Masalah</w:t>
      </w:r>
      <w:bookmarkEnd w:id="40"/>
    </w:p>
    <w:p w14:paraId="0000000B" w14:textId="77777777" w:rsidR="00FC65A8" w:rsidRDefault="00B129FA">
      <w:pPr>
        <w:spacing w:before="240" w:after="240" w:line="360" w:lineRule="auto"/>
        <w:jc w:val="both"/>
        <w:rPr>
          <w:rFonts w:eastAsia="Times New Roman" w:cs="Times New Roman"/>
          <w:szCs w:val="24"/>
        </w:rPr>
      </w:pPr>
      <w:r>
        <w:rPr>
          <w:rFonts w:eastAsia="Times New Roman" w:cs="Times New Roman"/>
          <w:szCs w:val="24"/>
        </w:rPr>
        <w:t>Rumusan masalah pada penelitian ini adalah sebagai berikut:</w:t>
      </w:r>
    </w:p>
    <w:p w14:paraId="5410C0CB" w14:textId="26155FD0" w:rsidR="00431F4C" w:rsidRDefault="00B129FA" w:rsidP="00431F4C">
      <w:pPr>
        <w:pStyle w:val="ListParagraph"/>
        <w:numPr>
          <w:ilvl w:val="0"/>
          <w:numId w:val="3"/>
        </w:numPr>
        <w:spacing w:before="240" w:after="240" w:line="360" w:lineRule="auto"/>
        <w:jc w:val="both"/>
        <w:rPr>
          <w:rFonts w:eastAsia="Times New Roman" w:cs="Times New Roman"/>
          <w:szCs w:val="24"/>
          <w:lang w:val="en-US"/>
        </w:rPr>
      </w:pPr>
      <w:r w:rsidRPr="00431F4C">
        <w:rPr>
          <w:rFonts w:eastAsia="Times New Roman" w:cs="Times New Roman"/>
          <w:szCs w:val="24"/>
        </w:rPr>
        <w:t>Bagaimana menerapkan algoritma klasterisasi</w:t>
      </w:r>
      <w:r w:rsidR="002E7028" w:rsidRPr="00431F4C">
        <w:rPr>
          <w:rFonts w:eastAsia="Times New Roman" w:cs="Times New Roman"/>
          <w:szCs w:val="24"/>
          <w:lang w:val="en-US"/>
        </w:rPr>
        <w:t xml:space="preserve"> </w:t>
      </w:r>
      <w:r w:rsidRPr="00431F4C">
        <w:rPr>
          <w:rFonts w:eastAsia="Times New Roman" w:cs="Times New Roman"/>
          <w:szCs w:val="24"/>
        </w:rPr>
        <w:t xml:space="preserve">DBSCAN </w:t>
      </w:r>
      <w:r w:rsidR="00287F77">
        <w:rPr>
          <w:rFonts w:eastAsia="Times New Roman" w:cs="Times New Roman"/>
          <w:szCs w:val="24"/>
          <w:lang w:val="en-US"/>
        </w:rPr>
        <w:t xml:space="preserve">dan OPTICS </w:t>
      </w:r>
      <w:r w:rsidRPr="00431F4C">
        <w:rPr>
          <w:rFonts w:eastAsia="Times New Roman" w:cs="Times New Roman"/>
          <w:szCs w:val="24"/>
        </w:rPr>
        <w:t xml:space="preserve">untuk mengolah data </w:t>
      </w:r>
      <w:r w:rsidRPr="00431F4C">
        <w:rPr>
          <w:rFonts w:eastAsia="Times New Roman" w:cs="Times New Roman"/>
          <w:i/>
          <w:szCs w:val="24"/>
        </w:rPr>
        <w:t>tweet</w:t>
      </w:r>
      <w:r w:rsidRPr="00431F4C">
        <w:rPr>
          <w:rFonts w:eastAsia="Times New Roman" w:cs="Times New Roman"/>
          <w:szCs w:val="24"/>
        </w:rPr>
        <w:t>?</w:t>
      </w:r>
      <w:r w:rsidR="00431F4C" w:rsidRPr="00431F4C">
        <w:rPr>
          <w:rFonts w:eastAsia="Times New Roman" w:cs="Times New Roman"/>
          <w:szCs w:val="24"/>
          <w:lang w:val="en-US"/>
        </w:rPr>
        <w:t xml:space="preserve"> </w:t>
      </w:r>
    </w:p>
    <w:p w14:paraId="05834A2B" w14:textId="3BEB99F0" w:rsidR="00431F4C" w:rsidRPr="00431F4C" w:rsidRDefault="00431F4C" w:rsidP="00431F4C">
      <w:pPr>
        <w:pStyle w:val="ListParagraph"/>
        <w:numPr>
          <w:ilvl w:val="0"/>
          <w:numId w:val="3"/>
        </w:numPr>
        <w:spacing w:before="240" w:after="240" w:line="360" w:lineRule="auto"/>
        <w:jc w:val="both"/>
        <w:rPr>
          <w:rFonts w:eastAsia="Times New Roman" w:cs="Times New Roman"/>
          <w:szCs w:val="24"/>
          <w:lang w:val="en-US"/>
        </w:rPr>
      </w:pPr>
      <w:r>
        <w:rPr>
          <w:rFonts w:eastAsia="Times New Roman" w:cs="Times New Roman"/>
          <w:szCs w:val="24"/>
          <w:lang w:val="en-US"/>
        </w:rPr>
        <w:t xml:space="preserve">Bagaimana perbandingan </w:t>
      </w:r>
      <w:proofErr w:type="spellStart"/>
      <w:r>
        <w:rPr>
          <w:rFonts w:eastAsia="Times New Roman" w:cs="Times New Roman"/>
          <w:szCs w:val="24"/>
          <w:lang w:val="en-US"/>
        </w:rPr>
        <w:t>algoritma</w:t>
      </w:r>
      <w:proofErr w:type="spellEnd"/>
      <w:r>
        <w:rPr>
          <w:rFonts w:eastAsia="Times New Roman" w:cs="Times New Roman"/>
          <w:szCs w:val="24"/>
          <w:lang w:val="en-US"/>
        </w:rPr>
        <w:t xml:space="preserve"> </w:t>
      </w:r>
      <w:proofErr w:type="spellStart"/>
      <w:r>
        <w:rPr>
          <w:rFonts w:eastAsia="Times New Roman" w:cs="Times New Roman"/>
          <w:szCs w:val="24"/>
          <w:lang w:val="en-US"/>
        </w:rPr>
        <w:t>klasterisasi</w:t>
      </w:r>
      <w:proofErr w:type="spellEnd"/>
      <w:r w:rsidR="001165D1">
        <w:rPr>
          <w:rFonts w:eastAsia="Times New Roman" w:cs="Times New Roman"/>
          <w:szCs w:val="24"/>
          <w:lang w:val="en-US"/>
        </w:rPr>
        <w:t xml:space="preserve"> </w:t>
      </w:r>
      <w:r>
        <w:rPr>
          <w:rFonts w:eastAsia="Times New Roman" w:cs="Times New Roman"/>
          <w:szCs w:val="24"/>
          <w:lang w:val="en-US"/>
        </w:rPr>
        <w:t xml:space="preserve">DBSCAN </w:t>
      </w:r>
      <w:r w:rsidR="00287F77">
        <w:rPr>
          <w:rFonts w:eastAsia="Times New Roman" w:cs="Times New Roman"/>
          <w:szCs w:val="24"/>
          <w:lang w:val="en-US"/>
        </w:rPr>
        <w:t xml:space="preserve">dan OPTICS </w:t>
      </w:r>
      <w:r>
        <w:rPr>
          <w:rFonts w:eastAsia="Times New Roman" w:cs="Times New Roman"/>
          <w:szCs w:val="24"/>
          <w:lang w:val="en-US"/>
        </w:rPr>
        <w:t>agar menghasilkan analisis terbaik?</w:t>
      </w:r>
    </w:p>
    <w:p w14:paraId="0000000D" w14:textId="587CE4BD" w:rsidR="00FC65A8" w:rsidRPr="00431F4C" w:rsidRDefault="00B129FA" w:rsidP="00431F4C">
      <w:pPr>
        <w:pStyle w:val="ListParagraph"/>
        <w:numPr>
          <w:ilvl w:val="0"/>
          <w:numId w:val="3"/>
        </w:numPr>
        <w:spacing w:before="240" w:after="240" w:line="360" w:lineRule="auto"/>
        <w:jc w:val="both"/>
        <w:rPr>
          <w:rFonts w:eastAsia="Times New Roman" w:cs="Times New Roman"/>
          <w:szCs w:val="24"/>
        </w:rPr>
      </w:pPr>
      <w:r w:rsidRPr="00431F4C">
        <w:rPr>
          <w:rFonts w:eastAsia="Times New Roman" w:cs="Times New Roman"/>
          <w:szCs w:val="24"/>
        </w:rPr>
        <w:t xml:space="preserve">Bagaimana menerapkan geovisualisasi hasil klasterisasi data </w:t>
      </w:r>
      <w:r w:rsidRPr="00431F4C">
        <w:rPr>
          <w:rFonts w:eastAsia="Times New Roman" w:cs="Times New Roman"/>
          <w:i/>
          <w:szCs w:val="24"/>
        </w:rPr>
        <w:t>tweet</w:t>
      </w:r>
      <w:r w:rsidRPr="00431F4C">
        <w:rPr>
          <w:rFonts w:eastAsia="Times New Roman" w:cs="Times New Roman"/>
          <w:szCs w:val="24"/>
        </w:rPr>
        <w:t xml:space="preserve"> untuk kasus penyebaran penyakit menular langsung (studi kasus Covid-19)?</w:t>
      </w:r>
    </w:p>
    <w:p w14:paraId="0000000E" w14:textId="180A21E5" w:rsidR="00FC65A8" w:rsidRPr="00C26FB2" w:rsidRDefault="00FC65A8">
      <w:pPr>
        <w:spacing w:before="240" w:after="240" w:line="360" w:lineRule="auto"/>
        <w:jc w:val="both"/>
        <w:rPr>
          <w:rFonts w:eastAsia="Times New Roman" w:cs="Times New Roman"/>
          <w:b/>
          <w:sz w:val="26"/>
          <w:szCs w:val="26"/>
        </w:rPr>
        <w:pPrChange w:id="41" w:author="fahmi abdillah" w:date="2022-06-29T18:58:00Z">
          <w:pPr>
            <w:spacing w:before="240" w:after="240" w:line="360" w:lineRule="auto"/>
            <w:ind w:left="360"/>
            <w:jc w:val="both"/>
          </w:pPr>
        </w:pPrChange>
      </w:pPr>
    </w:p>
    <w:p w14:paraId="0000000F" w14:textId="0963BC11" w:rsidR="00FC65A8" w:rsidRPr="00C26FB2" w:rsidRDefault="00B129FA" w:rsidP="00B66490">
      <w:pPr>
        <w:pStyle w:val="Heading2"/>
      </w:pPr>
      <w:bookmarkStart w:id="42" w:name="_Toc115957896"/>
      <w:r w:rsidRPr="00C26FB2">
        <w:t>Tujuan Penelitian</w:t>
      </w:r>
      <w:bookmarkEnd w:id="42"/>
    </w:p>
    <w:p w14:paraId="00000010" w14:textId="4C8D03C3" w:rsidR="00FC65A8" w:rsidRDefault="00B129FA">
      <w:pPr>
        <w:spacing w:before="240" w:after="240" w:line="360" w:lineRule="auto"/>
        <w:jc w:val="both"/>
        <w:rPr>
          <w:rFonts w:eastAsia="Times New Roman" w:cs="Times New Roman"/>
          <w:szCs w:val="24"/>
        </w:rPr>
      </w:pPr>
      <w:r>
        <w:rPr>
          <w:rFonts w:eastAsia="Times New Roman" w:cs="Times New Roman"/>
          <w:szCs w:val="24"/>
        </w:rPr>
        <w:t>Tujuan penelitian ini adalah:</w:t>
      </w:r>
    </w:p>
    <w:p w14:paraId="2E770ED6" w14:textId="4435E7C1" w:rsidR="002B3170" w:rsidRDefault="002B3170" w:rsidP="002B3170">
      <w:pPr>
        <w:pStyle w:val="ListParagraph"/>
        <w:numPr>
          <w:ilvl w:val="0"/>
          <w:numId w:val="19"/>
        </w:numPr>
        <w:spacing w:before="240" w:after="240" w:line="360" w:lineRule="auto"/>
        <w:jc w:val="both"/>
        <w:rPr>
          <w:rFonts w:eastAsia="Times New Roman" w:cs="Times New Roman"/>
          <w:i/>
          <w:szCs w:val="24"/>
        </w:rPr>
      </w:pPr>
      <w:r w:rsidRPr="002B3170">
        <w:rPr>
          <w:rFonts w:eastAsia="Times New Roman" w:cs="Times New Roman"/>
          <w:szCs w:val="24"/>
        </w:rPr>
        <w:t>Menerapkan algoritma klasterisasi DBSCAN</w:t>
      </w:r>
      <w:r w:rsidR="00AD621C">
        <w:rPr>
          <w:rFonts w:eastAsia="Times New Roman" w:cs="Times New Roman"/>
          <w:szCs w:val="24"/>
          <w:lang w:val="en-US"/>
        </w:rPr>
        <w:t xml:space="preserve"> dan OPTICS</w:t>
      </w:r>
      <w:r w:rsidRPr="002B3170">
        <w:rPr>
          <w:rFonts w:eastAsia="Times New Roman" w:cs="Times New Roman"/>
          <w:szCs w:val="24"/>
        </w:rPr>
        <w:t xml:space="preserve"> untuk mengolah data </w:t>
      </w:r>
      <w:r w:rsidRPr="002B3170">
        <w:rPr>
          <w:rFonts w:eastAsia="Times New Roman" w:cs="Times New Roman"/>
          <w:i/>
          <w:szCs w:val="24"/>
        </w:rPr>
        <w:t>tweet.</w:t>
      </w:r>
    </w:p>
    <w:p w14:paraId="6308BFF0" w14:textId="359808D3" w:rsidR="008F5FB1" w:rsidRPr="002B3170" w:rsidRDefault="008F5FB1" w:rsidP="002B3170">
      <w:pPr>
        <w:pStyle w:val="ListParagraph"/>
        <w:numPr>
          <w:ilvl w:val="0"/>
          <w:numId w:val="19"/>
        </w:numPr>
        <w:spacing w:before="240" w:after="240" w:line="360" w:lineRule="auto"/>
        <w:jc w:val="both"/>
        <w:rPr>
          <w:rFonts w:eastAsia="Times New Roman" w:cs="Times New Roman"/>
          <w:i/>
          <w:szCs w:val="24"/>
        </w:rPr>
      </w:pPr>
      <w:r>
        <w:rPr>
          <w:rFonts w:eastAsia="Times New Roman" w:cs="Times New Roman"/>
          <w:iCs/>
          <w:szCs w:val="24"/>
          <w:lang w:val="en-US"/>
        </w:rPr>
        <w:t>Mengetahui hasil perbandingan</w:t>
      </w:r>
      <w:r w:rsidR="00A8284F">
        <w:rPr>
          <w:rFonts w:eastAsia="Times New Roman" w:cs="Times New Roman"/>
          <w:iCs/>
          <w:szCs w:val="24"/>
          <w:lang w:val="en-US"/>
        </w:rPr>
        <w:t xml:space="preserve"> terbaik</w:t>
      </w:r>
      <w:r>
        <w:rPr>
          <w:rFonts w:eastAsia="Times New Roman" w:cs="Times New Roman"/>
          <w:iCs/>
          <w:szCs w:val="24"/>
          <w:lang w:val="en-US"/>
        </w:rPr>
        <w:t xml:space="preserve"> antara dua </w:t>
      </w:r>
      <w:proofErr w:type="spellStart"/>
      <w:r>
        <w:rPr>
          <w:rFonts w:eastAsia="Times New Roman" w:cs="Times New Roman"/>
          <w:iCs/>
          <w:szCs w:val="24"/>
          <w:lang w:val="en-US"/>
        </w:rPr>
        <w:t>algoritma</w:t>
      </w:r>
      <w:proofErr w:type="spellEnd"/>
      <w:r>
        <w:rPr>
          <w:rFonts w:eastAsia="Times New Roman" w:cs="Times New Roman"/>
          <w:iCs/>
          <w:szCs w:val="24"/>
          <w:lang w:val="en-US"/>
        </w:rPr>
        <w:t xml:space="preserve"> </w:t>
      </w:r>
      <w:proofErr w:type="spellStart"/>
      <w:r>
        <w:rPr>
          <w:rFonts w:eastAsia="Times New Roman" w:cs="Times New Roman"/>
          <w:iCs/>
          <w:szCs w:val="24"/>
          <w:lang w:val="en-US"/>
        </w:rPr>
        <w:t>klasterisasi</w:t>
      </w:r>
      <w:proofErr w:type="spellEnd"/>
      <w:r>
        <w:rPr>
          <w:rFonts w:eastAsia="Times New Roman" w:cs="Times New Roman"/>
          <w:iCs/>
          <w:szCs w:val="24"/>
          <w:lang w:val="en-US"/>
        </w:rPr>
        <w:t xml:space="preserve"> yang </w:t>
      </w:r>
      <w:r w:rsidR="00A8284F">
        <w:rPr>
          <w:rFonts w:eastAsia="Times New Roman" w:cs="Times New Roman"/>
          <w:iCs/>
          <w:szCs w:val="24"/>
          <w:lang w:val="en-US"/>
        </w:rPr>
        <w:t>digunakan</w:t>
      </w:r>
      <w:r>
        <w:rPr>
          <w:rFonts w:eastAsia="Times New Roman" w:cs="Times New Roman"/>
          <w:iCs/>
          <w:szCs w:val="24"/>
          <w:lang w:val="en-US"/>
        </w:rPr>
        <w:t xml:space="preserve">, yaitu DBSCAN dan OPTICS. </w:t>
      </w:r>
    </w:p>
    <w:p w14:paraId="00000013" w14:textId="3E201BBD" w:rsidR="00FC65A8" w:rsidRPr="00786B1E" w:rsidRDefault="002B3170" w:rsidP="00350932">
      <w:pPr>
        <w:pStyle w:val="ListParagraph"/>
        <w:numPr>
          <w:ilvl w:val="0"/>
          <w:numId w:val="19"/>
        </w:numPr>
        <w:spacing w:before="240" w:after="240" w:line="360" w:lineRule="auto"/>
        <w:jc w:val="both"/>
        <w:rPr>
          <w:rFonts w:eastAsia="Times New Roman" w:cs="Times New Roman"/>
          <w:b/>
          <w:sz w:val="26"/>
          <w:szCs w:val="26"/>
        </w:rPr>
      </w:pPr>
      <w:r w:rsidRPr="002B3170">
        <w:rPr>
          <w:rFonts w:eastAsia="Times New Roman" w:cs="Times New Roman"/>
          <w:szCs w:val="24"/>
        </w:rPr>
        <w:t xml:space="preserve">Menerapkan geovisualisasi hasil klasterisasi data </w:t>
      </w:r>
      <w:r w:rsidRPr="002B3170">
        <w:rPr>
          <w:rFonts w:eastAsia="Times New Roman" w:cs="Times New Roman"/>
          <w:i/>
          <w:szCs w:val="24"/>
        </w:rPr>
        <w:t xml:space="preserve">tweet </w:t>
      </w:r>
      <w:r w:rsidRPr="002B3170">
        <w:rPr>
          <w:rFonts w:eastAsia="Times New Roman" w:cs="Times New Roman"/>
          <w:szCs w:val="24"/>
        </w:rPr>
        <w:t>untuk kasus penyebaran penyakit menular langsung (studi kasus Covid-19).</w:t>
      </w:r>
    </w:p>
    <w:p w14:paraId="70D4E684" w14:textId="77777777" w:rsidR="00786B1E" w:rsidRPr="00786B1E" w:rsidRDefault="00786B1E" w:rsidP="00786B1E">
      <w:pPr>
        <w:spacing w:before="240" w:after="240" w:line="360" w:lineRule="auto"/>
        <w:jc w:val="both"/>
        <w:rPr>
          <w:rFonts w:eastAsia="Times New Roman" w:cs="Times New Roman"/>
          <w:b/>
          <w:sz w:val="26"/>
          <w:szCs w:val="26"/>
        </w:rPr>
      </w:pPr>
    </w:p>
    <w:p w14:paraId="78B80F66" w14:textId="715D0B2A" w:rsidR="00A75732" w:rsidRDefault="00B129FA" w:rsidP="00A75732">
      <w:pPr>
        <w:pStyle w:val="Heading2"/>
        <w:rPr>
          <w:ins w:id="43" w:author="fahmi abdillah" w:date="2022-06-29T18:59:00Z"/>
        </w:rPr>
      </w:pPr>
      <w:bookmarkStart w:id="44" w:name="_Toc115957897"/>
      <w:r w:rsidRPr="00C26FB2">
        <w:t>Manfaat Penelitian</w:t>
      </w:r>
      <w:bookmarkEnd w:id="44"/>
    </w:p>
    <w:p w14:paraId="19823748" w14:textId="29358923" w:rsidR="00A75732" w:rsidRPr="0050264E" w:rsidRDefault="00A75732">
      <w:pPr>
        <w:spacing w:line="360" w:lineRule="auto"/>
        <w:jc w:val="both"/>
        <w:rPr>
          <w:lang w:val="en-US"/>
        </w:rPr>
        <w:pPrChange w:id="45" w:author="fahmi abdillah" w:date="2022-06-29T19:00:00Z">
          <w:pPr>
            <w:pStyle w:val="Heading2"/>
          </w:pPr>
        </w:pPrChange>
      </w:pPr>
      <w:ins w:id="46" w:author="fahmi abdillah" w:date="2022-06-29T18:59:00Z">
        <w:r>
          <w:rPr>
            <w:lang w:val="en-US"/>
          </w:rPr>
          <w:t>Adapun manfaat penelitian ini adalah:</w:t>
        </w:r>
      </w:ins>
    </w:p>
    <w:p w14:paraId="43825C13" w14:textId="706B2534" w:rsidR="003D0F61" w:rsidRPr="00B60AAA" w:rsidRDefault="003D0F61" w:rsidP="003D0F61">
      <w:pPr>
        <w:pStyle w:val="ListParagraph"/>
        <w:numPr>
          <w:ilvl w:val="0"/>
          <w:numId w:val="17"/>
        </w:numPr>
        <w:spacing w:before="240" w:after="240" w:line="360" w:lineRule="auto"/>
        <w:jc w:val="both"/>
        <w:rPr>
          <w:rFonts w:eastAsia="Times New Roman" w:cs="Times New Roman"/>
          <w:szCs w:val="24"/>
        </w:rPr>
      </w:pPr>
      <w:r>
        <w:rPr>
          <w:rFonts w:eastAsia="Times New Roman" w:cs="Times New Roman"/>
          <w:szCs w:val="24"/>
          <w:lang w:val="en-US"/>
        </w:rPr>
        <w:t xml:space="preserve">Memberikan wawasan kepada masyarakat awam, peneliti, dan pemerintah terkait </w:t>
      </w:r>
      <w:r w:rsidR="003E604B">
        <w:rPr>
          <w:rFonts w:eastAsia="Times New Roman" w:cs="Times New Roman"/>
          <w:szCs w:val="24"/>
          <w:lang w:val="en-US"/>
        </w:rPr>
        <w:t xml:space="preserve">data </w:t>
      </w:r>
      <w:r>
        <w:rPr>
          <w:rFonts w:eastAsia="Times New Roman" w:cs="Times New Roman"/>
          <w:szCs w:val="24"/>
          <w:lang w:val="en-US"/>
        </w:rPr>
        <w:t>penyebaran penyakit menular langsung (Covid-19).</w:t>
      </w:r>
    </w:p>
    <w:p w14:paraId="33CD4C0C" w14:textId="0BE94F4B" w:rsidR="003D0F61" w:rsidRPr="00621C99" w:rsidRDefault="003D0F61" w:rsidP="003D0F61">
      <w:pPr>
        <w:pStyle w:val="ListParagraph"/>
        <w:numPr>
          <w:ilvl w:val="0"/>
          <w:numId w:val="17"/>
        </w:numPr>
        <w:spacing w:before="240" w:after="240" w:line="360" w:lineRule="auto"/>
        <w:jc w:val="both"/>
        <w:rPr>
          <w:rFonts w:eastAsia="Times New Roman" w:cs="Times New Roman"/>
          <w:szCs w:val="24"/>
        </w:rPr>
      </w:pPr>
      <w:r>
        <w:rPr>
          <w:rFonts w:eastAsia="Times New Roman" w:cs="Times New Roman"/>
          <w:szCs w:val="24"/>
          <w:lang w:val="en-US"/>
        </w:rPr>
        <w:lastRenderedPageBreak/>
        <w:t>Membantu pemerintah dalam memantau</w:t>
      </w:r>
      <w:r w:rsidR="003E604B">
        <w:rPr>
          <w:rFonts w:eastAsia="Times New Roman" w:cs="Times New Roman"/>
          <w:szCs w:val="24"/>
          <w:lang w:val="en-US"/>
        </w:rPr>
        <w:t xml:space="preserve"> keluhan gejala yang dialami</w:t>
      </w:r>
      <w:r>
        <w:rPr>
          <w:rFonts w:eastAsia="Times New Roman" w:cs="Times New Roman"/>
          <w:szCs w:val="24"/>
          <w:lang w:val="en-US"/>
        </w:rPr>
        <w:t xml:space="preserve"> masyarakat saat penyebaran penyakit menular langsung</w:t>
      </w:r>
      <w:r w:rsidR="003E604B">
        <w:rPr>
          <w:rFonts w:eastAsia="Times New Roman" w:cs="Times New Roman"/>
          <w:szCs w:val="24"/>
          <w:lang w:val="en-US"/>
        </w:rPr>
        <w:t xml:space="preserve"> dalam waktu tertentu</w:t>
      </w:r>
      <w:r>
        <w:rPr>
          <w:rFonts w:eastAsia="Times New Roman" w:cs="Times New Roman"/>
          <w:i/>
          <w:iCs/>
          <w:szCs w:val="24"/>
          <w:lang w:val="en-US"/>
        </w:rPr>
        <w:t>.</w:t>
      </w:r>
    </w:p>
    <w:p w14:paraId="3F7D7F56" w14:textId="1093A1C7" w:rsidR="003D0F61" w:rsidRPr="00621C99" w:rsidRDefault="003D0F61" w:rsidP="003D0F61">
      <w:pPr>
        <w:pStyle w:val="ListParagraph"/>
        <w:numPr>
          <w:ilvl w:val="0"/>
          <w:numId w:val="17"/>
        </w:numPr>
        <w:spacing w:before="240" w:after="240" w:line="360" w:lineRule="auto"/>
        <w:jc w:val="both"/>
        <w:rPr>
          <w:rFonts w:eastAsia="Times New Roman" w:cs="Times New Roman"/>
          <w:szCs w:val="24"/>
        </w:rPr>
      </w:pPr>
      <w:r>
        <w:rPr>
          <w:rFonts w:eastAsia="Times New Roman" w:cs="Times New Roman"/>
          <w:szCs w:val="24"/>
          <w:lang w:val="en-US"/>
        </w:rPr>
        <w:t>Membantu pemerintah dalam mengambil keputusan untuk menindaklanjuti kebijakan berdasarkan data.</w:t>
      </w:r>
    </w:p>
    <w:p w14:paraId="45984ABB" w14:textId="464F7AFF" w:rsidR="003D0F61" w:rsidRPr="00B60AAA" w:rsidRDefault="003D0F61" w:rsidP="00B60AAA">
      <w:pPr>
        <w:pStyle w:val="ListParagraph"/>
        <w:numPr>
          <w:ilvl w:val="0"/>
          <w:numId w:val="17"/>
        </w:numPr>
        <w:spacing w:before="240" w:after="240" w:line="360" w:lineRule="auto"/>
        <w:jc w:val="both"/>
        <w:rPr>
          <w:rFonts w:eastAsia="Times New Roman" w:cs="Times New Roman"/>
          <w:szCs w:val="24"/>
        </w:rPr>
      </w:pPr>
      <w:r>
        <w:rPr>
          <w:rFonts w:eastAsia="Times New Roman" w:cs="Times New Roman"/>
          <w:szCs w:val="24"/>
          <w:lang w:val="en-US"/>
        </w:rPr>
        <w:t>Membantu pemerintah dalam memutuskan daerah mana saja yang perlu diantisipasi penanggulangan dan pencegahan dini pada penyakit menular langsung.</w:t>
      </w:r>
    </w:p>
    <w:p w14:paraId="76E02286" w14:textId="77777777" w:rsidR="000D3173" w:rsidRPr="00767D71" w:rsidRDefault="000D3173" w:rsidP="00767D71">
      <w:pPr>
        <w:spacing w:before="240" w:after="240" w:line="360" w:lineRule="auto"/>
        <w:jc w:val="both"/>
        <w:rPr>
          <w:rFonts w:eastAsia="Times New Roman" w:cs="Times New Roman"/>
          <w:szCs w:val="24"/>
        </w:rPr>
      </w:pPr>
    </w:p>
    <w:p w14:paraId="00000017" w14:textId="7B2BCAC2" w:rsidR="00FC65A8" w:rsidRPr="00C26FB2" w:rsidRDefault="00B129FA" w:rsidP="00B66490">
      <w:pPr>
        <w:pStyle w:val="Heading2"/>
      </w:pPr>
      <w:bookmarkStart w:id="47" w:name="_Toc115957898"/>
      <w:r w:rsidRPr="00C26FB2">
        <w:t>Batasan Masalah</w:t>
      </w:r>
      <w:bookmarkEnd w:id="47"/>
    </w:p>
    <w:p w14:paraId="00000018" w14:textId="7841D7EF" w:rsidR="00FC65A8" w:rsidRDefault="00B129FA">
      <w:pPr>
        <w:spacing w:before="240" w:after="240" w:line="360" w:lineRule="auto"/>
        <w:jc w:val="both"/>
        <w:rPr>
          <w:rFonts w:eastAsia="Times New Roman" w:cs="Times New Roman"/>
          <w:szCs w:val="24"/>
        </w:rPr>
      </w:pPr>
      <w:r>
        <w:rPr>
          <w:rFonts w:eastAsia="Times New Roman" w:cs="Times New Roman"/>
          <w:szCs w:val="24"/>
        </w:rPr>
        <w:t>Batasan penelitian ini adalah:</w:t>
      </w:r>
    </w:p>
    <w:p w14:paraId="20B6F02F" w14:textId="77777777" w:rsidR="003D0F61" w:rsidRDefault="003D0F61" w:rsidP="003D0F61">
      <w:pPr>
        <w:pStyle w:val="ListParagraph"/>
        <w:numPr>
          <w:ilvl w:val="0"/>
          <w:numId w:val="18"/>
        </w:numPr>
        <w:spacing w:before="240" w:after="240" w:line="360" w:lineRule="auto"/>
        <w:jc w:val="both"/>
        <w:rPr>
          <w:rFonts w:eastAsia="Times New Roman" w:cs="Times New Roman"/>
          <w:szCs w:val="24"/>
        </w:rPr>
      </w:pPr>
      <w:r w:rsidRPr="0062230D">
        <w:rPr>
          <w:rFonts w:eastAsia="Times New Roman" w:cs="Times New Roman"/>
          <w:szCs w:val="24"/>
        </w:rPr>
        <w:t>Penelitian ini menggunakan data teks dari media sosial Twitter dengan kata kunci tentang penyebaran penyakit menular langsung (studi kasus Covid-19).</w:t>
      </w:r>
    </w:p>
    <w:p w14:paraId="252904F5" w14:textId="77777777" w:rsidR="003D0F61" w:rsidRPr="0062230D" w:rsidRDefault="003D0F61" w:rsidP="003D0F61">
      <w:pPr>
        <w:pStyle w:val="ListParagraph"/>
        <w:numPr>
          <w:ilvl w:val="0"/>
          <w:numId w:val="18"/>
        </w:numPr>
        <w:spacing w:before="240" w:after="240" w:line="360" w:lineRule="auto"/>
        <w:jc w:val="both"/>
        <w:rPr>
          <w:rFonts w:eastAsia="Times New Roman" w:cs="Times New Roman"/>
          <w:szCs w:val="24"/>
        </w:rPr>
      </w:pPr>
      <w:r>
        <w:rPr>
          <w:rFonts w:eastAsia="Times New Roman" w:cs="Times New Roman"/>
          <w:szCs w:val="24"/>
          <w:lang w:val="en-US"/>
        </w:rPr>
        <w:t xml:space="preserve">Data teks yang digunakan yaitu </w:t>
      </w:r>
      <w:r>
        <w:rPr>
          <w:rFonts w:eastAsia="Times New Roman" w:cs="Times New Roman"/>
          <w:i/>
          <w:iCs/>
          <w:szCs w:val="24"/>
          <w:lang w:val="en-US"/>
        </w:rPr>
        <w:t xml:space="preserve">tweet </w:t>
      </w:r>
      <w:r>
        <w:rPr>
          <w:rFonts w:eastAsia="Times New Roman" w:cs="Times New Roman"/>
          <w:szCs w:val="24"/>
          <w:lang w:val="en-US"/>
        </w:rPr>
        <w:t>berbahasa Indonesia.</w:t>
      </w:r>
    </w:p>
    <w:p w14:paraId="31AFE23A" w14:textId="6D6164B4" w:rsidR="003D0F61" w:rsidRPr="0062230D" w:rsidRDefault="003D0F61" w:rsidP="003D0F61">
      <w:pPr>
        <w:pStyle w:val="ListParagraph"/>
        <w:numPr>
          <w:ilvl w:val="0"/>
          <w:numId w:val="18"/>
        </w:numPr>
        <w:spacing w:before="240" w:after="240" w:line="360" w:lineRule="auto"/>
        <w:jc w:val="both"/>
        <w:rPr>
          <w:rFonts w:eastAsia="Times New Roman" w:cs="Times New Roman"/>
          <w:szCs w:val="24"/>
        </w:rPr>
      </w:pPr>
      <w:r>
        <w:rPr>
          <w:rFonts w:eastAsia="Times New Roman" w:cs="Times New Roman"/>
          <w:szCs w:val="24"/>
          <w:lang w:val="en-US"/>
        </w:rPr>
        <w:t xml:space="preserve">Data yang digunakan dalam </w:t>
      </w:r>
      <w:proofErr w:type="spellStart"/>
      <w:r>
        <w:rPr>
          <w:rFonts w:eastAsia="Times New Roman" w:cs="Times New Roman"/>
          <w:szCs w:val="24"/>
          <w:lang w:val="en-US"/>
        </w:rPr>
        <w:t>klasterisasi</w:t>
      </w:r>
      <w:proofErr w:type="spellEnd"/>
      <w:r>
        <w:rPr>
          <w:rFonts w:eastAsia="Times New Roman" w:cs="Times New Roman"/>
          <w:szCs w:val="24"/>
          <w:lang w:val="en-US"/>
        </w:rPr>
        <w:t xml:space="preserve"> adalah data yang dikumpulkan sejak April 2021 – September 2021</w:t>
      </w:r>
      <w:r w:rsidR="000F2174">
        <w:rPr>
          <w:rFonts w:eastAsia="Times New Roman" w:cs="Times New Roman"/>
          <w:szCs w:val="24"/>
          <w:lang w:val="en-US"/>
        </w:rPr>
        <w:t xml:space="preserve"> dan Januari 2022 – Maret 2022</w:t>
      </w:r>
      <w:r>
        <w:rPr>
          <w:rFonts w:eastAsia="Times New Roman" w:cs="Times New Roman"/>
          <w:szCs w:val="24"/>
          <w:lang w:val="en-US"/>
        </w:rPr>
        <w:t>.</w:t>
      </w:r>
    </w:p>
    <w:p w14:paraId="43869FE4" w14:textId="77777777" w:rsidR="003D0F61" w:rsidRPr="00313182" w:rsidRDefault="003D0F61" w:rsidP="003D0F61">
      <w:pPr>
        <w:pStyle w:val="ListParagraph"/>
        <w:numPr>
          <w:ilvl w:val="0"/>
          <w:numId w:val="18"/>
        </w:numPr>
        <w:spacing w:before="240" w:after="240" w:line="360" w:lineRule="auto"/>
        <w:jc w:val="both"/>
        <w:rPr>
          <w:rFonts w:eastAsia="Times New Roman" w:cs="Times New Roman"/>
          <w:szCs w:val="24"/>
        </w:rPr>
      </w:pPr>
      <w:r>
        <w:rPr>
          <w:rFonts w:eastAsia="Times New Roman" w:cs="Times New Roman"/>
          <w:szCs w:val="24"/>
          <w:lang w:val="en-US"/>
        </w:rPr>
        <w:t xml:space="preserve">Output dari </w:t>
      </w:r>
      <w:proofErr w:type="spellStart"/>
      <w:r>
        <w:rPr>
          <w:rFonts w:eastAsia="Times New Roman" w:cs="Times New Roman"/>
          <w:szCs w:val="24"/>
          <w:lang w:val="en-US"/>
        </w:rPr>
        <w:t>algoritma</w:t>
      </w:r>
      <w:proofErr w:type="spellEnd"/>
      <w:r>
        <w:rPr>
          <w:rFonts w:eastAsia="Times New Roman" w:cs="Times New Roman"/>
          <w:szCs w:val="24"/>
          <w:lang w:val="en-US"/>
        </w:rPr>
        <w:t xml:space="preserve"> </w:t>
      </w:r>
      <w:proofErr w:type="spellStart"/>
      <w:r>
        <w:rPr>
          <w:rFonts w:eastAsia="Times New Roman" w:cs="Times New Roman"/>
          <w:szCs w:val="24"/>
          <w:lang w:val="en-US"/>
        </w:rPr>
        <w:t>klasterisasi</w:t>
      </w:r>
      <w:proofErr w:type="spellEnd"/>
      <w:r>
        <w:rPr>
          <w:rFonts w:eastAsia="Times New Roman" w:cs="Times New Roman"/>
          <w:szCs w:val="24"/>
          <w:lang w:val="en-US"/>
        </w:rPr>
        <w:t xml:space="preserve"> DBSCAN dan OPTICS yang ditampilkan adalah sistem informasi geografis yang menampilkan sebaran data di wilayah Indonesia.</w:t>
      </w:r>
    </w:p>
    <w:p w14:paraId="7D9A6F7E" w14:textId="16F1C541" w:rsidR="006A1BFB" w:rsidRPr="00313182" w:rsidRDefault="003D0F61" w:rsidP="0050264E">
      <w:pPr>
        <w:pStyle w:val="ListParagraph"/>
        <w:numPr>
          <w:ilvl w:val="0"/>
          <w:numId w:val="18"/>
        </w:numPr>
        <w:spacing w:before="240" w:after="240" w:line="360" w:lineRule="auto"/>
        <w:jc w:val="both"/>
        <w:rPr>
          <w:rFonts w:eastAsia="Times New Roman" w:cs="Times New Roman"/>
          <w:szCs w:val="24"/>
        </w:rPr>
      </w:pPr>
      <w:r w:rsidRPr="00313182">
        <w:rPr>
          <w:rFonts w:eastAsia="Times New Roman" w:cs="Times New Roman"/>
          <w:szCs w:val="24"/>
          <w:lang w:val="en-US"/>
        </w:rPr>
        <w:t>Target pengguna dari penelitian ini adalah masyarakat awam, peneliti, atau pemerintah yang ingin mengetahui sebaran data masyarakat terhadap pandemi Covid-19 saat varian delta terjadi.</w:t>
      </w:r>
    </w:p>
    <w:p w14:paraId="04841A8E" w14:textId="5BF9DF3E" w:rsidR="00612996" w:rsidRDefault="00612996">
      <w:pPr>
        <w:rPr>
          <w:rFonts w:eastAsia="Times New Roman" w:cs="Times New Roman"/>
          <w:b/>
          <w:sz w:val="28"/>
          <w:szCs w:val="28"/>
          <w:lang w:val="en-ID"/>
        </w:rPr>
      </w:pPr>
      <w:r>
        <w:rPr>
          <w:rFonts w:eastAsia="Times New Roman" w:cs="Times New Roman"/>
          <w:szCs w:val="28"/>
          <w:lang w:val="en-ID"/>
        </w:rPr>
        <w:br w:type="page"/>
      </w:r>
    </w:p>
    <w:p w14:paraId="3AD20C0B" w14:textId="77777777" w:rsidR="00043D71" w:rsidRDefault="00043D71" w:rsidP="006B62F1">
      <w:pPr>
        <w:pStyle w:val="Heading1"/>
        <w:rPr>
          <w:ins w:id="48" w:author="fahmi abdillah" w:date="2022-07-14T00:07:00Z"/>
          <w:rFonts w:eastAsia="Times New Roman" w:cs="Times New Roman"/>
          <w:szCs w:val="28"/>
          <w:lang w:val="en-ID"/>
        </w:rPr>
        <w:sectPr w:rsidR="00043D71" w:rsidSect="00043D71">
          <w:headerReference w:type="default" r:id="rId11"/>
          <w:footerReference w:type="default" r:id="rId12"/>
          <w:headerReference w:type="first" r:id="rId13"/>
          <w:footerReference w:type="first" r:id="rId14"/>
          <w:pgSz w:w="11909" w:h="16834" w:code="9"/>
          <w:pgMar w:top="1701" w:right="1701" w:bottom="1701" w:left="2268" w:header="720" w:footer="720" w:gutter="0"/>
          <w:pgNumType w:start="1"/>
          <w:cols w:space="720"/>
          <w:titlePg/>
          <w:docGrid w:linePitch="326"/>
        </w:sectPr>
      </w:pPr>
    </w:p>
    <w:p w14:paraId="1BF62CAF" w14:textId="3E96D0B9" w:rsidR="006B62F1" w:rsidRDefault="006B62F1" w:rsidP="006B62F1">
      <w:pPr>
        <w:pStyle w:val="Heading1"/>
        <w:rPr>
          <w:rFonts w:eastAsia="Times New Roman" w:cs="Times New Roman"/>
          <w:szCs w:val="28"/>
          <w:lang w:val="en-ID"/>
        </w:rPr>
      </w:pPr>
      <w:bookmarkStart w:id="57" w:name="_Toc115957899"/>
      <w:bookmarkEnd w:id="57"/>
    </w:p>
    <w:p w14:paraId="3C572D73" w14:textId="74DAAF4D" w:rsidR="006A1BFB" w:rsidRPr="006B62F1" w:rsidRDefault="006A1BFB" w:rsidP="006B62F1">
      <w:pPr>
        <w:pStyle w:val="Heading1"/>
        <w:numPr>
          <w:ilvl w:val="0"/>
          <w:numId w:val="0"/>
        </w:numPr>
        <w:rPr>
          <w:rFonts w:eastAsia="Times New Roman" w:cs="Times New Roman"/>
          <w:szCs w:val="28"/>
          <w:lang w:val="en-ID"/>
        </w:rPr>
      </w:pPr>
      <w:bookmarkStart w:id="58" w:name="_Toc115957900"/>
      <w:r w:rsidRPr="006B62F1">
        <w:rPr>
          <w:rFonts w:eastAsia="Times New Roman" w:cs="Times New Roman"/>
          <w:szCs w:val="28"/>
          <w:lang w:val="en-ID"/>
        </w:rPr>
        <w:t>TINJAUAN PUSTAKA</w:t>
      </w:r>
      <w:bookmarkEnd w:id="58"/>
    </w:p>
    <w:p w14:paraId="77775D28" w14:textId="79FBEEB4" w:rsidR="006A1BFB" w:rsidRPr="006A1BFB" w:rsidRDefault="006A1BFB" w:rsidP="004C4BDC">
      <w:pPr>
        <w:pStyle w:val="Heading2"/>
        <w:rPr>
          <w:lang w:val="en-ID"/>
        </w:rPr>
      </w:pPr>
      <w:bookmarkStart w:id="59" w:name="_Toc115957901"/>
      <w:r w:rsidRPr="006A1BFB">
        <w:rPr>
          <w:lang w:val="en-ID"/>
        </w:rPr>
        <w:t>Twitter API</w:t>
      </w:r>
      <w:bookmarkEnd w:id="59"/>
    </w:p>
    <w:p w14:paraId="0DB8ADB8" w14:textId="3E174372" w:rsidR="00B37667" w:rsidRDefault="006A1BFB" w:rsidP="00CD56EC">
      <w:pPr>
        <w:spacing w:before="240" w:after="240" w:line="360" w:lineRule="auto"/>
        <w:ind w:firstLine="360"/>
        <w:jc w:val="both"/>
        <w:rPr>
          <w:rFonts w:eastAsia="Times New Roman" w:cs="Times New Roman"/>
          <w:color w:val="000000"/>
          <w:szCs w:val="24"/>
          <w:lang w:val="en-ID"/>
        </w:rPr>
      </w:pPr>
      <w:r w:rsidRPr="006A1BFB">
        <w:rPr>
          <w:rFonts w:eastAsia="Times New Roman" w:cs="Times New Roman"/>
          <w:i/>
          <w:iCs/>
          <w:color w:val="000000"/>
          <w:szCs w:val="24"/>
          <w:lang w:val="en-ID"/>
        </w:rPr>
        <w:t>Application Programming Interface</w:t>
      </w:r>
      <w:r>
        <w:rPr>
          <w:rFonts w:eastAsia="Times New Roman" w:cs="Times New Roman"/>
          <w:i/>
          <w:iCs/>
          <w:color w:val="000000"/>
          <w:szCs w:val="24"/>
          <w:lang w:val="en-ID"/>
        </w:rPr>
        <w:t xml:space="preserve"> </w:t>
      </w:r>
      <w:r w:rsidRPr="006A1BFB">
        <w:rPr>
          <w:rFonts w:eastAsia="Times New Roman" w:cs="Times New Roman"/>
          <w:color w:val="000000"/>
          <w:szCs w:val="24"/>
          <w:lang w:val="en-ID"/>
        </w:rPr>
        <w:t>merupakan interaksi</w:t>
      </w:r>
      <w:r>
        <w:rPr>
          <w:rFonts w:eastAsia="Times New Roman" w:cs="Times New Roman"/>
          <w:color w:val="000000"/>
          <w:szCs w:val="24"/>
          <w:lang w:val="en-ID"/>
        </w:rPr>
        <w:t xml:space="preserve"> </w:t>
      </w:r>
      <w:r w:rsidR="00B37667">
        <w:rPr>
          <w:rFonts w:eastAsia="Times New Roman" w:cs="Times New Roman"/>
          <w:i/>
          <w:iCs/>
          <w:color w:val="000000"/>
          <w:szCs w:val="24"/>
          <w:lang w:val="en-ID"/>
        </w:rPr>
        <w:t xml:space="preserve">online </w:t>
      </w:r>
      <w:r w:rsidRPr="006A1BFB">
        <w:rPr>
          <w:rFonts w:eastAsia="Times New Roman" w:cs="Times New Roman"/>
          <w:color w:val="000000"/>
          <w:szCs w:val="24"/>
          <w:lang w:val="en-ID"/>
        </w:rPr>
        <w:t>yang melibatkan komponen perangkat lunak. API sudah banyak digunakan, mulai</w:t>
      </w:r>
      <w:r>
        <w:rPr>
          <w:rFonts w:eastAsia="Times New Roman" w:cs="Times New Roman"/>
          <w:color w:val="000000"/>
          <w:szCs w:val="24"/>
          <w:lang w:val="en-ID"/>
        </w:rPr>
        <w:t xml:space="preserve"> </w:t>
      </w:r>
      <w:r w:rsidRPr="006A1BFB">
        <w:rPr>
          <w:rFonts w:eastAsia="Times New Roman" w:cs="Times New Roman"/>
          <w:color w:val="000000"/>
          <w:szCs w:val="24"/>
          <w:lang w:val="en-ID"/>
        </w:rPr>
        <w:t xml:space="preserve">dari </w:t>
      </w:r>
      <w:r w:rsidRPr="004D0089">
        <w:rPr>
          <w:rFonts w:eastAsia="Times New Roman" w:cs="Times New Roman"/>
          <w:i/>
          <w:iCs/>
          <w:color w:val="000000"/>
          <w:szCs w:val="24"/>
          <w:lang w:val="en-ID"/>
        </w:rPr>
        <w:t>command-line tool</w:t>
      </w:r>
      <w:r w:rsidRPr="006A1BFB">
        <w:rPr>
          <w:rFonts w:eastAsia="Times New Roman" w:cs="Times New Roman"/>
          <w:color w:val="000000"/>
          <w:szCs w:val="24"/>
          <w:lang w:val="en-ID"/>
        </w:rPr>
        <w:t xml:space="preserve">, aplikasi </w:t>
      </w:r>
      <w:r w:rsidRPr="004D0089">
        <w:rPr>
          <w:rFonts w:eastAsia="Times New Roman" w:cs="Times New Roman"/>
          <w:i/>
          <w:iCs/>
          <w:color w:val="000000"/>
          <w:szCs w:val="24"/>
          <w:lang w:val="en-ID"/>
        </w:rPr>
        <w:t>enterprise</w:t>
      </w:r>
      <w:r w:rsidRPr="006A1BFB">
        <w:rPr>
          <w:rFonts w:eastAsia="Times New Roman" w:cs="Times New Roman"/>
          <w:color w:val="000000"/>
          <w:szCs w:val="24"/>
          <w:lang w:val="en-ID"/>
        </w:rPr>
        <w:t>, hingga aplikasi web. Twitter API</w:t>
      </w:r>
      <w:r>
        <w:rPr>
          <w:rFonts w:eastAsia="Times New Roman" w:cs="Times New Roman"/>
          <w:color w:val="000000"/>
          <w:szCs w:val="24"/>
          <w:lang w:val="en-ID"/>
        </w:rPr>
        <w:t xml:space="preserve"> </w:t>
      </w:r>
      <w:r w:rsidRPr="006A1BFB">
        <w:rPr>
          <w:rFonts w:eastAsia="Times New Roman" w:cs="Times New Roman"/>
          <w:color w:val="000000"/>
          <w:szCs w:val="24"/>
          <w:lang w:val="en-ID"/>
        </w:rPr>
        <w:t>merupakan API JavaScript Object Notation (JSON) berbasis web yang dapat</w:t>
      </w:r>
      <w:r>
        <w:rPr>
          <w:rFonts w:eastAsia="Times New Roman" w:cs="Times New Roman"/>
          <w:color w:val="000000"/>
          <w:szCs w:val="24"/>
          <w:lang w:val="en-ID"/>
        </w:rPr>
        <w:t xml:space="preserve"> </w:t>
      </w:r>
      <w:r w:rsidRPr="006A1BFB">
        <w:rPr>
          <w:rFonts w:eastAsia="Times New Roman" w:cs="Times New Roman"/>
          <w:color w:val="000000"/>
          <w:szCs w:val="24"/>
          <w:lang w:val="en-ID"/>
        </w:rPr>
        <w:t>digunakan pengembang untuk berinteraksi dengan data Twitter melalui suatu</w:t>
      </w:r>
      <w:r>
        <w:rPr>
          <w:rFonts w:eastAsia="Times New Roman" w:cs="Times New Roman"/>
          <w:color w:val="000000"/>
          <w:szCs w:val="24"/>
          <w:lang w:val="en-ID"/>
        </w:rPr>
        <w:t xml:space="preserve"> </w:t>
      </w:r>
      <w:r w:rsidRPr="006A1BFB">
        <w:rPr>
          <w:rFonts w:eastAsia="Times New Roman" w:cs="Times New Roman"/>
          <w:color w:val="000000"/>
          <w:szCs w:val="24"/>
          <w:lang w:val="en-ID"/>
        </w:rPr>
        <w:t>program. Twitter API harus diakses dengan cara membuat request ke layanan yang</w:t>
      </w:r>
      <w:r>
        <w:rPr>
          <w:rFonts w:eastAsia="Times New Roman" w:cs="Times New Roman"/>
          <w:color w:val="000000"/>
          <w:szCs w:val="24"/>
          <w:lang w:val="en-ID"/>
        </w:rPr>
        <w:t xml:space="preserve"> </w:t>
      </w:r>
      <w:r w:rsidRPr="006A1BFB">
        <w:rPr>
          <w:rFonts w:eastAsia="Times New Roman" w:cs="Times New Roman"/>
          <w:color w:val="000000"/>
          <w:szCs w:val="24"/>
          <w:lang w:val="en-ID"/>
        </w:rPr>
        <w:t>disediakan oleh Twitter melalui internet. Dengan API berbasis web, seperti Twitter</w:t>
      </w:r>
      <w:r>
        <w:rPr>
          <w:rFonts w:eastAsia="Times New Roman" w:cs="Times New Roman"/>
          <w:color w:val="000000"/>
          <w:szCs w:val="24"/>
          <w:lang w:val="en-ID"/>
        </w:rPr>
        <w:t xml:space="preserve"> </w:t>
      </w:r>
      <w:r w:rsidRPr="006A1BFB">
        <w:rPr>
          <w:rFonts w:eastAsia="Times New Roman" w:cs="Times New Roman"/>
          <w:color w:val="000000"/>
          <w:szCs w:val="24"/>
          <w:lang w:val="en-ID"/>
        </w:rPr>
        <w:t xml:space="preserve">API, aplikasi akan mengirim request </w:t>
      </w:r>
      <w:proofErr w:type="spellStart"/>
      <w:r w:rsidRPr="006A1BFB">
        <w:rPr>
          <w:rFonts w:eastAsia="Times New Roman" w:cs="Times New Roman"/>
          <w:color w:val="000000"/>
          <w:szCs w:val="24"/>
          <w:lang w:val="en-ID"/>
        </w:rPr>
        <w:t>HyperText</w:t>
      </w:r>
      <w:proofErr w:type="spellEnd"/>
      <w:r w:rsidRPr="006A1BFB">
        <w:rPr>
          <w:rFonts w:eastAsia="Times New Roman" w:cs="Times New Roman"/>
          <w:color w:val="000000"/>
          <w:szCs w:val="24"/>
          <w:lang w:val="en-ID"/>
        </w:rPr>
        <w:t xml:space="preserve"> Transfer Protocol (HTTP), sama</w:t>
      </w:r>
      <w:r>
        <w:rPr>
          <w:rFonts w:eastAsia="Times New Roman" w:cs="Times New Roman"/>
          <w:color w:val="000000"/>
          <w:szCs w:val="24"/>
          <w:lang w:val="en-ID"/>
        </w:rPr>
        <w:t xml:space="preserve"> </w:t>
      </w:r>
      <w:r w:rsidRPr="006A1BFB">
        <w:rPr>
          <w:rFonts w:eastAsia="Times New Roman" w:cs="Times New Roman"/>
          <w:color w:val="000000"/>
          <w:szCs w:val="24"/>
          <w:lang w:val="en-ID"/>
        </w:rPr>
        <w:t>seperti web browser, namun response tidak ditampilkan sebagai halaman web,</w:t>
      </w:r>
      <w:r>
        <w:rPr>
          <w:rFonts w:eastAsia="Times New Roman" w:cs="Times New Roman"/>
          <w:color w:val="000000"/>
          <w:szCs w:val="24"/>
          <w:lang w:val="en-ID"/>
        </w:rPr>
        <w:t xml:space="preserve"> </w:t>
      </w:r>
      <w:r w:rsidRPr="006A1BFB">
        <w:rPr>
          <w:rFonts w:eastAsia="Times New Roman" w:cs="Times New Roman"/>
          <w:color w:val="000000"/>
          <w:szCs w:val="24"/>
          <w:lang w:val="en-ID"/>
        </w:rPr>
        <w:t>melainkan dengan format yang dapat dipisahkan dengan mudah oleh aplikasi.</w:t>
      </w:r>
      <w:r>
        <w:rPr>
          <w:rFonts w:eastAsia="Times New Roman" w:cs="Times New Roman"/>
          <w:color w:val="000000"/>
          <w:szCs w:val="24"/>
          <w:lang w:val="en-ID"/>
        </w:rPr>
        <w:t xml:space="preserve"> </w:t>
      </w:r>
      <w:r w:rsidRPr="006A1BFB">
        <w:rPr>
          <w:rFonts w:eastAsia="Times New Roman" w:cs="Times New Roman"/>
          <w:color w:val="000000"/>
          <w:szCs w:val="24"/>
          <w:lang w:val="en-ID"/>
        </w:rPr>
        <w:t>Response memiliki format yang bermacam-macam. Twitter menggunakan format</w:t>
      </w:r>
      <w:r>
        <w:rPr>
          <w:rFonts w:eastAsia="Times New Roman" w:cs="Times New Roman"/>
          <w:color w:val="000000"/>
          <w:szCs w:val="24"/>
          <w:lang w:val="en-ID"/>
        </w:rPr>
        <w:t xml:space="preserve"> </w:t>
      </w:r>
      <w:r w:rsidRPr="006A1BFB">
        <w:rPr>
          <w:rFonts w:eastAsia="Times New Roman" w:cs="Times New Roman"/>
          <w:color w:val="000000"/>
          <w:szCs w:val="24"/>
          <w:lang w:val="en-ID"/>
        </w:rPr>
        <w:t>yang terkenal dan mudah digunakan yaitu JSON. Salah satu bagian dasar dari</w:t>
      </w:r>
      <w:r>
        <w:rPr>
          <w:rFonts w:eastAsia="Times New Roman" w:cs="Times New Roman"/>
          <w:color w:val="000000"/>
          <w:szCs w:val="24"/>
          <w:lang w:val="en-ID"/>
        </w:rPr>
        <w:t xml:space="preserve"> </w:t>
      </w:r>
      <w:r w:rsidRPr="006A1BFB">
        <w:rPr>
          <w:rFonts w:eastAsia="Times New Roman" w:cs="Times New Roman"/>
          <w:color w:val="000000"/>
          <w:szCs w:val="24"/>
          <w:lang w:val="en-ID"/>
        </w:rPr>
        <w:t>Twitter adalah tweet. Twitter API dapat digunakan untuk melakukan pencarian</w:t>
      </w:r>
      <w:r>
        <w:rPr>
          <w:rFonts w:eastAsia="Times New Roman" w:cs="Times New Roman"/>
          <w:color w:val="000000"/>
          <w:szCs w:val="24"/>
          <w:lang w:val="en-ID"/>
        </w:rPr>
        <w:t xml:space="preserve"> </w:t>
      </w:r>
      <w:r w:rsidRPr="006A1BFB">
        <w:rPr>
          <w:rFonts w:eastAsia="Times New Roman" w:cs="Times New Roman"/>
          <w:color w:val="000000"/>
          <w:szCs w:val="24"/>
          <w:lang w:val="en-ID"/>
        </w:rPr>
        <w:t>tweet, membuat tweet, dan menandai tweet yang disukai. Ketika akan melakukan</w:t>
      </w:r>
      <w:r>
        <w:rPr>
          <w:rFonts w:eastAsia="Times New Roman" w:cs="Times New Roman"/>
          <w:color w:val="000000"/>
          <w:szCs w:val="24"/>
          <w:lang w:val="en-ID"/>
        </w:rPr>
        <w:t xml:space="preserve"> </w:t>
      </w:r>
      <w:r w:rsidRPr="006A1BFB">
        <w:rPr>
          <w:rFonts w:eastAsia="Times New Roman" w:cs="Times New Roman"/>
          <w:color w:val="000000"/>
          <w:szCs w:val="24"/>
          <w:lang w:val="en-ID"/>
        </w:rPr>
        <w:t>pencarian tweet, diperlukan untuk memasukkan kriteria, seperti kata kunci atau</w:t>
      </w:r>
      <w:r>
        <w:rPr>
          <w:rFonts w:eastAsia="Times New Roman" w:cs="Times New Roman"/>
          <w:color w:val="000000"/>
          <w:szCs w:val="24"/>
          <w:lang w:val="en-ID"/>
        </w:rPr>
        <w:t xml:space="preserve"> </w:t>
      </w:r>
      <w:r w:rsidRPr="006A1BFB">
        <w:rPr>
          <w:rFonts w:eastAsia="Times New Roman" w:cs="Times New Roman"/>
          <w:color w:val="000000"/>
          <w:szCs w:val="24"/>
          <w:lang w:val="en-ID"/>
        </w:rPr>
        <w:t xml:space="preserve">hashtag, </w:t>
      </w:r>
      <w:proofErr w:type="spellStart"/>
      <w:r w:rsidRPr="006A1BFB">
        <w:rPr>
          <w:rFonts w:eastAsia="Times New Roman" w:cs="Times New Roman"/>
          <w:color w:val="000000"/>
          <w:szCs w:val="24"/>
          <w:lang w:val="en-ID"/>
        </w:rPr>
        <w:t>geolokasi</w:t>
      </w:r>
      <w:proofErr w:type="spellEnd"/>
      <w:r w:rsidRPr="006A1BFB">
        <w:rPr>
          <w:rFonts w:eastAsia="Times New Roman" w:cs="Times New Roman"/>
          <w:color w:val="000000"/>
          <w:szCs w:val="24"/>
          <w:lang w:val="en-ID"/>
        </w:rPr>
        <w:t xml:space="preserve">, bahasa, dan lain-lain (Freeman, 2018). </w:t>
      </w:r>
    </w:p>
    <w:p w14:paraId="0836E280" w14:textId="0F17F076" w:rsidR="006A1BFB" w:rsidRPr="006A1BFB" w:rsidRDefault="006A1BFB" w:rsidP="00CD56EC">
      <w:pPr>
        <w:spacing w:before="240" w:after="240" w:line="360" w:lineRule="auto"/>
        <w:ind w:firstLine="360"/>
        <w:jc w:val="both"/>
        <w:rPr>
          <w:rFonts w:eastAsia="Times New Roman" w:cs="Times New Roman"/>
          <w:color w:val="000000"/>
          <w:szCs w:val="24"/>
          <w:lang w:val="en-ID"/>
        </w:rPr>
      </w:pPr>
      <w:r w:rsidRPr="006A1BFB">
        <w:rPr>
          <w:rFonts w:eastAsia="Times New Roman" w:cs="Times New Roman"/>
          <w:color w:val="000000"/>
          <w:szCs w:val="24"/>
          <w:lang w:val="en-ID"/>
        </w:rPr>
        <w:t>Twitter API</w:t>
      </w:r>
      <w:r w:rsidR="00B37667">
        <w:rPr>
          <w:rFonts w:eastAsia="Times New Roman" w:cs="Times New Roman"/>
          <w:color w:val="000000"/>
          <w:szCs w:val="24"/>
          <w:lang w:val="en-ID"/>
        </w:rPr>
        <w:t xml:space="preserve"> </w:t>
      </w:r>
      <w:r w:rsidRPr="006A1BFB">
        <w:rPr>
          <w:rFonts w:eastAsia="Times New Roman" w:cs="Times New Roman"/>
          <w:color w:val="000000"/>
          <w:szCs w:val="24"/>
          <w:lang w:val="en-ID"/>
        </w:rPr>
        <w:t>merupakan contoh dari REST API,</w:t>
      </w:r>
      <w:r>
        <w:rPr>
          <w:rFonts w:eastAsia="Times New Roman" w:cs="Times New Roman"/>
          <w:color w:val="000000"/>
          <w:szCs w:val="24"/>
          <w:lang w:val="en-ID"/>
        </w:rPr>
        <w:t xml:space="preserve"> </w:t>
      </w:r>
      <w:r w:rsidRPr="006A1BFB">
        <w:rPr>
          <w:rFonts w:eastAsia="Times New Roman" w:cs="Times New Roman"/>
          <w:color w:val="000000"/>
          <w:szCs w:val="24"/>
          <w:lang w:val="en-ID"/>
        </w:rPr>
        <w:t>yaitu API yang menggunakan gaya arsitektur Representational State Transfer</w:t>
      </w:r>
      <w:r>
        <w:rPr>
          <w:rFonts w:eastAsia="Times New Roman" w:cs="Times New Roman"/>
          <w:color w:val="000000"/>
          <w:szCs w:val="24"/>
          <w:lang w:val="en-ID"/>
        </w:rPr>
        <w:t xml:space="preserve"> </w:t>
      </w:r>
      <w:r w:rsidRPr="006A1BFB">
        <w:rPr>
          <w:rFonts w:eastAsia="Times New Roman" w:cs="Times New Roman"/>
          <w:color w:val="000000"/>
          <w:szCs w:val="24"/>
          <w:lang w:val="en-ID"/>
        </w:rPr>
        <w:t>(REST). REST adalah gaya dalam mengembangkan sistem yang dapat melakukan</w:t>
      </w:r>
      <w:r>
        <w:rPr>
          <w:rFonts w:eastAsia="Times New Roman" w:cs="Times New Roman"/>
          <w:color w:val="000000"/>
          <w:szCs w:val="24"/>
          <w:lang w:val="en-ID"/>
        </w:rPr>
        <w:t xml:space="preserve"> </w:t>
      </w:r>
      <w:r w:rsidRPr="006A1BFB">
        <w:rPr>
          <w:rFonts w:eastAsia="Times New Roman" w:cs="Times New Roman"/>
          <w:color w:val="000000"/>
          <w:szCs w:val="24"/>
          <w:lang w:val="en-ID"/>
        </w:rPr>
        <w:t>komunikasi yang fleksibel dan menampilkan informasi lintas web dengan</w:t>
      </w:r>
      <w:r>
        <w:rPr>
          <w:rFonts w:eastAsia="Times New Roman" w:cs="Times New Roman"/>
          <w:color w:val="000000"/>
          <w:szCs w:val="24"/>
          <w:lang w:val="en-ID"/>
        </w:rPr>
        <w:t xml:space="preserve"> </w:t>
      </w:r>
      <w:r w:rsidRPr="006A1BFB">
        <w:rPr>
          <w:rFonts w:eastAsia="Times New Roman" w:cs="Times New Roman"/>
          <w:color w:val="000000"/>
          <w:szCs w:val="24"/>
          <w:lang w:val="en-ID"/>
        </w:rPr>
        <w:t>menyediakan struktur yang diperlukan untuk mengembangkan komponen yang</w:t>
      </w:r>
      <w:r>
        <w:rPr>
          <w:rFonts w:eastAsia="Times New Roman" w:cs="Times New Roman"/>
          <w:color w:val="000000"/>
          <w:szCs w:val="24"/>
          <w:lang w:val="en-ID"/>
        </w:rPr>
        <w:t xml:space="preserve"> </w:t>
      </w:r>
      <w:r w:rsidRPr="006A1BFB">
        <w:rPr>
          <w:rFonts w:eastAsia="Times New Roman" w:cs="Times New Roman"/>
          <w:color w:val="000000"/>
          <w:szCs w:val="24"/>
          <w:lang w:val="en-ID"/>
        </w:rPr>
        <w:t>memiliki tujuan umum secara mudah.</w:t>
      </w:r>
    </w:p>
    <w:p w14:paraId="20625F9F" w14:textId="04D1EAD5" w:rsidR="006A1BFB" w:rsidRDefault="006A1BFB" w:rsidP="004C4BDC">
      <w:pPr>
        <w:pStyle w:val="Heading2"/>
        <w:rPr>
          <w:lang w:val="en-ID"/>
        </w:rPr>
      </w:pPr>
      <w:bookmarkStart w:id="60" w:name="_Toc115957902"/>
      <w:r w:rsidRPr="006A1BFB">
        <w:rPr>
          <w:lang w:val="en-ID"/>
        </w:rPr>
        <w:t>Data Mining</w:t>
      </w:r>
      <w:bookmarkEnd w:id="60"/>
    </w:p>
    <w:p w14:paraId="4DF796A2" w14:textId="6BF811DC" w:rsidR="00CD56EC" w:rsidRDefault="00876E69" w:rsidP="00CD56EC">
      <w:pPr>
        <w:spacing w:before="240" w:after="240" w:line="360" w:lineRule="auto"/>
        <w:ind w:firstLine="360"/>
        <w:jc w:val="both"/>
        <w:rPr>
          <w:rFonts w:eastAsia="Times New Roman" w:cs="Times New Roman"/>
          <w:szCs w:val="24"/>
          <w:lang w:val="en-ID"/>
        </w:rPr>
      </w:pPr>
      <w:r w:rsidRPr="00876E69">
        <w:rPr>
          <w:rFonts w:eastAsia="Times New Roman" w:cs="Times New Roman"/>
          <w:i/>
          <w:iCs/>
          <w:szCs w:val="24"/>
          <w:lang w:val="en-ID"/>
        </w:rPr>
        <w:t>Data mining</w:t>
      </w:r>
      <w:r w:rsidRPr="00876E69">
        <w:rPr>
          <w:rFonts w:eastAsia="Times New Roman" w:cs="Times New Roman"/>
          <w:szCs w:val="24"/>
          <w:lang w:val="en-ID"/>
        </w:rPr>
        <w:t xml:space="preserve"> adalah proses penemuan pola dan pengetahuan dari kumpulan data dengan jumlah yang besar. Sumber data meliputi basis data, data warehouse, website, penyimpanan informasi lainnya, atau data streaming yang digunakan oleh </w:t>
      </w:r>
      <w:r w:rsidRPr="00876E69">
        <w:rPr>
          <w:rFonts w:eastAsia="Times New Roman" w:cs="Times New Roman"/>
          <w:szCs w:val="24"/>
          <w:lang w:val="en-ID"/>
        </w:rPr>
        <w:lastRenderedPageBreak/>
        <w:t xml:space="preserve">suatu sistem secara dinamis (Han </w:t>
      </w:r>
      <w:r w:rsidRPr="002566F0">
        <w:rPr>
          <w:rFonts w:eastAsia="Times New Roman" w:cs="Times New Roman"/>
          <w:i/>
          <w:iCs/>
          <w:szCs w:val="24"/>
          <w:lang w:val="en-ID"/>
        </w:rPr>
        <w:t>et al.</w:t>
      </w:r>
      <w:r w:rsidRPr="00876E69">
        <w:rPr>
          <w:rFonts w:eastAsia="Times New Roman" w:cs="Times New Roman"/>
          <w:szCs w:val="24"/>
          <w:lang w:val="en-ID"/>
        </w:rPr>
        <w:t xml:space="preserve"> 2012). Sedangkan menurut </w:t>
      </w:r>
      <w:r w:rsidR="00B15A81">
        <w:rPr>
          <w:rFonts w:eastAsia="Times New Roman" w:cs="Times New Roman"/>
          <w:szCs w:val="24"/>
          <w:lang w:val="en-ID"/>
        </w:rPr>
        <w:t xml:space="preserve">Baumgartner </w:t>
      </w:r>
      <w:r w:rsidRPr="00B15A81">
        <w:rPr>
          <w:rFonts w:eastAsia="Times New Roman" w:cs="Times New Roman"/>
          <w:i/>
          <w:iCs/>
          <w:szCs w:val="24"/>
          <w:lang w:val="en-ID"/>
        </w:rPr>
        <w:t>et al.</w:t>
      </w:r>
      <w:r w:rsidRPr="00876E69">
        <w:rPr>
          <w:rFonts w:eastAsia="Times New Roman" w:cs="Times New Roman"/>
          <w:szCs w:val="24"/>
          <w:lang w:val="en-ID"/>
        </w:rPr>
        <w:t xml:space="preserve"> (1996), </w:t>
      </w:r>
      <w:r>
        <w:rPr>
          <w:rFonts w:eastAsia="Times New Roman" w:cs="Times New Roman"/>
          <w:i/>
          <w:iCs/>
          <w:szCs w:val="24"/>
          <w:lang w:val="en-ID"/>
        </w:rPr>
        <w:t>D</w:t>
      </w:r>
      <w:r w:rsidRPr="00876E69">
        <w:rPr>
          <w:rFonts w:eastAsia="Times New Roman" w:cs="Times New Roman"/>
          <w:i/>
          <w:iCs/>
          <w:szCs w:val="24"/>
          <w:lang w:val="en-ID"/>
        </w:rPr>
        <w:t>ata mining</w:t>
      </w:r>
      <w:r w:rsidRPr="00876E69">
        <w:rPr>
          <w:rFonts w:eastAsia="Times New Roman" w:cs="Times New Roman"/>
          <w:szCs w:val="24"/>
          <w:lang w:val="en-ID"/>
        </w:rPr>
        <w:t xml:space="preserve"> adalah langkah analisis terhadap proses penemuan pengetahuan di dalam basis data atau </w:t>
      </w:r>
      <w:r w:rsidRPr="00921FBD">
        <w:rPr>
          <w:rFonts w:eastAsia="Times New Roman" w:cs="Times New Roman"/>
          <w:i/>
          <w:iCs/>
          <w:szCs w:val="24"/>
          <w:lang w:val="en-ID"/>
        </w:rPr>
        <w:t>Knowledge Discovery in Databases</w:t>
      </w:r>
      <w:r w:rsidR="008E2913">
        <w:rPr>
          <w:rFonts w:eastAsia="Times New Roman" w:cs="Times New Roman"/>
          <w:szCs w:val="24"/>
          <w:lang w:val="en-ID"/>
        </w:rPr>
        <w:t xml:space="preserve"> (</w:t>
      </w:r>
      <w:r w:rsidRPr="00876E69">
        <w:rPr>
          <w:rFonts w:eastAsia="Times New Roman" w:cs="Times New Roman"/>
          <w:szCs w:val="24"/>
          <w:lang w:val="en-ID"/>
        </w:rPr>
        <w:t>KDD</w:t>
      </w:r>
      <w:r w:rsidR="008E2913">
        <w:rPr>
          <w:rFonts w:eastAsia="Times New Roman" w:cs="Times New Roman"/>
          <w:szCs w:val="24"/>
          <w:lang w:val="en-ID"/>
        </w:rPr>
        <w:t>)</w:t>
      </w:r>
      <w:r w:rsidRPr="00876E69">
        <w:rPr>
          <w:rFonts w:eastAsia="Times New Roman" w:cs="Times New Roman"/>
          <w:szCs w:val="24"/>
          <w:lang w:val="en-ID"/>
        </w:rPr>
        <w:t xml:space="preserve">. </w:t>
      </w:r>
      <w:r w:rsidR="00D43B6D" w:rsidRPr="00D43B6D">
        <w:rPr>
          <w:rFonts w:eastAsia="Times New Roman" w:cs="Times New Roman"/>
          <w:szCs w:val="24"/>
        </w:rPr>
        <w:t>Pengetahuan dapat berupa pola data yang valid atau hubungan antar data (tidak diketahui sebelumnya).</w:t>
      </w:r>
      <w:r w:rsidR="00D43B6D">
        <w:rPr>
          <w:rFonts w:eastAsia="Times New Roman" w:cs="Times New Roman"/>
          <w:szCs w:val="24"/>
          <w:lang w:val="en-US"/>
        </w:rPr>
        <w:t xml:space="preserve"> </w:t>
      </w:r>
      <w:r w:rsidR="00814390" w:rsidRPr="00814390">
        <w:rPr>
          <w:rFonts w:eastAsia="Times New Roman" w:cs="Times New Roman"/>
          <w:i/>
          <w:iCs/>
          <w:szCs w:val="24"/>
        </w:rPr>
        <w:t xml:space="preserve">Data mining </w:t>
      </w:r>
      <w:r w:rsidR="00814390" w:rsidRPr="00814390">
        <w:rPr>
          <w:rFonts w:eastAsia="Times New Roman" w:cs="Times New Roman"/>
          <w:szCs w:val="24"/>
        </w:rPr>
        <w:t>adalah kombinasi dari banyak disiplin ilmu komputer. Disiplin ini didefinisikan sebagai proses menemukan pola baru dari kumpulan data yang sangat besar, termasuk metode seperti kecerdasan buatan, pembelajaran mesin, statistik, dan sistem basis data</w:t>
      </w:r>
      <w:r w:rsidR="00814390" w:rsidRPr="00814390">
        <w:rPr>
          <w:rFonts w:eastAsia="Times New Roman" w:cs="Times New Roman"/>
          <w:i/>
          <w:iCs/>
          <w:szCs w:val="24"/>
        </w:rPr>
        <w:t>.</w:t>
      </w:r>
      <w:r w:rsidRPr="00876E69">
        <w:rPr>
          <w:rFonts w:eastAsia="Times New Roman" w:cs="Times New Roman"/>
          <w:szCs w:val="24"/>
          <w:lang w:val="en-ID"/>
        </w:rPr>
        <w:t xml:space="preserve"> </w:t>
      </w:r>
    </w:p>
    <w:p w14:paraId="0147E8F0" w14:textId="1D833792" w:rsidR="00766AA2" w:rsidRPr="006A1BFB" w:rsidRDefault="00876E69" w:rsidP="00CD56EC">
      <w:pPr>
        <w:spacing w:before="240" w:after="240" w:line="360" w:lineRule="auto"/>
        <w:ind w:firstLine="360"/>
        <w:jc w:val="both"/>
        <w:rPr>
          <w:rFonts w:eastAsia="Times New Roman" w:cs="Times New Roman"/>
          <w:szCs w:val="24"/>
          <w:lang w:val="en-ID"/>
        </w:rPr>
      </w:pPr>
      <w:r>
        <w:rPr>
          <w:rFonts w:eastAsia="Times New Roman" w:cs="Times New Roman"/>
          <w:szCs w:val="24"/>
          <w:lang w:val="en-ID"/>
        </w:rPr>
        <w:t xml:space="preserve">Sedangkan Chakrabarti </w:t>
      </w:r>
      <w:r>
        <w:rPr>
          <w:rFonts w:eastAsia="Times New Roman" w:cs="Times New Roman"/>
          <w:i/>
          <w:iCs/>
          <w:szCs w:val="24"/>
          <w:lang w:val="en-ID"/>
        </w:rPr>
        <w:t xml:space="preserve">et al. </w:t>
      </w:r>
      <w:r>
        <w:rPr>
          <w:rFonts w:eastAsia="Times New Roman" w:cs="Times New Roman"/>
          <w:szCs w:val="24"/>
          <w:lang w:val="en-ID"/>
        </w:rPr>
        <w:t>(2006) menjelaskan bahwa</w:t>
      </w:r>
      <w:r w:rsidR="00D43B6D">
        <w:rPr>
          <w:rFonts w:eastAsia="Times New Roman" w:cs="Times New Roman"/>
          <w:szCs w:val="24"/>
          <w:lang w:val="en-ID"/>
        </w:rPr>
        <w:t>,</w:t>
      </w:r>
      <w:r>
        <w:rPr>
          <w:rFonts w:eastAsia="Times New Roman" w:cs="Times New Roman"/>
          <w:szCs w:val="24"/>
          <w:lang w:val="en-ID"/>
        </w:rPr>
        <w:t xml:space="preserve"> </w:t>
      </w:r>
      <w:r w:rsidRPr="00876E69">
        <w:rPr>
          <w:rFonts w:eastAsia="Times New Roman" w:cs="Times New Roman"/>
          <w:i/>
          <w:iCs/>
          <w:szCs w:val="24"/>
          <w:lang w:val="en-ID"/>
        </w:rPr>
        <w:t>Data mining</w:t>
      </w:r>
      <w:r w:rsidRPr="00876E69">
        <w:rPr>
          <w:rFonts w:eastAsia="Times New Roman" w:cs="Times New Roman"/>
          <w:szCs w:val="24"/>
          <w:lang w:val="en-ID"/>
        </w:rPr>
        <w:t xml:space="preserve"> digunakan untuk mengekstrak (mengambil intisari) pengetahuan dari sekumpulan data s</w:t>
      </w:r>
      <w:r>
        <w:rPr>
          <w:rFonts w:eastAsia="Times New Roman" w:cs="Times New Roman"/>
          <w:szCs w:val="24"/>
          <w:lang w:val="en-ID"/>
        </w:rPr>
        <w:t>e</w:t>
      </w:r>
      <w:r w:rsidRPr="00876E69">
        <w:rPr>
          <w:rFonts w:eastAsia="Times New Roman" w:cs="Times New Roman"/>
          <w:szCs w:val="24"/>
          <w:lang w:val="en-ID"/>
        </w:rPr>
        <w:t xml:space="preserve">hingga didapatkan struktur yang dapat dimengerti manusia serta melibatkan basis data dan manajemen data, </w:t>
      </w:r>
      <w:proofErr w:type="spellStart"/>
      <w:r w:rsidRPr="00876E69">
        <w:rPr>
          <w:rFonts w:eastAsia="Times New Roman" w:cs="Times New Roman"/>
          <w:szCs w:val="24"/>
          <w:lang w:val="en-ID"/>
        </w:rPr>
        <w:t>prapemrosesan</w:t>
      </w:r>
      <w:proofErr w:type="spellEnd"/>
      <w:r w:rsidRPr="00876E69">
        <w:rPr>
          <w:rFonts w:eastAsia="Times New Roman" w:cs="Times New Roman"/>
          <w:szCs w:val="24"/>
          <w:lang w:val="en-ID"/>
        </w:rPr>
        <w:t xml:space="preserve"> data</w:t>
      </w:r>
      <w:r>
        <w:rPr>
          <w:rFonts w:eastAsia="Times New Roman" w:cs="Times New Roman"/>
          <w:szCs w:val="24"/>
          <w:lang w:val="en-ID"/>
        </w:rPr>
        <w:t>,</w:t>
      </w:r>
      <w:r w:rsidRPr="00876E69">
        <w:rPr>
          <w:rFonts w:eastAsia="Times New Roman" w:cs="Times New Roman"/>
          <w:szCs w:val="24"/>
          <w:lang w:val="en-ID"/>
        </w:rPr>
        <w:t xml:space="preserve"> pertimbangan model dan</w:t>
      </w:r>
      <w:r>
        <w:rPr>
          <w:rFonts w:eastAsia="Times New Roman" w:cs="Times New Roman"/>
          <w:szCs w:val="24"/>
          <w:lang w:val="en-ID"/>
        </w:rPr>
        <w:t xml:space="preserve"> inferensi ukuran ketertarikan, pertimbangan kompleksitas, pasca-pemrosesan terhadap struktur yang ditemukan, visualisasi, dan pembaruan secara </w:t>
      </w:r>
      <w:r>
        <w:rPr>
          <w:rFonts w:eastAsia="Times New Roman" w:cs="Times New Roman"/>
          <w:i/>
          <w:iCs/>
          <w:szCs w:val="24"/>
          <w:lang w:val="en-ID"/>
        </w:rPr>
        <w:t>online.</w:t>
      </w:r>
    </w:p>
    <w:p w14:paraId="289B88CB" w14:textId="203DE348" w:rsidR="0049272A" w:rsidRDefault="006A1BFB" w:rsidP="004C4BDC">
      <w:pPr>
        <w:pStyle w:val="Heading2"/>
        <w:rPr>
          <w:lang w:val="en-ID"/>
        </w:rPr>
      </w:pPr>
      <w:bookmarkStart w:id="61" w:name="_Toc115957903"/>
      <w:r w:rsidRPr="006A1BFB">
        <w:rPr>
          <w:lang w:val="en-ID"/>
        </w:rPr>
        <w:t>Pra</w:t>
      </w:r>
      <w:r w:rsidR="00876E69">
        <w:rPr>
          <w:lang w:val="en-ID"/>
        </w:rPr>
        <w:t>-</w:t>
      </w:r>
      <w:r w:rsidRPr="006A1BFB">
        <w:rPr>
          <w:lang w:val="en-ID"/>
        </w:rPr>
        <w:t>proses Data</w:t>
      </w:r>
      <w:bookmarkEnd w:id="61"/>
    </w:p>
    <w:p w14:paraId="2B0A3F13" w14:textId="19CA0556" w:rsidR="001E60D4" w:rsidRPr="001E60D4" w:rsidRDefault="002566F0" w:rsidP="004C4BDC">
      <w:pPr>
        <w:spacing w:before="240" w:after="240" w:line="360" w:lineRule="auto"/>
        <w:ind w:firstLine="576"/>
        <w:jc w:val="both"/>
        <w:rPr>
          <w:rFonts w:eastAsia="Times New Roman" w:cs="Times New Roman"/>
          <w:color w:val="000000"/>
          <w:szCs w:val="24"/>
          <w:lang w:val="en-US"/>
        </w:rPr>
      </w:pPr>
      <w:r>
        <w:rPr>
          <w:rFonts w:eastAsia="Times New Roman" w:cs="Times New Roman"/>
          <w:i/>
          <w:iCs/>
          <w:color w:val="000000"/>
          <w:szCs w:val="24"/>
          <w:lang w:val="en-ID"/>
        </w:rPr>
        <w:t xml:space="preserve">Text mining </w:t>
      </w:r>
      <w:r w:rsidRPr="002566F0">
        <w:rPr>
          <w:rFonts w:eastAsia="Times New Roman" w:cs="Times New Roman"/>
          <w:color w:val="000000"/>
          <w:szCs w:val="24"/>
          <w:lang w:val="id-ID"/>
        </w:rPr>
        <w:t xml:space="preserve">adalah salah satu teknik yang dapat digunakan untuk melakukan klasifikasi di mana, penambangan teks adalah variasi penambangan data yang mencoba menemukan pola menarik dari banyak koleksi data tekstual. Menurut </w:t>
      </w:r>
      <w:r>
        <w:rPr>
          <w:rFonts w:eastAsia="Times New Roman" w:cs="Times New Roman"/>
          <w:color w:val="000000"/>
          <w:szCs w:val="24"/>
          <w:lang w:val="en-US"/>
        </w:rPr>
        <w:t xml:space="preserve"> Liao </w:t>
      </w:r>
      <w:r>
        <w:rPr>
          <w:rFonts w:eastAsia="Times New Roman" w:cs="Times New Roman"/>
          <w:i/>
          <w:iCs/>
          <w:color w:val="000000"/>
          <w:szCs w:val="24"/>
          <w:lang w:val="en-US"/>
        </w:rPr>
        <w:t>et al. (</w:t>
      </w:r>
      <w:r w:rsidRPr="002566F0">
        <w:rPr>
          <w:rFonts w:eastAsia="Times New Roman" w:cs="Times New Roman"/>
          <w:color w:val="000000"/>
          <w:szCs w:val="24"/>
          <w:lang w:val="en-US"/>
        </w:rPr>
        <w:t>2012</w:t>
      </w:r>
      <w:r>
        <w:rPr>
          <w:rFonts w:eastAsia="Times New Roman" w:cs="Times New Roman"/>
          <w:color w:val="000000"/>
          <w:szCs w:val="24"/>
          <w:lang w:val="en-US"/>
        </w:rPr>
        <w:t>)</w:t>
      </w:r>
      <w:r w:rsidRPr="002566F0">
        <w:rPr>
          <w:rFonts w:eastAsia="Times New Roman" w:cs="Times New Roman"/>
          <w:color w:val="000000"/>
          <w:szCs w:val="24"/>
          <w:lang w:val="id-ID"/>
        </w:rPr>
        <w:t xml:space="preserve">, penambangan teks mirip dengan penambangan data, kecuali untuk teknik penambangan data yang dirancang untuk mengerjakan data terstruktur dalam database, tetapi penambangan teks dapat mengerjakan data yang tidak terstruktur atau semi terstruktur seperti dokumen teks lengkap, halaman web kode/skrip, dan lainnya. </w:t>
      </w:r>
      <w:r w:rsidR="001E60D4">
        <w:rPr>
          <w:rFonts w:eastAsia="Times New Roman" w:cs="Times New Roman"/>
          <w:color w:val="000000"/>
          <w:szCs w:val="24"/>
          <w:lang w:val="en-US"/>
        </w:rPr>
        <w:t xml:space="preserve">Terdapat 5 langkah dalam </w:t>
      </w:r>
      <w:proofErr w:type="spellStart"/>
      <w:r w:rsidR="001E60D4">
        <w:rPr>
          <w:rFonts w:eastAsia="Times New Roman" w:cs="Times New Roman"/>
          <w:color w:val="000000"/>
          <w:szCs w:val="24"/>
          <w:lang w:val="en-US"/>
        </w:rPr>
        <w:t>praproses</w:t>
      </w:r>
      <w:proofErr w:type="spellEnd"/>
      <w:r w:rsidR="001E60D4">
        <w:rPr>
          <w:rFonts w:eastAsia="Times New Roman" w:cs="Times New Roman"/>
          <w:color w:val="000000"/>
          <w:szCs w:val="24"/>
          <w:lang w:val="en-US"/>
        </w:rPr>
        <w:t xml:space="preserve"> data yaitu </w:t>
      </w:r>
      <w:r w:rsidR="001E60D4">
        <w:rPr>
          <w:rFonts w:eastAsia="Times New Roman" w:cs="Times New Roman"/>
          <w:i/>
          <w:iCs/>
          <w:color w:val="000000"/>
          <w:szCs w:val="24"/>
          <w:lang w:val="en-US"/>
        </w:rPr>
        <w:t>tokenizing,</w:t>
      </w:r>
      <w:r w:rsidR="001E60D4">
        <w:rPr>
          <w:rFonts w:eastAsia="Times New Roman" w:cs="Times New Roman"/>
          <w:color w:val="000000"/>
          <w:szCs w:val="24"/>
          <w:lang w:val="en-US"/>
        </w:rPr>
        <w:t xml:space="preserve"> normalisasi kata, penghapusan </w:t>
      </w:r>
      <w:proofErr w:type="spellStart"/>
      <w:r w:rsidR="001E60D4">
        <w:rPr>
          <w:rFonts w:eastAsia="Times New Roman" w:cs="Times New Roman"/>
          <w:i/>
          <w:iCs/>
          <w:color w:val="000000"/>
          <w:szCs w:val="24"/>
          <w:lang w:val="en-US"/>
        </w:rPr>
        <w:t>stopword</w:t>
      </w:r>
      <w:proofErr w:type="spellEnd"/>
      <w:r w:rsidR="001E60D4">
        <w:rPr>
          <w:rFonts w:eastAsia="Times New Roman" w:cs="Times New Roman"/>
          <w:color w:val="000000"/>
          <w:szCs w:val="24"/>
          <w:lang w:val="en-US"/>
        </w:rPr>
        <w:t xml:space="preserve">, </w:t>
      </w:r>
      <w:r w:rsidR="001E60D4">
        <w:rPr>
          <w:rFonts w:eastAsia="Times New Roman" w:cs="Times New Roman"/>
          <w:i/>
          <w:iCs/>
          <w:color w:val="000000"/>
          <w:szCs w:val="24"/>
          <w:lang w:val="en-US"/>
        </w:rPr>
        <w:t>stemming,</w:t>
      </w:r>
      <w:r w:rsidR="001E60D4">
        <w:rPr>
          <w:rFonts w:eastAsia="Times New Roman" w:cs="Times New Roman"/>
          <w:color w:val="000000"/>
          <w:szCs w:val="24"/>
          <w:lang w:val="en-US"/>
        </w:rPr>
        <w:t xml:space="preserve"> dan pembuatan </w:t>
      </w:r>
      <w:r w:rsidR="001E60D4" w:rsidRPr="001E60D4">
        <w:rPr>
          <w:rFonts w:eastAsia="Times New Roman" w:cs="Times New Roman"/>
          <w:i/>
          <w:iCs/>
          <w:color w:val="000000"/>
          <w:szCs w:val="24"/>
          <w:lang w:val="en-US"/>
        </w:rPr>
        <w:t>Term Document Matrix</w:t>
      </w:r>
      <w:r w:rsidR="001E60D4">
        <w:rPr>
          <w:rFonts w:eastAsia="Times New Roman" w:cs="Times New Roman"/>
          <w:i/>
          <w:iCs/>
          <w:color w:val="000000"/>
          <w:szCs w:val="24"/>
          <w:lang w:val="en-US"/>
        </w:rPr>
        <w:t xml:space="preserve"> </w:t>
      </w:r>
      <w:r w:rsidR="001E60D4">
        <w:rPr>
          <w:rFonts w:eastAsia="Times New Roman" w:cs="Times New Roman"/>
          <w:color w:val="000000"/>
          <w:szCs w:val="24"/>
          <w:lang w:val="en-US"/>
        </w:rPr>
        <w:t>(TDM).</w:t>
      </w:r>
    </w:p>
    <w:p w14:paraId="0B86BC04" w14:textId="44278556" w:rsidR="002566F0" w:rsidRPr="002566F0" w:rsidRDefault="002566F0" w:rsidP="002566F0">
      <w:pPr>
        <w:spacing w:before="240" w:after="240" w:line="360" w:lineRule="auto"/>
        <w:jc w:val="both"/>
        <w:rPr>
          <w:rFonts w:eastAsia="Times New Roman" w:cs="Times New Roman"/>
          <w:color w:val="000000"/>
          <w:szCs w:val="24"/>
          <w:lang w:val="en-ID"/>
        </w:rPr>
      </w:pPr>
      <w:r w:rsidRPr="002566F0">
        <w:rPr>
          <w:rFonts w:eastAsia="Times New Roman" w:cs="Times New Roman"/>
          <w:color w:val="000000"/>
          <w:szCs w:val="24"/>
          <w:lang w:val="id-ID"/>
        </w:rPr>
        <w:t xml:space="preserve">Secara umum, tahapan utama dalam penambangan teks terdiri dari tiga bagian utama yaitu pra-pemrosesan teks, pemilihan fitur, dan analitik teks. Pada tahapan praprosesi teks secara umum adalah tokenisasi, pemfilteran, stemming, penandaan, </w:t>
      </w:r>
      <w:r w:rsidRPr="002566F0">
        <w:rPr>
          <w:rFonts w:eastAsia="Times New Roman" w:cs="Times New Roman"/>
          <w:color w:val="000000"/>
          <w:szCs w:val="24"/>
          <w:lang w:val="id-ID"/>
        </w:rPr>
        <w:lastRenderedPageBreak/>
        <w:t>dan analisis. Tokenisasi adalah langkah untuk memisahkan setiap kata (token) dalam dokumen input. Pemfilteran adalah proses pemilihan untuk kata-kata yang dihasilkan dari proses tokenisasi, dapat dilakukan dengan daftar berhenti atau algoritma daftar kata. Algoritma stop list akan membuang kata-kata yang tidak penting seperti kata ganti, kata keterangan, konjungsi, preposisi, dan pakaian. Sebaliknya, algoritma daftar kata akan menyimpan kata-kata penting</w:t>
      </w:r>
    </w:p>
    <w:p w14:paraId="33A9146C" w14:textId="1FCF4686" w:rsidR="00467121" w:rsidRDefault="00467121" w:rsidP="006F3A86">
      <w:pPr>
        <w:pStyle w:val="Heading3"/>
        <w:rPr>
          <w:i/>
          <w:iCs/>
          <w:szCs w:val="24"/>
          <w:lang w:val="en-ID"/>
        </w:rPr>
      </w:pPr>
      <w:bookmarkStart w:id="62" w:name="_Toc115957904"/>
      <w:r>
        <w:rPr>
          <w:i/>
          <w:iCs/>
          <w:szCs w:val="24"/>
          <w:lang w:val="en-ID"/>
        </w:rPr>
        <w:t>Case Folding</w:t>
      </w:r>
      <w:bookmarkEnd w:id="62"/>
    </w:p>
    <w:p w14:paraId="6DD14A02" w14:textId="6B186B0E" w:rsidR="00467121" w:rsidRPr="00EB04B5" w:rsidRDefault="00467121" w:rsidP="00EB04B5">
      <w:pPr>
        <w:spacing w:line="360" w:lineRule="auto"/>
        <w:ind w:firstLine="426"/>
        <w:jc w:val="both"/>
        <w:rPr>
          <w:lang w:val="en-ID"/>
        </w:rPr>
      </w:pPr>
      <w:r>
        <w:rPr>
          <w:i/>
          <w:iCs/>
          <w:lang w:val="en-ID"/>
        </w:rPr>
        <w:t>Case Folding</w:t>
      </w:r>
      <w:r>
        <w:rPr>
          <w:lang w:val="en-ID"/>
        </w:rPr>
        <w:t xml:space="preserve"> adalah proses mengubah semua karakter huruf pada sebuah kalimat menjadi huruf kecil dan menghilangkan karakter yang dianggap tidak valid seperti angka, tanda baca, dan </w:t>
      </w:r>
      <w:r w:rsidRPr="00467121">
        <w:rPr>
          <w:i/>
          <w:iCs/>
          <w:lang w:val="en-ID"/>
        </w:rPr>
        <w:t>Uniform Resource Locator</w:t>
      </w:r>
      <w:r>
        <w:rPr>
          <w:i/>
          <w:iCs/>
          <w:lang w:val="en-ID"/>
        </w:rPr>
        <w:t xml:space="preserve"> </w:t>
      </w:r>
      <w:r w:rsidR="00EB04B5">
        <w:rPr>
          <w:lang w:val="en-ID"/>
        </w:rPr>
        <w:t>(URL)</w:t>
      </w:r>
      <w:r w:rsidR="00F6096F">
        <w:rPr>
          <w:lang w:val="en-ID"/>
        </w:rPr>
        <w:t xml:space="preserve"> </w:t>
      </w:r>
      <w:r w:rsidR="00F6096F">
        <w:rPr>
          <w:lang w:val="en-ID"/>
        </w:rPr>
        <w:fldChar w:fldCharType="begin" w:fldLock="1"/>
      </w:r>
      <w:r w:rsidR="00F6096F">
        <w:rPr>
          <w:lang w:val="en-ID"/>
        </w:rPr>
        <w:instrText>ADDIN CSL_CITATION {"citationItems":[{"id":"ITEM-1","itemData":{"DOI":"10.1088/1757-899x/1098/3/032044","ISSN":"1757-8981","abstract":" Stemming is a process contained in the pre-processing stage that recognizes basic words (stem word) by combining or solving each of the variants of a word. Every language is unique, the most popular stemming algorithm for Indonesian text is Nazief-Adriani algorithm. Therefore, this study aims to compare Nazief-Adriani algorithm with another stemming algorithm for Indonesian text, that is Paice-Husk stemming algorithm which is commonly used for English. Beside, Nazief-Adriani and Paice-Husk algorithm for stemming process, this study use McCabe Cyclometic Complexity Metrix to evaluate the complexity of algorithm. Based on the experiment result with 20 sentences as data with a thousand words, the accuracy of the Nazief-Adriani algorithm is better than the Paice-Husk algorithm, which is 91.87% compared to 64.43%. Likewise, in terms of complexity, the algorithm is still more complex Paice-Husk than Nazief-Adriani. However, in terms of processing time, the Paice-Husk algorithm is slightly faster than the Nazief-Adriani algorithm. These results indicate that the Paice-Husk algorithm requires a more complete implementation of Indonesian morphological and grammatical rules to produce the better Indonesian stem words. ","author":[{"dropping-particle":"","family":"Jumadi","given":"J","non-dropping-particle":"","parse-names":false,"suffix":""},{"dropping-particle":"","family":"Maylawati","given":"D S","non-dropping-particle":"","parse-names":false,"suffix":""},{"dropping-particle":"","family":"Pratiwi","given":"L D","non-dropping-particle":"","parse-names":false,"suffix":""},{"dropping-particle":"","family":"Ramdhani","given":"M A","non-dropping-particle":"","parse-names":false,"suffix":""}],"container-title":"IOP Conference Series: Materials Science and Engineering","id":"ITEM-1","issue":"3","issued":{"date-parts":[["2021"]]},"page":"032044","title":"Comparison of Nazief-Adriani and Paice-Husk algorithm for Indonesian text stemming process","type":"article-journal","volume":"1098"},"uris":["http://www.mendeley.com/documents/?uuid=879f0e09-d36f-4d07-9619-54335be6fb4e"]}],"mendeley":{"formattedCitation":"(Jumadi et al., 2021)","plainTextFormattedCitation":"(Jumadi et al., 2021)"},"properties":{"noteIndex":0},"schema":"https://github.com/citation-style-language/schema/raw/master/csl-citation.json"}</w:instrText>
      </w:r>
      <w:r w:rsidR="00F6096F">
        <w:rPr>
          <w:lang w:val="en-ID"/>
        </w:rPr>
        <w:fldChar w:fldCharType="separate"/>
      </w:r>
      <w:r w:rsidR="00F6096F" w:rsidRPr="00F6096F">
        <w:rPr>
          <w:noProof/>
          <w:lang w:val="en-ID"/>
        </w:rPr>
        <w:t>(Jumadi et al., 2021)</w:t>
      </w:r>
      <w:r w:rsidR="00F6096F">
        <w:rPr>
          <w:lang w:val="en-ID"/>
        </w:rPr>
        <w:fldChar w:fldCharType="end"/>
      </w:r>
      <w:r w:rsidR="00EB04B5">
        <w:rPr>
          <w:lang w:val="en-ID"/>
        </w:rPr>
        <w:t>. Contoh teks “Pengumuman</w:t>
      </w:r>
      <w:proofErr w:type="gramStart"/>
      <w:r w:rsidR="00EB04B5">
        <w:rPr>
          <w:lang w:val="en-ID"/>
        </w:rPr>
        <w:t>”,  “</w:t>
      </w:r>
      <w:proofErr w:type="gramEnd"/>
      <w:r w:rsidR="00EB04B5">
        <w:rPr>
          <w:lang w:val="en-ID"/>
        </w:rPr>
        <w:t>PENGUMUMAN”, “Pengumuman.com” atau “pengumuman” akan tetap dibaca sama, yaitu “pengumuman”.</w:t>
      </w:r>
    </w:p>
    <w:p w14:paraId="5DDB8B35" w14:textId="4BEF3AA1" w:rsidR="002566F0" w:rsidRPr="006F3A86" w:rsidRDefault="002566F0" w:rsidP="006F3A86">
      <w:pPr>
        <w:pStyle w:val="Heading3"/>
        <w:rPr>
          <w:szCs w:val="24"/>
          <w:lang w:val="en-ID"/>
        </w:rPr>
      </w:pPr>
      <w:bookmarkStart w:id="63" w:name="_Toc115957905"/>
      <w:r w:rsidRPr="006F3A86">
        <w:rPr>
          <w:szCs w:val="24"/>
          <w:lang w:val="en-ID"/>
        </w:rPr>
        <w:t>Tokenizing</w:t>
      </w:r>
      <w:bookmarkEnd w:id="63"/>
    </w:p>
    <w:p w14:paraId="70C941DF" w14:textId="56D8CC56" w:rsidR="001E60D4" w:rsidRDefault="001E60D4" w:rsidP="00652125">
      <w:pPr>
        <w:spacing w:before="240" w:after="240" w:line="360" w:lineRule="auto"/>
        <w:ind w:firstLine="360"/>
        <w:jc w:val="both"/>
        <w:rPr>
          <w:rFonts w:eastAsia="Times New Roman" w:cs="Times New Roman"/>
          <w:color w:val="000000"/>
          <w:szCs w:val="24"/>
          <w:lang w:val="en-ID"/>
        </w:rPr>
      </w:pPr>
      <w:r>
        <w:rPr>
          <w:rFonts w:eastAsia="Times New Roman" w:cs="Times New Roman"/>
          <w:i/>
          <w:iCs/>
          <w:color w:val="000000"/>
          <w:szCs w:val="24"/>
          <w:lang w:val="en-ID"/>
        </w:rPr>
        <w:t xml:space="preserve">Tokenizing </w:t>
      </w:r>
      <w:r>
        <w:rPr>
          <w:rFonts w:eastAsia="Times New Roman" w:cs="Times New Roman"/>
          <w:color w:val="000000"/>
          <w:szCs w:val="24"/>
          <w:lang w:val="en-ID"/>
        </w:rPr>
        <w:t>adalah proses pemotongan kumpulan teks dalam dokumen input serta dilakukan pembuangan karakter-karakter tertentu, seperti tanda baca.</w:t>
      </w:r>
    </w:p>
    <w:p w14:paraId="5623F69A" w14:textId="6464E44A" w:rsidR="00652125" w:rsidRPr="00652125" w:rsidRDefault="00652125" w:rsidP="00652125">
      <w:pPr>
        <w:spacing w:before="240" w:after="240" w:line="360" w:lineRule="auto"/>
        <w:ind w:firstLine="360"/>
        <w:jc w:val="both"/>
        <w:rPr>
          <w:rFonts w:eastAsia="Times New Roman" w:cs="Times New Roman"/>
          <w:color w:val="000000"/>
          <w:szCs w:val="24"/>
          <w:lang w:val="en-ID"/>
        </w:rPr>
      </w:pPr>
      <w:r>
        <w:rPr>
          <w:rFonts w:eastAsia="Times New Roman" w:cs="Times New Roman"/>
          <w:i/>
          <w:iCs/>
          <w:color w:val="000000"/>
          <w:szCs w:val="24"/>
          <w:lang w:val="en-ID"/>
        </w:rPr>
        <w:t xml:space="preserve">Token </w:t>
      </w:r>
      <w:r>
        <w:rPr>
          <w:rFonts w:eastAsia="Times New Roman" w:cs="Times New Roman"/>
          <w:color w:val="000000"/>
          <w:szCs w:val="24"/>
          <w:lang w:val="en-ID"/>
        </w:rPr>
        <w:t xml:space="preserve">juga dapat disebut sebagai </w:t>
      </w:r>
      <w:r w:rsidRPr="00652125">
        <w:rPr>
          <w:rFonts w:eastAsia="Times New Roman" w:cs="Times New Roman"/>
          <w:i/>
          <w:iCs/>
          <w:color w:val="000000"/>
          <w:szCs w:val="24"/>
          <w:lang w:val="en-ID"/>
        </w:rPr>
        <w:t>term</w:t>
      </w:r>
      <w:r>
        <w:rPr>
          <w:rFonts w:eastAsia="Times New Roman" w:cs="Times New Roman"/>
          <w:color w:val="000000"/>
          <w:szCs w:val="24"/>
          <w:lang w:val="en-ID"/>
        </w:rPr>
        <w:t xml:space="preserve"> atau kata, namun terkadang perlu dibedakan antara </w:t>
      </w:r>
      <w:r w:rsidRPr="00652125">
        <w:rPr>
          <w:rFonts w:eastAsia="Times New Roman" w:cs="Times New Roman"/>
          <w:i/>
          <w:iCs/>
          <w:color w:val="000000"/>
          <w:szCs w:val="24"/>
          <w:lang w:val="en-ID"/>
        </w:rPr>
        <w:t>type/token</w:t>
      </w:r>
      <w:r>
        <w:rPr>
          <w:rFonts w:eastAsia="Times New Roman" w:cs="Times New Roman"/>
          <w:i/>
          <w:iCs/>
          <w:color w:val="000000"/>
          <w:szCs w:val="24"/>
          <w:lang w:val="en-ID"/>
        </w:rPr>
        <w:t xml:space="preserve">. Token </w:t>
      </w:r>
      <w:r>
        <w:rPr>
          <w:rFonts w:eastAsia="Times New Roman" w:cs="Times New Roman"/>
          <w:color w:val="000000"/>
          <w:szCs w:val="24"/>
          <w:lang w:val="en-ID"/>
        </w:rPr>
        <w:t xml:space="preserve">adalah kumpulan beberapa karakter pada suatu dokumen, sedangkan </w:t>
      </w:r>
      <w:r>
        <w:rPr>
          <w:rFonts w:eastAsia="Times New Roman" w:cs="Times New Roman"/>
          <w:i/>
          <w:iCs/>
          <w:color w:val="000000"/>
          <w:szCs w:val="24"/>
          <w:lang w:val="en-ID"/>
        </w:rPr>
        <w:t>type</w:t>
      </w:r>
      <w:r>
        <w:rPr>
          <w:rFonts w:eastAsia="Times New Roman" w:cs="Times New Roman"/>
          <w:color w:val="000000"/>
          <w:szCs w:val="24"/>
          <w:lang w:val="en-ID"/>
        </w:rPr>
        <w:t xml:space="preserve"> merupakan kelas dari semua </w:t>
      </w:r>
      <w:r>
        <w:rPr>
          <w:rFonts w:eastAsia="Times New Roman" w:cs="Times New Roman"/>
          <w:i/>
          <w:iCs/>
          <w:color w:val="000000"/>
          <w:szCs w:val="24"/>
          <w:lang w:val="en-ID"/>
        </w:rPr>
        <w:t xml:space="preserve">token </w:t>
      </w:r>
      <w:r>
        <w:rPr>
          <w:rFonts w:eastAsia="Times New Roman" w:cs="Times New Roman"/>
          <w:color w:val="000000"/>
          <w:szCs w:val="24"/>
          <w:lang w:val="en-ID"/>
        </w:rPr>
        <w:t xml:space="preserve">yang memiliki urutan karakter yang sama. Menurut Manning </w:t>
      </w:r>
      <w:r>
        <w:rPr>
          <w:rFonts w:eastAsia="Times New Roman" w:cs="Times New Roman"/>
          <w:i/>
          <w:iCs/>
          <w:color w:val="000000"/>
          <w:szCs w:val="24"/>
          <w:lang w:val="en-ID"/>
        </w:rPr>
        <w:t xml:space="preserve">et al. </w:t>
      </w:r>
      <w:r>
        <w:rPr>
          <w:rFonts w:eastAsia="Times New Roman" w:cs="Times New Roman"/>
          <w:color w:val="000000"/>
          <w:szCs w:val="24"/>
          <w:lang w:val="en-ID"/>
        </w:rPr>
        <w:t xml:space="preserve">(2009), </w:t>
      </w:r>
      <w:r w:rsidRPr="00652125">
        <w:rPr>
          <w:rFonts w:eastAsia="Times New Roman" w:cs="Times New Roman"/>
          <w:i/>
          <w:iCs/>
          <w:color w:val="000000"/>
          <w:szCs w:val="24"/>
          <w:lang w:val="en-ID"/>
        </w:rPr>
        <w:t>Term</w:t>
      </w:r>
      <w:r>
        <w:rPr>
          <w:rFonts w:eastAsia="Times New Roman" w:cs="Times New Roman"/>
          <w:color w:val="000000"/>
          <w:szCs w:val="24"/>
          <w:lang w:val="en-ID"/>
        </w:rPr>
        <w:t xml:space="preserve"> merupakan </w:t>
      </w:r>
      <w:r>
        <w:rPr>
          <w:rFonts w:eastAsia="Times New Roman" w:cs="Times New Roman"/>
          <w:i/>
          <w:iCs/>
          <w:color w:val="000000"/>
          <w:szCs w:val="24"/>
          <w:lang w:val="en-ID"/>
        </w:rPr>
        <w:t>type</w:t>
      </w:r>
      <w:r>
        <w:rPr>
          <w:rFonts w:eastAsia="Times New Roman" w:cs="Times New Roman"/>
          <w:color w:val="000000"/>
          <w:szCs w:val="24"/>
          <w:lang w:val="en-ID"/>
        </w:rPr>
        <w:t xml:space="preserve"> yang termasuk ke dalam kamus sistem temu kembali informasi.</w:t>
      </w:r>
    </w:p>
    <w:p w14:paraId="0FD322FD" w14:textId="0B9E4094" w:rsidR="002566F0" w:rsidDel="00CA55C9" w:rsidRDefault="002566F0" w:rsidP="006F3A86">
      <w:pPr>
        <w:pStyle w:val="Heading3"/>
        <w:rPr>
          <w:del w:id="64" w:author="fahmi abdillah" w:date="2022-07-13T21:50:00Z"/>
          <w:lang w:val="en-ID"/>
        </w:rPr>
      </w:pPr>
      <w:del w:id="65" w:author="fahmi abdillah" w:date="2022-07-13T21:50:00Z">
        <w:r w:rsidDel="00CA55C9">
          <w:rPr>
            <w:lang w:val="en-ID"/>
          </w:rPr>
          <w:delText>Normalisasi Kata</w:delText>
        </w:r>
        <w:bookmarkStart w:id="66" w:name="_Toc108647444"/>
        <w:bookmarkStart w:id="67" w:name="_Toc108648760"/>
        <w:bookmarkStart w:id="68" w:name="_Toc108650519"/>
        <w:bookmarkStart w:id="69" w:name="_Toc108651914"/>
        <w:bookmarkStart w:id="70" w:name="_Toc108684823"/>
        <w:bookmarkStart w:id="71" w:name="_Toc115957906"/>
        <w:bookmarkEnd w:id="66"/>
        <w:bookmarkEnd w:id="67"/>
        <w:bookmarkEnd w:id="68"/>
        <w:bookmarkEnd w:id="69"/>
        <w:bookmarkEnd w:id="70"/>
        <w:bookmarkEnd w:id="71"/>
      </w:del>
    </w:p>
    <w:p w14:paraId="774587F7" w14:textId="34FE1675" w:rsidR="00652125" w:rsidRPr="00652125" w:rsidDel="00CA55C9" w:rsidRDefault="00652125" w:rsidP="006F3A86">
      <w:pPr>
        <w:spacing w:before="240" w:after="240" w:line="360" w:lineRule="auto"/>
        <w:ind w:firstLine="360"/>
        <w:jc w:val="both"/>
        <w:rPr>
          <w:del w:id="72" w:author="fahmi abdillah" w:date="2022-07-13T21:50:00Z"/>
          <w:rFonts w:eastAsia="Times New Roman" w:cs="Times New Roman"/>
          <w:color w:val="000000"/>
          <w:szCs w:val="24"/>
          <w:lang w:val="en-ID"/>
        </w:rPr>
      </w:pPr>
      <w:del w:id="73" w:author="fahmi abdillah" w:date="2022-07-13T21:50:00Z">
        <w:r w:rsidDel="00CA55C9">
          <w:rPr>
            <w:rFonts w:eastAsia="Times New Roman" w:cs="Times New Roman"/>
            <w:color w:val="000000"/>
            <w:szCs w:val="24"/>
            <w:lang w:val="en-ID"/>
          </w:rPr>
          <w:delText xml:space="preserve">Normalisasi kata merupakan proses pembakuan kata untuk dapat diubah menjadi kata baku meski terdapat susunan kata yang berbeda (Manning </w:delText>
        </w:r>
        <w:r w:rsidDel="00CA55C9">
          <w:rPr>
            <w:rFonts w:eastAsia="Times New Roman" w:cs="Times New Roman"/>
            <w:i/>
            <w:iCs/>
            <w:color w:val="000000"/>
            <w:szCs w:val="24"/>
            <w:lang w:val="en-ID"/>
          </w:rPr>
          <w:delText xml:space="preserve">et al. </w:delText>
        </w:r>
        <w:r w:rsidRPr="00652125" w:rsidDel="00CA55C9">
          <w:rPr>
            <w:rFonts w:eastAsia="Times New Roman" w:cs="Times New Roman"/>
            <w:color w:val="000000"/>
            <w:szCs w:val="24"/>
            <w:lang w:val="en-ID"/>
          </w:rPr>
          <w:delText>2009</w:delText>
        </w:r>
        <w:r w:rsidDel="00CA55C9">
          <w:rPr>
            <w:rFonts w:eastAsia="Times New Roman" w:cs="Times New Roman"/>
            <w:color w:val="000000"/>
            <w:szCs w:val="24"/>
            <w:lang w:val="en-ID"/>
          </w:rPr>
          <w:delText xml:space="preserve">). </w:delText>
        </w:r>
        <w:r w:rsidR="001434A0" w:rsidDel="00CA55C9">
          <w:rPr>
            <w:rFonts w:eastAsia="Times New Roman" w:cs="Times New Roman"/>
            <w:color w:val="000000"/>
            <w:szCs w:val="24"/>
            <w:lang w:val="en-ID"/>
          </w:rPr>
          <w:delText>Contohnya, jika kata “mskpn” dan “mskipun” dipetakan ke dalam kelas “meskipun”, maka saat pemanggilan salah satu kata akan menampilkan dokumen yang berisi keduanya. Untuk membuat pemetaan tersebut, salah satunya dengan cara menggunakan klasterisasi kata-kata. Klasterisasi tersebut akan menghasilkan kumpulan kata yang sering digunakan dan memiliki konteks yang sama. Kata-kata tersebut kemudian digunakan untuk pemetaan kelas dengan kata baku.</w:delText>
        </w:r>
        <w:bookmarkStart w:id="74" w:name="_Toc108647445"/>
        <w:bookmarkStart w:id="75" w:name="_Toc108648761"/>
        <w:bookmarkStart w:id="76" w:name="_Toc108650520"/>
        <w:bookmarkStart w:id="77" w:name="_Toc108651915"/>
        <w:bookmarkStart w:id="78" w:name="_Toc108684824"/>
        <w:bookmarkStart w:id="79" w:name="_Toc115957907"/>
        <w:bookmarkEnd w:id="74"/>
        <w:bookmarkEnd w:id="75"/>
        <w:bookmarkEnd w:id="76"/>
        <w:bookmarkEnd w:id="77"/>
        <w:bookmarkEnd w:id="78"/>
        <w:bookmarkEnd w:id="79"/>
      </w:del>
    </w:p>
    <w:p w14:paraId="47492ED5" w14:textId="151022AE" w:rsidR="002566F0" w:rsidRDefault="002566F0" w:rsidP="006F3A86">
      <w:pPr>
        <w:pStyle w:val="Heading3"/>
        <w:rPr>
          <w:i/>
          <w:iCs/>
          <w:lang w:val="en-ID"/>
        </w:rPr>
      </w:pPr>
      <w:bookmarkStart w:id="80" w:name="_Toc115957908"/>
      <w:r>
        <w:rPr>
          <w:lang w:val="en-ID"/>
        </w:rPr>
        <w:t xml:space="preserve">Penghapusan </w:t>
      </w:r>
      <w:proofErr w:type="spellStart"/>
      <w:r w:rsidRPr="002566F0">
        <w:rPr>
          <w:i/>
          <w:iCs/>
          <w:lang w:val="en-ID"/>
        </w:rPr>
        <w:t>Stopword</w:t>
      </w:r>
      <w:bookmarkEnd w:id="80"/>
      <w:proofErr w:type="spellEnd"/>
    </w:p>
    <w:p w14:paraId="4641BD93" w14:textId="6AA2CE2F" w:rsidR="001434A0" w:rsidRDefault="001434A0" w:rsidP="00D81968">
      <w:pPr>
        <w:spacing w:before="240" w:after="240" w:line="360" w:lineRule="auto"/>
        <w:jc w:val="both"/>
        <w:rPr>
          <w:rFonts w:eastAsia="Times New Roman" w:cs="Times New Roman"/>
          <w:color w:val="000000"/>
          <w:szCs w:val="24"/>
          <w:lang w:val="en-ID"/>
        </w:rPr>
      </w:pPr>
      <w:r>
        <w:rPr>
          <w:rFonts w:eastAsia="Times New Roman" w:cs="Times New Roman"/>
          <w:color w:val="000000"/>
          <w:szCs w:val="24"/>
          <w:lang w:val="en-ID"/>
        </w:rPr>
        <w:t xml:space="preserve">Lo </w:t>
      </w:r>
      <w:r>
        <w:rPr>
          <w:rFonts w:eastAsia="Times New Roman" w:cs="Times New Roman"/>
          <w:i/>
          <w:iCs/>
          <w:color w:val="000000"/>
          <w:szCs w:val="24"/>
          <w:lang w:val="en-ID"/>
        </w:rPr>
        <w:t xml:space="preserve">et al. </w:t>
      </w:r>
      <w:r w:rsidRPr="001434A0">
        <w:rPr>
          <w:rFonts w:eastAsia="Times New Roman" w:cs="Times New Roman"/>
          <w:color w:val="000000"/>
          <w:szCs w:val="24"/>
          <w:lang w:val="en-ID"/>
        </w:rPr>
        <w:t>(2005)</w:t>
      </w:r>
      <w:r>
        <w:rPr>
          <w:rFonts w:eastAsia="Times New Roman" w:cs="Times New Roman"/>
          <w:color w:val="000000"/>
          <w:szCs w:val="24"/>
          <w:lang w:val="en-ID"/>
        </w:rPr>
        <w:t xml:space="preserve"> menjelaskan bahwa </w:t>
      </w:r>
      <w:proofErr w:type="spellStart"/>
      <w:r>
        <w:rPr>
          <w:rFonts w:eastAsia="Times New Roman" w:cs="Times New Roman"/>
          <w:i/>
          <w:iCs/>
          <w:color w:val="000000"/>
          <w:szCs w:val="24"/>
          <w:lang w:val="en-ID"/>
        </w:rPr>
        <w:t>stopword</w:t>
      </w:r>
      <w:proofErr w:type="spellEnd"/>
      <w:r>
        <w:rPr>
          <w:rFonts w:eastAsia="Times New Roman" w:cs="Times New Roman"/>
          <w:color w:val="000000"/>
          <w:szCs w:val="24"/>
          <w:lang w:val="en-ID"/>
        </w:rPr>
        <w:t xml:space="preserve"> adalah kata yang terdapat pada sebuah dokumen yang sering muncul, namun tidak memiliki nilai informasi kata. Beliau juga menjelaskan bahwa banyak yang beranggapan pada </w:t>
      </w:r>
      <w:proofErr w:type="spellStart"/>
      <w:r>
        <w:rPr>
          <w:rFonts w:eastAsia="Times New Roman" w:cs="Times New Roman"/>
          <w:i/>
          <w:iCs/>
          <w:color w:val="000000"/>
          <w:szCs w:val="24"/>
          <w:lang w:val="en-ID"/>
        </w:rPr>
        <w:t>stopword</w:t>
      </w:r>
      <w:proofErr w:type="spellEnd"/>
      <w:r>
        <w:rPr>
          <w:rFonts w:eastAsia="Times New Roman" w:cs="Times New Roman"/>
          <w:color w:val="000000"/>
          <w:szCs w:val="24"/>
          <w:lang w:val="en-ID"/>
        </w:rPr>
        <w:t xml:space="preserve"> ini tidak memiliki peran terhadap konteks atau informasi dokumen dan </w:t>
      </w:r>
      <w:proofErr w:type="spellStart"/>
      <w:r>
        <w:rPr>
          <w:rFonts w:eastAsia="Times New Roman" w:cs="Times New Roman"/>
          <w:i/>
          <w:iCs/>
          <w:color w:val="000000"/>
          <w:szCs w:val="24"/>
          <w:lang w:val="en-ID"/>
        </w:rPr>
        <w:t>stopword</w:t>
      </w:r>
      <w:proofErr w:type="spellEnd"/>
      <w:r>
        <w:rPr>
          <w:rFonts w:eastAsia="Times New Roman" w:cs="Times New Roman"/>
          <w:color w:val="000000"/>
          <w:szCs w:val="24"/>
          <w:lang w:val="en-ID"/>
        </w:rPr>
        <w:t xml:space="preserve"> harus dihapus sebelum dilakukan proses pada sistem temu kembali informasi, meskipun </w:t>
      </w:r>
      <w:r>
        <w:rPr>
          <w:rFonts w:eastAsia="Times New Roman" w:cs="Times New Roman"/>
          <w:color w:val="000000"/>
          <w:szCs w:val="24"/>
          <w:lang w:val="en-ID"/>
        </w:rPr>
        <w:lastRenderedPageBreak/>
        <w:t xml:space="preserve">menggunakan daftar </w:t>
      </w:r>
      <w:proofErr w:type="spellStart"/>
      <w:r>
        <w:rPr>
          <w:rFonts w:eastAsia="Times New Roman" w:cs="Times New Roman"/>
          <w:i/>
          <w:iCs/>
          <w:color w:val="000000"/>
          <w:szCs w:val="24"/>
          <w:lang w:val="en-ID"/>
        </w:rPr>
        <w:t>stopword</w:t>
      </w:r>
      <w:proofErr w:type="spellEnd"/>
      <w:r>
        <w:rPr>
          <w:rFonts w:eastAsia="Times New Roman" w:cs="Times New Roman"/>
          <w:color w:val="000000"/>
          <w:szCs w:val="24"/>
          <w:lang w:val="en-ID"/>
        </w:rPr>
        <w:t xml:space="preserve"> tunggal dari berbagai kumpulan dokumen dapat merugikan efektifitas proses pengambilan informasi. </w:t>
      </w:r>
    </w:p>
    <w:p w14:paraId="02CCD4D8" w14:textId="3DF70E2D" w:rsidR="001434A0" w:rsidRPr="001434A0" w:rsidRDefault="001434A0" w:rsidP="00D81968">
      <w:pPr>
        <w:spacing w:before="240" w:after="240" w:line="360" w:lineRule="auto"/>
        <w:jc w:val="both"/>
        <w:rPr>
          <w:rFonts w:eastAsia="Times New Roman" w:cs="Times New Roman"/>
          <w:color w:val="000000"/>
          <w:szCs w:val="24"/>
          <w:lang w:val="en-ID"/>
        </w:rPr>
      </w:pPr>
      <w:r>
        <w:rPr>
          <w:rFonts w:eastAsia="Times New Roman" w:cs="Times New Roman"/>
          <w:color w:val="000000"/>
          <w:szCs w:val="24"/>
          <w:lang w:val="en-ID"/>
        </w:rPr>
        <w:t xml:space="preserve">Penghapusan </w:t>
      </w:r>
      <w:proofErr w:type="spellStart"/>
      <w:r>
        <w:rPr>
          <w:rFonts w:eastAsia="Times New Roman" w:cs="Times New Roman"/>
          <w:i/>
          <w:iCs/>
          <w:color w:val="000000"/>
          <w:szCs w:val="24"/>
          <w:lang w:val="en-ID"/>
        </w:rPr>
        <w:t>stopword</w:t>
      </w:r>
      <w:proofErr w:type="spellEnd"/>
      <w:r>
        <w:rPr>
          <w:rFonts w:eastAsia="Times New Roman" w:cs="Times New Roman"/>
          <w:color w:val="000000"/>
          <w:szCs w:val="24"/>
          <w:lang w:val="en-ID"/>
        </w:rPr>
        <w:t xml:space="preserve"> secara komprehensif dapat mengurangi jumlah kata yang harus disimpan oleh sistem (Manning </w:t>
      </w:r>
      <w:r>
        <w:rPr>
          <w:rFonts w:eastAsia="Times New Roman" w:cs="Times New Roman"/>
          <w:i/>
          <w:iCs/>
          <w:color w:val="000000"/>
          <w:szCs w:val="24"/>
          <w:lang w:val="en-ID"/>
        </w:rPr>
        <w:t xml:space="preserve">et al. </w:t>
      </w:r>
      <w:r>
        <w:rPr>
          <w:rFonts w:eastAsia="Times New Roman" w:cs="Times New Roman"/>
          <w:color w:val="000000"/>
          <w:szCs w:val="24"/>
          <w:lang w:val="en-ID"/>
        </w:rPr>
        <w:t xml:space="preserve">2009). Contoh </w:t>
      </w:r>
      <w:proofErr w:type="spellStart"/>
      <w:r>
        <w:rPr>
          <w:rFonts w:eastAsia="Times New Roman" w:cs="Times New Roman"/>
          <w:color w:val="000000"/>
          <w:szCs w:val="24"/>
          <w:lang w:val="en-ID"/>
        </w:rPr>
        <w:t>s</w:t>
      </w:r>
      <w:r w:rsidRPr="001434A0">
        <w:rPr>
          <w:rFonts w:eastAsia="Times New Roman" w:cs="Times New Roman"/>
          <w:i/>
          <w:iCs/>
          <w:color w:val="000000"/>
          <w:szCs w:val="24"/>
          <w:lang w:val="en-ID"/>
        </w:rPr>
        <w:t>topword</w:t>
      </w:r>
      <w:proofErr w:type="spellEnd"/>
      <w:r>
        <w:rPr>
          <w:rFonts w:eastAsia="Times New Roman" w:cs="Times New Roman"/>
          <w:i/>
          <w:iCs/>
          <w:color w:val="000000"/>
          <w:szCs w:val="24"/>
          <w:lang w:val="en-ID"/>
        </w:rPr>
        <w:t xml:space="preserve"> </w:t>
      </w:r>
      <w:r w:rsidRPr="001434A0">
        <w:rPr>
          <w:rFonts w:eastAsia="Times New Roman" w:cs="Times New Roman"/>
          <w:color w:val="000000"/>
          <w:szCs w:val="24"/>
          <w:lang w:val="en-ID"/>
        </w:rPr>
        <w:t xml:space="preserve">dalam </w:t>
      </w:r>
      <w:r>
        <w:rPr>
          <w:rFonts w:eastAsia="Times New Roman" w:cs="Times New Roman"/>
          <w:color w:val="000000"/>
          <w:szCs w:val="24"/>
          <w:lang w:val="en-ID"/>
        </w:rPr>
        <w:t>B</w:t>
      </w:r>
      <w:r w:rsidRPr="001434A0">
        <w:rPr>
          <w:rFonts w:eastAsia="Times New Roman" w:cs="Times New Roman"/>
          <w:color w:val="000000"/>
          <w:szCs w:val="24"/>
          <w:lang w:val="en-ID"/>
        </w:rPr>
        <w:t>ahasa</w:t>
      </w:r>
      <w:r>
        <w:rPr>
          <w:rFonts w:eastAsia="Times New Roman" w:cs="Times New Roman"/>
          <w:i/>
          <w:iCs/>
          <w:color w:val="000000"/>
          <w:szCs w:val="24"/>
          <w:lang w:val="en-ID"/>
        </w:rPr>
        <w:t xml:space="preserve"> </w:t>
      </w:r>
      <w:r>
        <w:rPr>
          <w:rFonts w:eastAsia="Times New Roman" w:cs="Times New Roman"/>
          <w:color w:val="000000"/>
          <w:szCs w:val="24"/>
          <w:lang w:val="en-ID"/>
        </w:rPr>
        <w:t>Indonesia diantaranya yaitu dahulu, ada, dalam, adanya, dan lain-lain</w:t>
      </w:r>
      <w:r w:rsidR="008F5082">
        <w:rPr>
          <w:rFonts w:eastAsia="Times New Roman" w:cs="Times New Roman"/>
          <w:color w:val="000000"/>
          <w:szCs w:val="24"/>
          <w:lang w:val="en-ID"/>
        </w:rPr>
        <w:t>.</w:t>
      </w:r>
    </w:p>
    <w:p w14:paraId="438D321F" w14:textId="5DA608B6" w:rsidR="002566F0" w:rsidRDefault="002566F0" w:rsidP="006F3A86">
      <w:pPr>
        <w:pStyle w:val="Heading3"/>
        <w:rPr>
          <w:color w:val="FF0000"/>
          <w:lang w:val="en-ID"/>
        </w:rPr>
      </w:pPr>
      <w:bookmarkStart w:id="81" w:name="_Toc115957909"/>
      <w:r>
        <w:rPr>
          <w:i/>
          <w:iCs/>
          <w:lang w:val="en-ID"/>
        </w:rPr>
        <w:t xml:space="preserve">Stemming </w:t>
      </w:r>
      <w:proofErr w:type="spellStart"/>
      <w:r w:rsidRPr="002566F0">
        <w:rPr>
          <w:lang w:val="en-ID"/>
        </w:rPr>
        <w:t>Nazief-Adriani</w:t>
      </w:r>
      <w:bookmarkEnd w:id="81"/>
      <w:proofErr w:type="spellEnd"/>
      <w:r>
        <w:rPr>
          <w:lang w:val="en-ID"/>
        </w:rPr>
        <w:t xml:space="preserve"> </w:t>
      </w:r>
    </w:p>
    <w:p w14:paraId="578D54A6" w14:textId="2A598F73" w:rsidR="00826D56" w:rsidRDefault="00826D56" w:rsidP="00EE5E58">
      <w:pPr>
        <w:spacing w:before="240" w:after="240" w:line="360" w:lineRule="auto"/>
        <w:jc w:val="both"/>
        <w:rPr>
          <w:rFonts w:eastAsia="Times New Roman" w:cs="Times New Roman"/>
          <w:szCs w:val="24"/>
          <w:lang w:val="en-ID"/>
        </w:rPr>
      </w:pPr>
      <w:r w:rsidRPr="00826D56">
        <w:rPr>
          <w:rFonts w:eastAsia="Times New Roman" w:cs="Times New Roman"/>
          <w:i/>
          <w:iCs/>
          <w:szCs w:val="24"/>
          <w:lang w:val="en-ID"/>
        </w:rPr>
        <w:t xml:space="preserve">Stemming </w:t>
      </w:r>
      <w:r>
        <w:rPr>
          <w:rFonts w:eastAsia="Times New Roman" w:cs="Times New Roman"/>
          <w:szCs w:val="24"/>
          <w:lang w:val="en-ID"/>
        </w:rPr>
        <w:t xml:space="preserve">adalah proses penghapusan imbuhan kata untuk mendapatkan kata dasar. Teknik ini sering digunakan dalam penelitian </w:t>
      </w:r>
      <w:r>
        <w:rPr>
          <w:rFonts w:eastAsia="Times New Roman" w:cs="Times New Roman"/>
          <w:i/>
          <w:iCs/>
          <w:szCs w:val="24"/>
          <w:lang w:val="en-ID"/>
        </w:rPr>
        <w:t>text mining.</w:t>
      </w:r>
      <w:r>
        <w:rPr>
          <w:rFonts w:eastAsia="Times New Roman" w:cs="Times New Roman"/>
          <w:szCs w:val="24"/>
          <w:lang w:val="en-ID"/>
        </w:rPr>
        <w:t xml:space="preserve"> Contoh kata tulisnya, </w:t>
      </w:r>
      <w:proofErr w:type="spellStart"/>
      <w:r>
        <w:rPr>
          <w:rFonts w:eastAsia="Times New Roman" w:cs="Times New Roman"/>
          <w:szCs w:val="24"/>
          <w:lang w:val="en-ID"/>
        </w:rPr>
        <w:t>tulisannyakah</w:t>
      </w:r>
      <w:proofErr w:type="spellEnd"/>
      <w:r>
        <w:rPr>
          <w:rFonts w:eastAsia="Times New Roman" w:cs="Times New Roman"/>
          <w:szCs w:val="24"/>
          <w:lang w:val="en-ID"/>
        </w:rPr>
        <w:t xml:space="preserve">, dan dituliskannya memiliki kata dasar yang sama yaitu tulis. </w:t>
      </w:r>
      <w:r w:rsidR="000E7AD9">
        <w:rPr>
          <w:rFonts w:eastAsia="Times New Roman" w:cs="Times New Roman"/>
          <w:szCs w:val="24"/>
          <w:lang w:val="en-ID"/>
        </w:rPr>
        <w:t xml:space="preserve">Teknik ini mengurangi kompleksitas teks tanpa memengaruhi nilai informasi </w:t>
      </w:r>
      <w:r w:rsidR="00A472A2">
        <w:rPr>
          <w:rFonts w:eastAsia="Times New Roman" w:cs="Times New Roman"/>
          <w:szCs w:val="24"/>
          <w:lang w:val="en-ID"/>
        </w:rPr>
        <w:fldChar w:fldCharType="begin" w:fldLock="1"/>
      </w:r>
      <w:r w:rsidR="00BE1C8E">
        <w:rPr>
          <w:rFonts w:eastAsia="Times New Roman" w:cs="Times New Roman"/>
          <w:szCs w:val="24"/>
          <w:lang w:val="en-ID"/>
        </w:rPr>
        <w:instrText>ADDIN CSL_CITATION {"citationItems":[{"id":"ITEM-1","itemData":{"DOI":"10.1088/1757-899x/1098/3/032044","ISSN":"1757-8981","abstract":" Stemming is a process contained in the pre-processing stage that recognizes basic words (stem word) by combining or solving each of the variants of a word. Every language is unique, the most popular stemming algorithm for Indonesian text is Nazief-Adriani algorithm. Therefore, this study aims to compare Nazief-Adriani algorithm with another stemming algorithm for Indonesian text, that is Paice-Husk stemming algorithm which is commonly used for English. Beside, Nazief-Adriani and Paice-Husk algorithm for stemming process, this study use McCabe Cyclometic Complexity Metrix to evaluate the complexity of algorithm. Based on the experiment result with 20 sentences as data with a thousand words, the accuracy of the Nazief-Adriani algorithm is better than the Paice-Husk algorithm, which is 91.87% compared to 64.43%. Likewise, in terms of complexity, the algorithm is still more complex Paice-Husk than Nazief-Adriani. However, in terms of processing time, the Paice-Husk algorithm is slightly faster than the Nazief-Adriani algorithm. These results indicate that the Paice-Husk algorithm requires a more complete implementation of Indonesian morphological and grammatical rules to produce the better Indonesian stem words. ","author":[{"dropping-particle":"","family":"Jumadi","given":"J","non-dropping-particle":"","parse-names":false,"suffix":""},{"dropping-particle":"","family":"Maylawati","given":"D S","non-dropping-particle":"","parse-names":false,"suffix":""},{"dropping-particle":"","family":"Pratiwi","given":"L D","non-dropping-particle":"","parse-names":false,"suffix":""},{"dropping-particle":"","family":"Ramdhani","given":"M A","non-dropping-particle":"","parse-names":false,"suffix":""}],"container-title":"IOP Conference Series: Materials Science and Engineering","id":"ITEM-1","issue":"3","issued":{"date-parts":[["2021"]]},"page":"032044","title":"Comparison of Nazief-Adriani and Paice-Husk algorithm for Indonesian text stemming process","type":"article-journal","volume":"1098"},"uris":["http://www.mendeley.com/documents/?uuid=879f0e09-d36f-4d07-9619-54335be6fb4e"]}],"mendeley":{"formattedCitation":"(Jumadi et al., 2021)","plainTextFormattedCitation":"(Jumadi et al., 2021)","previouslyFormattedCitation":"(Jumadi et al., 2021)"},"properties":{"noteIndex":0},"schema":"https://github.com/citation-style-language/schema/raw/master/csl-citation.json"}</w:instrText>
      </w:r>
      <w:r w:rsidR="00A472A2">
        <w:rPr>
          <w:rFonts w:eastAsia="Times New Roman" w:cs="Times New Roman"/>
          <w:szCs w:val="24"/>
          <w:lang w:val="en-ID"/>
        </w:rPr>
        <w:fldChar w:fldCharType="separate"/>
      </w:r>
      <w:r w:rsidR="00A472A2" w:rsidRPr="00A472A2">
        <w:rPr>
          <w:rFonts w:eastAsia="Times New Roman" w:cs="Times New Roman"/>
          <w:noProof/>
          <w:szCs w:val="24"/>
          <w:lang w:val="en-ID"/>
        </w:rPr>
        <w:t>(Jumadi et al., 2021)</w:t>
      </w:r>
      <w:r w:rsidR="00A472A2">
        <w:rPr>
          <w:rFonts w:eastAsia="Times New Roman" w:cs="Times New Roman"/>
          <w:szCs w:val="24"/>
          <w:lang w:val="en-ID"/>
        </w:rPr>
        <w:fldChar w:fldCharType="end"/>
      </w:r>
    </w:p>
    <w:p w14:paraId="26319EBE" w14:textId="5CF16819" w:rsidR="00A7191B" w:rsidRDefault="00826D56" w:rsidP="00EE5E58">
      <w:pPr>
        <w:spacing w:before="240" w:after="240" w:line="360" w:lineRule="auto"/>
        <w:jc w:val="both"/>
        <w:rPr>
          <w:rFonts w:eastAsia="Times New Roman" w:cs="Times New Roman"/>
          <w:szCs w:val="24"/>
          <w:lang w:val="en-ID"/>
        </w:rPr>
      </w:pPr>
      <w:r>
        <w:rPr>
          <w:rFonts w:eastAsia="Times New Roman" w:cs="Times New Roman"/>
          <w:szCs w:val="24"/>
          <w:lang w:val="en-ID"/>
        </w:rPr>
        <w:t xml:space="preserve">Algoritme </w:t>
      </w:r>
      <w:r>
        <w:rPr>
          <w:rFonts w:eastAsia="Times New Roman" w:cs="Times New Roman"/>
          <w:i/>
          <w:iCs/>
          <w:szCs w:val="24"/>
          <w:lang w:val="en-ID"/>
        </w:rPr>
        <w:t xml:space="preserve">stemming </w:t>
      </w:r>
      <w:r>
        <w:rPr>
          <w:rFonts w:eastAsia="Times New Roman" w:cs="Times New Roman"/>
          <w:szCs w:val="24"/>
          <w:lang w:val="en-ID"/>
        </w:rPr>
        <w:t xml:space="preserve">salah satunya adalah </w:t>
      </w:r>
      <w:proofErr w:type="spellStart"/>
      <w:r>
        <w:rPr>
          <w:rFonts w:eastAsia="Times New Roman" w:cs="Times New Roman"/>
          <w:szCs w:val="24"/>
          <w:lang w:val="en-ID"/>
        </w:rPr>
        <w:t>Nazief-Adriani</w:t>
      </w:r>
      <w:proofErr w:type="spellEnd"/>
      <w:r>
        <w:rPr>
          <w:rFonts w:eastAsia="Times New Roman" w:cs="Times New Roman"/>
          <w:szCs w:val="24"/>
          <w:lang w:val="en-ID"/>
        </w:rPr>
        <w:t xml:space="preserve">. Algoritme ini dikembangkan menggunakan pendekatan pencocokan </w:t>
      </w:r>
      <w:r>
        <w:rPr>
          <w:rFonts w:eastAsia="Times New Roman" w:cs="Times New Roman"/>
          <w:i/>
          <w:iCs/>
          <w:szCs w:val="24"/>
          <w:lang w:val="en-ID"/>
        </w:rPr>
        <w:t xml:space="preserve">term </w:t>
      </w:r>
      <w:r>
        <w:rPr>
          <w:rFonts w:eastAsia="Times New Roman" w:cs="Times New Roman"/>
          <w:szCs w:val="24"/>
          <w:lang w:val="en-ID"/>
        </w:rPr>
        <w:t>dengan pencarian kamus.</w:t>
      </w:r>
    </w:p>
    <w:p w14:paraId="3B9C1A57" w14:textId="32D7C6DF" w:rsidR="00A7191B" w:rsidRDefault="00826D56" w:rsidP="000C1777">
      <w:pPr>
        <w:tabs>
          <w:tab w:val="right" w:pos="7940"/>
        </w:tabs>
        <w:spacing w:before="240" w:after="240" w:line="360" w:lineRule="auto"/>
        <w:jc w:val="both"/>
        <w:rPr>
          <w:rFonts w:eastAsia="Times New Roman" w:cs="Times New Roman"/>
          <w:szCs w:val="24"/>
          <w:lang w:val="en-ID"/>
        </w:rPr>
      </w:pPr>
      <w:proofErr w:type="spellStart"/>
      <w:r w:rsidRPr="00A7191B">
        <w:rPr>
          <w:rFonts w:eastAsia="Times New Roman" w:cs="Times New Roman"/>
          <w:szCs w:val="24"/>
          <w:lang w:val="en-ID"/>
          <w:rPrChange w:id="82" w:author="fahmi abdillah" w:date="2022-06-27T23:16:00Z">
            <w:rPr>
              <w:rFonts w:eastAsia="Times New Roman" w:cs="Times New Roman"/>
              <w:szCs w:val="24"/>
              <w:highlight w:val="red"/>
              <w:lang w:val="en-ID"/>
            </w:rPr>
          </w:rPrChange>
        </w:rPr>
        <w:t>Algoritm</w:t>
      </w:r>
      <w:ins w:id="83" w:author="fahmi abdillah" w:date="2022-06-28T02:35:00Z">
        <w:r w:rsidR="000C1777">
          <w:rPr>
            <w:rFonts w:eastAsia="Times New Roman" w:cs="Times New Roman"/>
            <w:szCs w:val="24"/>
            <w:lang w:val="en-ID"/>
          </w:rPr>
          <w:t>a</w:t>
        </w:r>
      </w:ins>
      <w:proofErr w:type="spellEnd"/>
      <w:del w:id="84" w:author="fahmi abdillah" w:date="2022-06-28T02:35:00Z">
        <w:r w:rsidRPr="000C1777" w:rsidDel="000C1777">
          <w:rPr>
            <w:rFonts w:eastAsia="Times New Roman" w:cs="Times New Roman"/>
            <w:szCs w:val="24"/>
            <w:lang w:val="en-ID"/>
          </w:rPr>
          <w:delText>e</w:delText>
        </w:r>
      </w:del>
      <w:r w:rsidRPr="000C1777">
        <w:rPr>
          <w:rFonts w:eastAsia="Times New Roman" w:cs="Times New Roman"/>
          <w:szCs w:val="24"/>
          <w:lang w:val="en-ID"/>
        </w:rPr>
        <w:t xml:space="preserve"> </w:t>
      </w:r>
      <w:proofErr w:type="spellStart"/>
      <w:r w:rsidRPr="000C1777">
        <w:rPr>
          <w:rFonts w:eastAsia="Times New Roman" w:cs="Times New Roman"/>
          <w:szCs w:val="24"/>
          <w:lang w:val="en-ID"/>
        </w:rPr>
        <w:t>Nazief-Adriani</w:t>
      </w:r>
      <w:proofErr w:type="spellEnd"/>
      <w:r w:rsidRPr="000C1777">
        <w:rPr>
          <w:rFonts w:eastAsia="Times New Roman" w:cs="Times New Roman"/>
          <w:szCs w:val="24"/>
          <w:lang w:val="en-ID"/>
        </w:rPr>
        <w:t xml:space="preserve"> memiliki </w:t>
      </w:r>
      <w:del w:id="85" w:author="fahmi abdillah" w:date="2022-06-27T23:15:00Z">
        <w:r w:rsidRPr="000C1777" w:rsidDel="00A7191B">
          <w:rPr>
            <w:rFonts w:eastAsia="Times New Roman" w:cs="Times New Roman"/>
            <w:szCs w:val="24"/>
            <w:lang w:val="en-ID"/>
          </w:rPr>
          <w:delText>tahap-tahap</w:delText>
        </w:r>
      </w:del>
      <w:r w:rsidR="00A7191B" w:rsidRPr="000C1777">
        <w:rPr>
          <w:rFonts w:eastAsia="Times New Roman" w:cs="Times New Roman"/>
          <w:szCs w:val="24"/>
          <w:lang w:val="en-ID"/>
        </w:rPr>
        <w:t>langkah-langkah</w:t>
      </w:r>
      <w:r w:rsidRPr="000C1777">
        <w:rPr>
          <w:rFonts w:eastAsia="Times New Roman" w:cs="Times New Roman"/>
          <w:szCs w:val="24"/>
          <w:lang w:val="en-ID"/>
        </w:rPr>
        <w:t xml:space="preserve"> sebagai berikut</w:t>
      </w:r>
      <w:r w:rsidR="00A7191B">
        <w:rPr>
          <w:rFonts w:eastAsia="Times New Roman" w:cs="Times New Roman"/>
          <w:szCs w:val="24"/>
          <w:lang w:val="en-ID"/>
        </w:rPr>
        <w:t>:</w:t>
      </w:r>
    </w:p>
    <w:p w14:paraId="0A1BC6A0" w14:textId="4AEB2E80" w:rsidR="00A7191B" w:rsidRDefault="00817A46" w:rsidP="00817A46">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Kata yang akan dilakukan </w:t>
      </w:r>
      <w:r>
        <w:rPr>
          <w:rFonts w:eastAsia="Times New Roman" w:cs="Times New Roman"/>
          <w:i/>
          <w:iCs/>
          <w:szCs w:val="24"/>
          <w:lang w:val="en-ID"/>
        </w:rPr>
        <w:t>stemming</w:t>
      </w:r>
      <w:r>
        <w:rPr>
          <w:rFonts w:eastAsia="Times New Roman" w:cs="Times New Roman"/>
          <w:szCs w:val="24"/>
          <w:lang w:val="en-ID"/>
        </w:rPr>
        <w:t xml:space="preserve"> dicari dalam kamus. Jika ditemukan, maka akan dianggap kata tersebut adalah kata dasar dan algoritme berhenti. Jika tidak ditemukan maka lanjut ke langkah 2.</w:t>
      </w:r>
    </w:p>
    <w:p w14:paraId="3B63C023" w14:textId="7869DD04" w:rsidR="00817A46" w:rsidRDefault="00817A46" w:rsidP="00817A46">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t>Menghilangkan imbuhan infleksi/</w:t>
      </w:r>
      <w:r>
        <w:rPr>
          <w:rFonts w:eastAsia="Times New Roman" w:cs="Times New Roman"/>
          <w:i/>
          <w:iCs/>
          <w:szCs w:val="24"/>
          <w:lang w:val="en-ID"/>
        </w:rPr>
        <w:t xml:space="preserve">inflectional suffixes </w:t>
      </w:r>
      <w:r>
        <w:rPr>
          <w:rFonts w:eastAsia="Times New Roman" w:cs="Times New Roman"/>
          <w:szCs w:val="24"/>
          <w:lang w:val="en-ID"/>
        </w:rPr>
        <w:t>(</w:t>
      </w:r>
      <w:r w:rsidR="00A74FFE">
        <w:rPr>
          <w:rFonts w:eastAsia="Times New Roman" w:cs="Times New Roman"/>
          <w:szCs w:val="24"/>
          <w:lang w:val="en-ID"/>
        </w:rPr>
        <w:t xml:space="preserve">“-lah”, “-kah”, “-pun”), kemudian </w:t>
      </w:r>
      <w:r w:rsidR="00A74FFE">
        <w:rPr>
          <w:rFonts w:eastAsia="Times New Roman" w:cs="Times New Roman"/>
          <w:i/>
          <w:iCs/>
          <w:szCs w:val="24"/>
          <w:lang w:val="en-ID"/>
        </w:rPr>
        <w:t>possessive pronoun</w:t>
      </w:r>
      <w:r w:rsidR="00A74FFE">
        <w:rPr>
          <w:rFonts w:eastAsia="Times New Roman" w:cs="Times New Roman"/>
          <w:szCs w:val="24"/>
          <w:lang w:val="en-ID"/>
        </w:rPr>
        <w:t xml:space="preserve"> (“-ku”, “-mu”, dan “-nya”</w:t>
      </w:r>
      <w:r>
        <w:rPr>
          <w:rFonts w:eastAsia="Times New Roman" w:cs="Times New Roman"/>
          <w:szCs w:val="24"/>
          <w:lang w:val="en-ID"/>
        </w:rPr>
        <w:t>)</w:t>
      </w:r>
      <w:r w:rsidR="00A74FFE">
        <w:rPr>
          <w:rFonts w:eastAsia="Times New Roman" w:cs="Times New Roman"/>
          <w:szCs w:val="24"/>
          <w:lang w:val="en-ID"/>
        </w:rPr>
        <w:t xml:space="preserve">. Kata dicari dalam kamus, jika ditemukan, </w:t>
      </w:r>
      <w:proofErr w:type="spellStart"/>
      <w:r w:rsidR="00A74FFE">
        <w:rPr>
          <w:rFonts w:eastAsia="Times New Roman" w:cs="Times New Roman"/>
          <w:szCs w:val="24"/>
          <w:lang w:val="en-ID"/>
        </w:rPr>
        <w:t>algoritma</w:t>
      </w:r>
      <w:proofErr w:type="spellEnd"/>
      <w:r w:rsidR="00A74FFE">
        <w:rPr>
          <w:rFonts w:eastAsia="Times New Roman" w:cs="Times New Roman"/>
          <w:szCs w:val="24"/>
          <w:lang w:val="en-ID"/>
        </w:rPr>
        <w:t xml:space="preserve"> berhenti. Jika tidak ditemukan, maka lanjut ke langkah 3.</w:t>
      </w:r>
    </w:p>
    <w:p w14:paraId="44FEC39A" w14:textId="77777777" w:rsidR="00E01AA7" w:rsidRDefault="00A74FFE" w:rsidP="00817A46">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t>Menghilangkan imbuhan derivasi/</w:t>
      </w:r>
      <w:r>
        <w:rPr>
          <w:rFonts w:eastAsia="Times New Roman" w:cs="Times New Roman"/>
          <w:i/>
          <w:iCs/>
          <w:szCs w:val="24"/>
          <w:lang w:val="en-ID"/>
        </w:rPr>
        <w:t xml:space="preserve">derivation suffixes </w:t>
      </w:r>
      <w:r>
        <w:rPr>
          <w:rFonts w:eastAsia="Times New Roman" w:cs="Times New Roman"/>
          <w:szCs w:val="24"/>
          <w:lang w:val="en-ID"/>
        </w:rPr>
        <w:t>(“-an”, “-</w:t>
      </w:r>
      <w:proofErr w:type="spellStart"/>
      <w:r>
        <w:rPr>
          <w:rFonts w:eastAsia="Times New Roman" w:cs="Times New Roman"/>
          <w:szCs w:val="24"/>
          <w:lang w:val="en-ID"/>
        </w:rPr>
        <w:t>i</w:t>
      </w:r>
      <w:proofErr w:type="spellEnd"/>
      <w:r>
        <w:rPr>
          <w:rFonts w:eastAsia="Times New Roman" w:cs="Times New Roman"/>
          <w:szCs w:val="24"/>
          <w:lang w:val="en-ID"/>
        </w:rPr>
        <w:t>”, dan “-</w:t>
      </w:r>
      <w:proofErr w:type="spellStart"/>
      <w:r>
        <w:rPr>
          <w:rFonts w:eastAsia="Times New Roman" w:cs="Times New Roman"/>
          <w:szCs w:val="24"/>
          <w:lang w:val="en-ID"/>
        </w:rPr>
        <w:t>kan</w:t>
      </w:r>
      <w:proofErr w:type="spellEnd"/>
      <w:r>
        <w:rPr>
          <w:rFonts w:eastAsia="Times New Roman" w:cs="Times New Roman"/>
          <w:szCs w:val="24"/>
          <w:lang w:val="en-ID"/>
        </w:rPr>
        <w:t xml:space="preserve">”). Jika akhiran “-an” dihapus dan ditemukan akhiran “-k”, maka </w:t>
      </w:r>
      <w:r w:rsidR="00E01AA7">
        <w:rPr>
          <w:rFonts w:eastAsia="Times New Roman" w:cs="Times New Roman"/>
          <w:szCs w:val="24"/>
          <w:lang w:val="en-ID"/>
        </w:rPr>
        <w:t xml:space="preserve">akhiran “-k” dihapus. Jika ditemukan, </w:t>
      </w:r>
      <w:proofErr w:type="spellStart"/>
      <w:r w:rsidR="00E01AA7">
        <w:rPr>
          <w:rFonts w:eastAsia="Times New Roman" w:cs="Times New Roman"/>
          <w:szCs w:val="24"/>
          <w:lang w:val="en-ID"/>
        </w:rPr>
        <w:t>algoritma</w:t>
      </w:r>
      <w:proofErr w:type="spellEnd"/>
      <w:r w:rsidR="00E01AA7">
        <w:rPr>
          <w:rFonts w:eastAsia="Times New Roman" w:cs="Times New Roman"/>
          <w:szCs w:val="24"/>
          <w:lang w:val="en-ID"/>
        </w:rPr>
        <w:t xml:space="preserve"> berhenti. Jika tidak ditemukan, maka lanjut ke langkah 4.</w:t>
      </w:r>
    </w:p>
    <w:p w14:paraId="59A41775" w14:textId="77777777" w:rsidR="00E01AA7" w:rsidRDefault="00E01AA7" w:rsidP="00E01AA7">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t>Langkah 4 memiliki 3 iterasi.</w:t>
      </w:r>
    </w:p>
    <w:p w14:paraId="4B793092" w14:textId="77777777" w:rsidR="00CF1F09" w:rsidRDefault="00E01AA7" w:rsidP="00CF1F09">
      <w:pPr>
        <w:pStyle w:val="ListParagraph"/>
        <w:numPr>
          <w:ilvl w:val="0"/>
          <w:numId w:val="13"/>
        </w:numPr>
        <w:spacing w:before="240" w:after="240" w:line="360" w:lineRule="auto"/>
        <w:jc w:val="both"/>
        <w:rPr>
          <w:rFonts w:eastAsia="Times New Roman" w:cs="Times New Roman"/>
          <w:szCs w:val="24"/>
          <w:lang w:val="en-ID"/>
        </w:rPr>
      </w:pPr>
      <w:r>
        <w:rPr>
          <w:rFonts w:eastAsia="Times New Roman" w:cs="Times New Roman"/>
          <w:szCs w:val="24"/>
          <w:lang w:val="en-ID"/>
        </w:rPr>
        <w:lastRenderedPageBreak/>
        <w:t>Iterasi berhenti jika</w:t>
      </w:r>
      <w:r w:rsidR="00CF1F09">
        <w:rPr>
          <w:rFonts w:eastAsia="Times New Roman" w:cs="Times New Roman"/>
          <w:szCs w:val="24"/>
          <w:lang w:val="en-ID"/>
        </w:rPr>
        <w:t>:</w:t>
      </w:r>
    </w:p>
    <w:p w14:paraId="0079FC6F" w14:textId="412B4015" w:rsidR="00CF1F09" w:rsidRDefault="00CF1F09" w:rsidP="00CF1F09">
      <w:pPr>
        <w:pStyle w:val="ListParagraph"/>
        <w:spacing w:before="240" w:after="240" w:line="360" w:lineRule="auto"/>
        <w:ind w:left="1500"/>
        <w:jc w:val="both"/>
        <w:rPr>
          <w:rFonts w:eastAsia="Times New Roman" w:cs="Times New Roman"/>
          <w:szCs w:val="24"/>
          <w:lang w:val="en-ID"/>
        </w:rPr>
      </w:pPr>
      <w:r>
        <w:rPr>
          <w:rFonts w:eastAsia="Times New Roman" w:cs="Times New Roman"/>
          <w:szCs w:val="24"/>
          <w:lang w:val="en-ID"/>
        </w:rPr>
        <w:t>1. Ditemukannya kombinasi awalan yang tidak diizinkan berdasarkan awalan.</w:t>
      </w:r>
    </w:p>
    <w:p w14:paraId="2E9730EF" w14:textId="7F6F3F7B" w:rsidR="00CF1F09" w:rsidRDefault="00CF1F09" w:rsidP="00CF1F09">
      <w:pPr>
        <w:pStyle w:val="ListParagraph"/>
        <w:spacing w:before="240" w:after="240" w:line="360" w:lineRule="auto"/>
        <w:ind w:left="1500"/>
        <w:jc w:val="both"/>
        <w:rPr>
          <w:rFonts w:eastAsia="Times New Roman" w:cs="Times New Roman"/>
          <w:szCs w:val="24"/>
          <w:lang w:val="en-ID"/>
        </w:rPr>
      </w:pPr>
      <w:r>
        <w:rPr>
          <w:rFonts w:eastAsia="Times New Roman" w:cs="Times New Roman"/>
          <w:szCs w:val="24"/>
          <w:lang w:val="en-ID"/>
        </w:rPr>
        <w:t>2. Awalan yang dideteksi saat ini sama dengan awalan yang dihilangkan sebelumnya.</w:t>
      </w:r>
    </w:p>
    <w:p w14:paraId="0466B678" w14:textId="38B96BF4" w:rsidR="00CF1F09" w:rsidRPr="008D73B2" w:rsidRDefault="00CF1F09" w:rsidP="008D73B2">
      <w:pPr>
        <w:pStyle w:val="ListParagraph"/>
        <w:spacing w:before="240" w:after="240" w:line="360" w:lineRule="auto"/>
        <w:ind w:left="1500"/>
        <w:jc w:val="both"/>
        <w:rPr>
          <w:lang w:val="en-ID"/>
        </w:rPr>
      </w:pPr>
      <w:r>
        <w:rPr>
          <w:rFonts w:eastAsia="Times New Roman" w:cs="Times New Roman"/>
          <w:szCs w:val="24"/>
          <w:lang w:val="en-ID"/>
        </w:rPr>
        <w:t>3. tiga awalan telah dihilangkan.</w:t>
      </w:r>
    </w:p>
    <w:p w14:paraId="2CF139C7" w14:textId="4D0848CB" w:rsidR="00713782" w:rsidRPr="008D73B2" w:rsidRDefault="00713782" w:rsidP="008D73B2">
      <w:pPr>
        <w:pStyle w:val="Caption"/>
        <w:keepNext/>
        <w:jc w:val="center"/>
        <w:rPr>
          <w:rFonts w:cs="Times New Roman"/>
          <w:color w:val="auto"/>
          <w:sz w:val="24"/>
          <w:szCs w:val="24"/>
        </w:rPr>
      </w:pPr>
      <w:bookmarkStart w:id="86" w:name="_Toc108684906"/>
      <w:r w:rsidRPr="0041612F">
        <w:rPr>
          <w:rFonts w:cs="Times New Roman"/>
          <w:i w:val="0"/>
          <w:iCs w:val="0"/>
          <w:color w:val="auto"/>
          <w:sz w:val="24"/>
          <w:szCs w:val="24"/>
          <w:rPrChange w:id="87" w:author="fahmi abdillah" w:date="2022-07-13T23:24:00Z">
            <w:rPr>
              <w:rFonts w:cs="Times New Roman"/>
              <w:color w:val="auto"/>
              <w:sz w:val="24"/>
              <w:szCs w:val="24"/>
            </w:rPr>
          </w:rPrChange>
        </w:rPr>
        <w:t>Tabel</w:t>
      </w:r>
      <w:del w:id="88" w:author="fahmi abdillah" w:date="2022-07-13T23:32:00Z">
        <w:r w:rsidRPr="0041612F" w:rsidDel="00842010">
          <w:rPr>
            <w:rFonts w:cs="Times New Roman"/>
            <w:i w:val="0"/>
            <w:iCs w:val="0"/>
            <w:color w:val="auto"/>
            <w:sz w:val="24"/>
            <w:szCs w:val="24"/>
            <w:rPrChange w:id="89" w:author="fahmi abdillah" w:date="2022-07-13T23:24:00Z">
              <w:rPr>
                <w:rFonts w:cs="Times New Roman"/>
                <w:color w:val="auto"/>
                <w:sz w:val="24"/>
                <w:szCs w:val="24"/>
              </w:rPr>
            </w:rPrChange>
          </w:rPr>
          <w:delText xml:space="preserve"> </w:delText>
        </w:r>
      </w:del>
      <w:ins w:id="90" w:author="fahmi abdillah" w:date="2022-07-13T23:32:00Z">
        <w:r w:rsidR="00842010">
          <w:rPr>
            <w:rFonts w:cs="Times New Roman"/>
            <w:i w:val="0"/>
            <w:iCs w:val="0"/>
            <w:color w:val="auto"/>
            <w:sz w:val="24"/>
            <w:szCs w:val="24"/>
            <w:lang w:val="en-US"/>
          </w:rPr>
          <w:t xml:space="preserve"> 2</w:t>
        </w:r>
      </w:ins>
      <w:ins w:id="91" w:author="fahmi abdillah" w:date="2022-07-13T23:29:00Z">
        <w:r w:rsidR="00044A65">
          <w:rPr>
            <w:rFonts w:cs="Times New Roman"/>
            <w:i w:val="0"/>
            <w:iCs w:val="0"/>
            <w:color w:val="auto"/>
            <w:sz w:val="24"/>
            <w:szCs w:val="24"/>
          </w:rPr>
          <w:t>.</w:t>
        </w:r>
        <w:r w:rsidR="00044A65">
          <w:rPr>
            <w:rFonts w:cs="Times New Roman"/>
            <w:i w:val="0"/>
            <w:iCs w:val="0"/>
            <w:color w:val="auto"/>
            <w:sz w:val="24"/>
            <w:szCs w:val="24"/>
          </w:rPr>
          <w:fldChar w:fldCharType="begin"/>
        </w:r>
        <w:r w:rsidR="00044A65">
          <w:rPr>
            <w:rFonts w:cs="Times New Roman"/>
            <w:i w:val="0"/>
            <w:iCs w:val="0"/>
            <w:color w:val="auto"/>
            <w:sz w:val="24"/>
            <w:szCs w:val="24"/>
          </w:rPr>
          <w:instrText xml:space="preserve"> SEQ Tabel \* ARABIC \s 1 </w:instrText>
        </w:r>
      </w:ins>
      <w:r w:rsidR="00044A65">
        <w:rPr>
          <w:rFonts w:cs="Times New Roman"/>
          <w:i w:val="0"/>
          <w:iCs w:val="0"/>
          <w:color w:val="auto"/>
          <w:sz w:val="24"/>
          <w:szCs w:val="24"/>
        </w:rPr>
        <w:fldChar w:fldCharType="separate"/>
      </w:r>
      <w:r w:rsidR="001E7EED">
        <w:rPr>
          <w:rFonts w:cs="Times New Roman"/>
          <w:i w:val="0"/>
          <w:iCs w:val="0"/>
          <w:noProof/>
          <w:color w:val="auto"/>
          <w:sz w:val="24"/>
          <w:szCs w:val="24"/>
        </w:rPr>
        <w:t>1</w:t>
      </w:r>
      <w:ins w:id="92" w:author="fahmi abdillah" w:date="2022-07-13T23:29:00Z">
        <w:r w:rsidR="00044A65">
          <w:rPr>
            <w:rFonts w:cs="Times New Roman"/>
            <w:i w:val="0"/>
            <w:iCs w:val="0"/>
            <w:color w:val="auto"/>
            <w:sz w:val="24"/>
            <w:szCs w:val="24"/>
          </w:rPr>
          <w:fldChar w:fldCharType="end"/>
        </w:r>
      </w:ins>
      <w:del w:id="93" w:author="fahmi abdillah" w:date="2022-07-13T14:11:00Z">
        <w:r w:rsidRPr="008D73B2" w:rsidDel="0021107C">
          <w:rPr>
            <w:rFonts w:cs="Times New Roman"/>
            <w:color w:val="auto"/>
            <w:sz w:val="24"/>
            <w:szCs w:val="24"/>
          </w:rPr>
          <w:fldChar w:fldCharType="begin"/>
        </w:r>
        <w:r w:rsidRPr="008D73B2" w:rsidDel="0021107C">
          <w:rPr>
            <w:rFonts w:cs="Times New Roman"/>
            <w:color w:val="auto"/>
            <w:sz w:val="24"/>
            <w:szCs w:val="24"/>
          </w:rPr>
          <w:delInstrText xml:space="preserve"> STYLEREF 1 \s </w:delInstrText>
        </w:r>
        <w:r w:rsidRPr="008D73B2" w:rsidDel="0021107C">
          <w:rPr>
            <w:rFonts w:cs="Times New Roman"/>
            <w:color w:val="auto"/>
            <w:sz w:val="24"/>
            <w:szCs w:val="24"/>
          </w:rPr>
          <w:fldChar w:fldCharType="separate"/>
        </w:r>
        <w:r w:rsidR="00E554ED" w:rsidDel="0021107C">
          <w:rPr>
            <w:rFonts w:cs="Times New Roman"/>
            <w:noProof/>
            <w:color w:val="auto"/>
            <w:sz w:val="24"/>
            <w:szCs w:val="24"/>
          </w:rPr>
          <w:delText>0</w:delText>
        </w:r>
        <w:r w:rsidRPr="008D73B2" w:rsidDel="0021107C">
          <w:rPr>
            <w:rFonts w:cs="Times New Roman"/>
            <w:color w:val="auto"/>
            <w:sz w:val="24"/>
            <w:szCs w:val="24"/>
          </w:rPr>
          <w:fldChar w:fldCharType="end"/>
        </w:r>
        <w:r w:rsidRPr="008D73B2" w:rsidDel="0021107C">
          <w:rPr>
            <w:rFonts w:cs="Times New Roman"/>
            <w:color w:val="auto"/>
            <w:sz w:val="24"/>
            <w:szCs w:val="24"/>
          </w:rPr>
          <w:delText>.</w:delText>
        </w:r>
        <w:r w:rsidRPr="008D73B2" w:rsidDel="0021107C">
          <w:rPr>
            <w:rFonts w:cs="Times New Roman"/>
            <w:color w:val="auto"/>
            <w:sz w:val="24"/>
            <w:szCs w:val="24"/>
          </w:rPr>
          <w:fldChar w:fldCharType="begin"/>
        </w:r>
        <w:r w:rsidRPr="008D73B2" w:rsidDel="0021107C">
          <w:rPr>
            <w:rFonts w:cs="Times New Roman"/>
            <w:color w:val="auto"/>
            <w:sz w:val="24"/>
            <w:szCs w:val="24"/>
          </w:rPr>
          <w:delInstrText xml:space="preserve"> SEQ Tabel \* ARABIC \s 1 </w:delInstrText>
        </w:r>
        <w:r w:rsidRPr="008D73B2" w:rsidDel="0021107C">
          <w:rPr>
            <w:rFonts w:cs="Times New Roman"/>
            <w:color w:val="auto"/>
            <w:sz w:val="24"/>
            <w:szCs w:val="24"/>
          </w:rPr>
          <w:fldChar w:fldCharType="separate"/>
        </w:r>
        <w:r w:rsidR="00E554ED" w:rsidDel="0021107C">
          <w:rPr>
            <w:rFonts w:cs="Times New Roman"/>
            <w:noProof/>
            <w:color w:val="auto"/>
            <w:sz w:val="24"/>
            <w:szCs w:val="24"/>
          </w:rPr>
          <w:delText>1</w:delText>
        </w:r>
        <w:r w:rsidRPr="008D73B2" w:rsidDel="0021107C">
          <w:rPr>
            <w:rFonts w:cs="Times New Roman"/>
            <w:color w:val="auto"/>
            <w:sz w:val="24"/>
            <w:szCs w:val="24"/>
          </w:rPr>
          <w:fldChar w:fldCharType="end"/>
        </w:r>
      </w:del>
      <w:r w:rsidRPr="008D73B2">
        <w:rPr>
          <w:rFonts w:cs="Times New Roman"/>
          <w:color w:val="auto"/>
          <w:sz w:val="24"/>
          <w:szCs w:val="24"/>
          <w:lang w:val="en-US"/>
        </w:rPr>
        <w:t xml:space="preserve"> </w:t>
      </w:r>
      <w:r w:rsidRPr="008D73B2">
        <w:rPr>
          <w:rFonts w:cs="Times New Roman"/>
          <w:i w:val="0"/>
          <w:iCs w:val="0"/>
          <w:color w:val="auto"/>
          <w:sz w:val="24"/>
          <w:szCs w:val="24"/>
          <w:lang w:val="en-US"/>
        </w:rPr>
        <w:t>Kombinasi Awalan yang Tidak Diizinkan</w:t>
      </w:r>
      <w:bookmarkEnd w:id="86"/>
    </w:p>
    <w:tbl>
      <w:tblPr>
        <w:tblStyle w:val="TableGrid"/>
        <w:tblW w:w="0" w:type="auto"/>
        <w:tblInd w:w="1500" w:type="dxa"/>
        <w:tblLook w:val="04A0" w:firstRow="1" w:lastRow="0" w:firstColumn="1" w:lastColumn="0" w:noHBand="0" w:noVBand="1"/>
      </w:tblPr>
      <w:tblGrid>
        <w:gridCol w:w="2181"/>
        <w:gridCol w:w="3035"/>
      </w:tblGrid>
      <w:tr w:rsidR="008D73B2" w14:paraId="6C7C391B" w14:textId="77777777" w:rsidTr="008D73B2">
        <w:trPr>
          <w:trHeight w:val="510"/>
        </w:trPr>
        <w:tc>
          <w:tcPr>
            <w:tcW w:w="2181" w:type="dxa"/>
            <w:vAlign w:val="center"/>
          </w:tcPr>
          <w:p w14:paraId="099122B6" w14:textId="3B7013B2"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Awalan</w:t>
            </w:r>
          </w:p>
        </w:tc>
        <w:tc>
          <w:tcPr>
            <w:tcW w:w="3035" w:type="dxa"/>
            <w:vAlign w:val="center"/>
          </w:tcPr>
          <w:p w14:paraId="3A745A2C" w14:textId="77777777" w:rsidR="00713782" w:rsidRDefault="00713782" w:rsidP="008D73B2">
            <w:pPr>
              <w:pStyle w:val="ListParagraph"/>
              <w:spacing w:before="240" w:after="240" w:line="360" w:lineRule="auto"/>
              <w:ind w:left="0"/>
              <w:jc w:val="center"/>
              <w:rPr>
                <w:ins w:id="94" w:author="fahmi abdillah" w:date="2022-06-28T02:27:00Z"/>
                <w:rFonts w:eastAsia="Times New Roman" w:cs="Times New Roman"/>
                <w:szCs w:val="24"/>
                <w:lang w:val="en-ID"/>
              </w:rPr>
            </w:pPr>
          </w:p>
          <w:p w14:paraId="1FED44FC" w14:textId="1CB40FF8"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 xml:space="preserve">Akhiran yang tidak </w:t>
            </w:r>
            <w:proofErr w:type="spellStart"/>
            <w:r>
              <w:rPr>
                <w:rFonts w:eastAsia="Times New Roman" w:cs="Times New Roman"/>
                <w:szCs w:val="24"/>
                <w:lang w:val="en-ID"/>
              </w:rPr>
              <w:t>diijinkan</w:t>
            </w:r>
            <w:proofErr w:type="spellEnd"/>
          </w:p>
        </w:tc>
      </w:tr>
      <w:tr w:rsidR="008D73B2" w14:paraId="203968A8" w14:textId="77777777" w:rsidTr="008D73B2">
        <w:trPr>
          <w:trHeight w:val="510"/>
        </w:trPr>
        <w:tc>
          <w:tcPr>
            <w:tcW w:w="2181" w:type="dxa"/>
            <w:vAlign w:val="center"/>
          </w:tcPr>
          <w:p w14:paraId="74A7BE89" w14:textId="0B2D10E8"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be-</w:t>
            </w:r>
          </w:p>
        </w:tc>
        <w:tc>
          <w:tcPr>
            <w:tcW w:w="3035" w:type="dxa"/>
            <w:vAlign w:val="center"/>
          </w:tcPr>
          <w:p w14:paraId="6245862D" w14:textId="53BB501E" w:rsidR="00713782"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w:t>
            </w:r>
            <w:proofErr w:type="spellStart"/>
            <w:r>
              <w:rPr>
                <w:rFonts w:eastAsia="Times New Roman" w:cs="Times New Roman"/>
                <w:szCs w:val="24"/>
                <w:lang w:val="en-ID"/>
              </w:rPr>
              <w:t>i</w:t>
            </w:r>
            <w:proofErr w:type="spellEnd"/>
          </w:p>
        </w:tc>
      </w:tr>
      <w:tr w:rsidR="008D73B2" w14:paraId="3CD137D0" w14:textId="77777777" w:rsidTr="008D73B2">
        <w:trPr>
          <w:trHeight w:val="510"/>
        </w:trPr>
        <w:tc>
          <w:tcPr>
            <w:tcW w:w="2181" w:type="dxa"/>
            <w:vAlign w:val="center"/>
          </w:tcPr>
          <w:p w14:paraId="5570B59E" w14:textId="12F46B9B"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di-</w:t>
            </w:r>
          </w:p>
        </w:tc>
        <w:tc>
          <w:tcPr>
            <w:tcW w:w="3035" w:type="dxa"/>
            <w:vAlign w:val="center"/>
          </w:tcPr>
          <w:p w14:paraId="5FF45E44" w14:textId="61DF4877"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-an</w:t>
            </w:r>
          </w:p>
        </w:tc>
      </w:tr>
      <w:tr w:rsidR="008D73B2" w14:paraId="3AAB29FC" w14:textId="77777777" w:rsidTr="008D73B2">
        <w:trPr>
          <w:trHeight w:val="510"/>
        </w:trPr>
        <w:tc>
          <w:tcPr>
            <w:tcW w:w="2181" w:type="dxa"/>
            <w:vAlign w:val="center"/>
          </w:tcPr>
          <w:p w14:paraId="4156E9A0" w14:textId="0E85D9F7"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ke-</w:t>
            </w:r>
          </w:p>
        </w:tc>
        <w:tc>
          <w:tcPr>
            <w:tcW w:w="3035" w:type="dxa"/>
            <w:vAlign w:val="center"/>
          </w:tcPr>
          <w:p w14:paraId="3E4D6868" w14:textId="46DDE6CB"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w:t>
            </w:r>
            <w:proofErr w:type="spellStart"/>
            <w:r>
              <w:rPr>
                <w:rFonts w:eastAsia="Times New Roman" w:cs="Times New Roman"/>
                <w:szCs w:val="24"/>
                <w:lang w:val="en-ID"/>
              </w:rPr>
              <w:t>i</w:t>
            </w:r>
            <w:proofErr w:type="spellEnd"/>
            <w:r>
              <w:rPr>
                <w:rFonts w:eastAsia="Times New Roman" w:cs="Times New Roman"/>
                <w:szCs w:val="24"/>
                <w:lang w:val="en-ID"/>
              </w:rPr>
              <w:t>, -</w:t>
            </w:r>
            <w:proofErr w:type="spellStart"/>
            <w:r>
              <w:rPr>
                <w:rFonts w:eastAsia="Times New Roman" w:cs="Times New Roman"/>
                <w:szCs w:val="24"/>
                <w:lang w:val="en-ID"/>
              </w:rPr>
              <w:t>kan</w:t>
            </w:r>
            <w:proofErr w:type="spellEnd"/>
          </w:p>
        </w:tc>
      </w:tr>
      <w:tr w:rsidR="008D73B2" w14:paraId="32C584CE" w14:textId="77777777" w:rsidTr="008D73B2">
        <w:trPr>
          <w:trHeight w:val="510"/>
        </w:trPr>
        <w:tc>
          <w:tcPr>
            <w:tcW w:w="2181" w:type="dxa"/>
            <w:vAlign w:val="center"/>
          </w:tcPr>
          <w:p w14:paraId="537677F8" w14:textId="3CC722D4"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me-</w:t>
            </w:r>
          </w:p>
        </w:tc>
        <w:tc>
          <w:tcPr>
            <w:tcW w:w="3035" w:type="dxa"/>
            <w:vAlign w:val="center"/>
          </w:tcPr>
          <w:p w14:paraId="02E5539E" w14:textId="1C2AE9DB"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-an</w:t>
            </w:r>
          </w:p>
        </w:tc>
      </w:tr>
      <w:tr w:rsidR="008D73B2" w14:paraId="200982F6" w14:textId="77777777" w:rsidTr="008D73B2">
        <w:trPr>
          <w:trHeight w:val="510"/>
        </w:trPr>
        <w:tc>
          <w:tcPr>
            <w:tcW w:w="2181" w:type="dxa"/>
            <w:vAlign w:val="center"/>
          </w:tcPr>
          <w:p w14:paraId="5E84935A" w14:textId="70C37AFE"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se-</w:t>
            </w:r>
          </w:p>
        </w:tc>
        <w:tc>
          <w:tcPr>
            <w:tcW w:w="3035" w:type="dxa"/>
            <w:vAlign w:val="center"/>
          </w:tcPr>
          <w:p w14:paraId="1F15BD3D" w14:textId="20B28AA5" w:rsidR="00CF1F09" w:rsidRDefault="00CF1F09" w:rsidP="008D73B2">
            <w:pPr>
              <w:pStyle w:val="ListParagraph"/>
              <w:spacing w:before="240" w:after="240" w:line="360" w:lineRule="auto"/>
              <w:ind w:left="0"/>
              <w:jc w:val="center"/>
              <w:rPr>
                <w:rFonts w:eastAsia="Times New Roman" w:cs="Times New Roman"/>
                <w:szCs w:val="24"/>
                <w:lang w:val="en-ID"/>
              </w:rPr>
            </w:pPr>
            <w:r>
              <w:rPr>
                <w:rFonts w:eastAsia="Times New Roman" w:cs="Times New Roman"/>
                <w:szCs w:val="24"/>
                <w:lang w:val="en-ID"/>
              </w:rPr>
              <w:t>-</w:t>
            </w:r>
            <w:proofErr w:type="spellStart"/>
            <w:r>
              <w:rPr>
                <w:rFonts w:eastAsia="Times New Roman" w:cs="Times New Roman"/>
                <w:szCs w:val="24"/>
                <w:lang w:val="en-ID"/>
              </w:rPr>
              <w:t>i</w:t>
            </w:r>
            <w:proofErr w:type="spellEnd"/>
            <w:r>
              <w:rPr>
                <w:rFonts w:eastAsia="Times New Roman" w:cs="Times New Roman"/>
                <w:szCs w:val="24"/>
                <w:lang w:val="en-ID"/>
              </w:rPr>
              <w:t>, -</w:t>
            </w:r>
            <w:proofErr w:type="spellStart"/>
            <w:r>
              <w:rPr>
                <w:rFonts w:eastAsia="Times New Roman" w:cs="Times New Roman"/>
                <w:szCs w:val="24"/>
                <w:lang w:val="en-ID"/>
              </w:rPr>
              <w:t>kan</w:t>
            </w:r>
            <w:proofErr w:type="spellEnd"/>
          </w:p>
        </w:tc>
      </w:tr>
    </w:tbl>
    <w:p w14:paraId="325ADF38" w14:textId="77777777" w:rsidR="00CF1F09" w:rsidRPr="008D73B2" w:rsidRDefault="00CF1F09" w:rsidP="008D73B2">
      <w:pPr>
        <w:pStyle w:val="ListParagraph"/>
        <w:spacing w:before="240" w:after="240" w:line="360" w:lineRule="auto"/>
        <w:ind w:left="1500"/>
        <w:jc w:val="both"/>
        <w:rPr>
          <w:rFonts w:eastAsia="Times New Roman" w:cs="Times New Roman"/>
          <w:szCs w:val="24"/>
          <w:lang w:val="en-ID"/>
        </w:rPr>
      </w:pPr>
    </w:p>
    <w:p w14:paraId="43B82B71" w14:textId="6D4B20F2" w:rsidR="00E01AA7" w:rsidRDefault="00E01AA7" w:rsidP="00E01AA7">
      <w:pPr>
        <w:pStyle w:val="ListParagraph"/>
        <w:numPr>
          <w:ilvl w:val="0"/>
          <w:numId w:val="13"/>
        </w:numPr>
        <w:spacing w:before="240" w:after="240" w:line="360" w:lineRule="auto"/>
        <w:jc w:val="both"/>
        <w:rPr>
          <w:rFonts w:eastAsia="Times New Roman" w:cs="Times New Roman"/>
          <w:szCs w:val="24"/>
          <w:lang w:val="en-ID"/>
        </w:rPr>
      </w:pPr>
      <w:r>
        <w:rPr>
          <w:rFonts w:eastAsia="Times New Roman" w:cs="Times New Roman"/>
          <w:szCs w:val="24"/>
          <w:lang w:val="en-ID"/>
        </w:rPr>
        <w:t>Mengidentifikasi tipe awalan dan hilangkan. Awalan terdiri dari dua tipe:</w:t>
      </w:r>
    </w:p>
    <w:p w14:paraId="763BE862" w14:textId="6B569039" w:rsidR="008D73B2" w:rsidRDefault="008D73B2" w:rsidP="008D73B2">
      <w:pPr>
        <w:pStyle w:val="ListParagraph"/>
        <w:spacing w:before="240" w:after="240" w:line="360" w:lineRule="auto"/>
        <w:ind w:left="1500"/>
        <w:jc w:val="both"/>
        <w:rPr>
          <w:rFonts w:eastAsia="Times New Roman" w:cs="Times New Roman"/>
          <w:szCs w:val="24"/>
          <w:lang w:val="en-ID"/>
        </w:rPr>
      </w:pPr>
      <w:r>
        <w:rPr>
          <w:rFonts w:eastAsia="Times New Roman" w:cs="Times New Roman"/>
          <w:szCs w:val="24"/>
          <w:lang w:val="en-ID"/>
        </w:rPr>
        <w:t>1. Standar (“di-”, “ke-”, dan “se-”) yang dapat langsung dihilangkan dari kata.</w:t>
      </w:r>
    </w:p>
    <w:p w14:paraId="72E7DCEE" w14:textId="550B1BD8" w:rsidR="008D73B2" w:rsidRDefault="008D73B2" w:rsidP="008D73B2">
      <w:pPr>
        <w:pStyle w:val="ListParagraph"/>
        <w:spacing w:before="240" w:after="240" w:line="360" w:lineRule="auto"/>
        <w:ind w:left="1500"/>
        <w:jc w:val="both"/>
        <w:rPr>
          <w:rFonts w:eastAsia="Times New Roman" w:cs="Times New Roman"/>
          <w:szCs w:val="24"/>
          <w:lang w:val="en-ID"/>
        </w:rPr>
      </w:pPr>
      <w:r>
        <w:rPr>
          <w:rFonts w:eastAsia="Times New Roman" w:cs="Times New Roman"/>
          <w:szCs w:val="24"/>
          <w:lang w:val="en-ID"/>
        </w:rPr>
        <w:t>2. Kompleks (“me-”, “be-”, “pe-”, “</w:t>
      </w:r>
      <w:proofErr w:type="spellStart"/>
      <w:r>
        <w:rPr>
          <w:rFonts w:eastAsia="Times New Roman" w:cs="Times New Roman"/>
          <w:szCs w:val="24"/>
          <w:lang w:val="en-ID"/>
        </w:rPr>
        <w:t>te</w:t>
      </w:r>
      <w:proofErr w:type="spellEnd"/>
      <w:r>
        <w:rPr>
          <w:rFonts w:eastAsia="Times New Roman" w:cs="Times New Roman"/>
          <w:szCs w:val="24"/>
          <w:lang w:val="en-ID"/>
        </w:rPr>
        <w:t xml:space="preserve">-”) adalah tipe-tipe awalan yang dapat </w:t>
      </w:r>
      <w:proofErr w:type="spellStart"/>
      <w:r>
        <w:rPr>
          <w:rFonts w:eastAsia="Times New Roman" w:cs="Times New Roman"/>
          <w:szCs w:val="24"/>
          <w:lang w:val="en-ID"/>
        </w:rPr>
        <w:t>bermorfologi</w:t>
      </w:r>
      <w:proofErr w:type="spellEnd"/>
      <w:r>
        <w:rPr>
          <w:rFonts w:eastAsia="Times New Roman" w:cs="Times New Roman"/>
          <w:szCs w:val="24"/>
          <w:lang w:val="en-ID"/>
        </w:rPr>
        <w:t xml:space="preserve"> sesuai kata dasar yang mengikutinya.</w:t>
      </w:r>
    </w:p>
    <w:p w14:paraId="72FF42EB" w14:textId="460386AC" w:rsidR="00E01AA7" w:rsidRDefault="00E01AA7" w:rsidP="00E01AA7">
      <w:pPr>
        <w:pStyle w:val="ListParagraph"/>
        <w:numPr>
          <w:ilvl w:val="0"/>
          <w:numId w:val="13"/>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Mencari kata yang telah dihilangkan </w:t>
      </w:r>
      <w:proofErr w:type="spellStart"/>
      <w:r>
        <w:rPr>
          <w:rFonts w:eastAsia="Times New Roman" w:cs="Times New Roman"/>
          <w:szCs w:val="24"/>
          <w:lang w:val="en-ID"/>
        </w:rPr>
        <w:t>awalannya</w:t>
      </w:r>
      <w:proofErr w:type="spellEnd"/>
      <w:r>
        <w:rPr>
          <w:rFonts w:eastAsia="Times New Roman" w:cs="Times New Roman"/>
          <w:szCs w:val="24"/>
          <w:lang w:val="en-ID"/>
        </w:rPr>
        <w:t xml:space="preserve">. Jika tidak ditemukan, maka langkah 4 diulang kembali. Jika ditemukan, </w:t>
      </w:r>
      <w:proofErr w:type="spellStart"/>
      <w:r>
        <w:rPr>
          <w:rFonts w:eastAsia="Times New Roman" w:cs="Times New Roman"/>
          <w:szCs w:val="24"/>
          <w:lang w:val="en-ID"/>
        </w:rPr>
        <w:t>algoritma</w:t>
      </w:r>
      <w:proofErr w:type="spellEnd"/>
      <w:r>
        <w:rPr>
          <w:rFonts w:eastAsia="Times New Roman" w:cs="Times New Roman"/>
          <w:szCs w:val="24"/>
          <w:lang w:val="en-ID"/>
        </w:rPr>
        <w:t xml:space="preserve"> berhenti.</w:t>
      </w:r>
    </w:p>
    <w:p w14:paraId="105257EB" w14:textId="0F92874C" w:rsidR="00E01AA7" w:rsidRDefault="004433D9" w:rsidP="004433D9">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lastRenderedPageBreak/>
        <w:t xml:space="preserve">Apabila setelah langkah 4 kata dasar </w:t>
      </w:r>
      <w:r w:rsidR="0079053E">
        <w:rPr>
          <w:rFonts w:eastAsia="Times New Roman" w:cs="Times New Roman"/>
          <w:szCs w:val="24"/>
          <w:lang w:val="en-ID"/>
        </w:rPr>
        <w:t xml:space="preserve">masih belum ditemukan, maka proses </w:t>
      </w:r>
      <w:r w:rsidR="0079053E">
        <w:rPr>
          <w:rFonts w:eastAsia="Times New Roman" w:cs="Times New Roman"/>
          <w:i/>
          <w:iCs/>
          <w:szCs w:val="24"/>
          <w:lang w:val="en-ID"/>
        </w:rPr>
        <w:t xml:space="preserve">recoding </w:t>
      </w:r>
      <w:r w:rsidR="0079053E">
        <w:rPr>
          <w:rFonts w:eastAsia="Times New Roman" w:cs="Times New Roman"/>
          <w:szCs w:val="24"/>
          <w:lang w:val="en-ID"/>
        </w:rPr>
        <w:t xml:space="preserve">dilakukan dengan mengacu pada Tabel 2.2. </w:t>
      </w:r>
      <w:r w:rsidR="0079053E">
        <w:rPr>
          <w:rFonts w:eastAsia="Times New Roman" w:cs="Times New Roman"/>
          <w:i/>
          <w:iCs/>
          <w:szCs w:val="24"/>
          <w:lang w:val="en-ID"/>
        </w:rPr>
        <w:t>Recoding</w:t>
      </w:r>
      <w:r w:rsidR="0079053E">
        <w:rPr>
          <w:rFonts w:eastAsia="Times New Roman" w:cs="Times New Roman"/>
          <w:szCs w:val="24"/>
          <w:lang w:val="en-ID"/>
        </w:rPr>
        <w:t xml:space="preserve"> dilakukan dengan menambahkan karakter di awal kata yang dipenggal. </w:t>
      </w:r>
      <w:r w:rsidR="004D55A3">
        <w:rPr>
          <w:rFonts w:eastAsia="Times New Roman" w:cs="Times New Roman"/>
          <w:szCs w:val="24"/>
          <w:lang w:val="en-ID"/>
        </w:rPr>
        <w:t xml:space="preserve">Pada Tabel 2.2, karakter </w:t>
      </w:r>
      <w:r w:rsidR="004D55A3">
        <w:rPr>
          <w:rFonts w:eastAsia="Times New Roman" w:cs="Times New Roman"/>
          <w:i/>
          <w:iCs/>
          <w:szCs w:val="24"/>
          <w:lang w:val="en-ID"/>
        </w:rPr>
        <w:t xml:space="preserve">recoding </w:t>
      </w:r>
      <w:r w:rsidR="004D55A3">
        <w:rPr>
          <w:rFonts w:eastAsia="Times New Roman" w:cs="Times New Roman"/>
          <w:szCs w:val="24"/>
          <w:lang w:val="en-ID"/>
        </w:rPr>
        <w:t xml:space="preserve">adalah huruf kecil setelah tanda hubung (‘-’) </w:t>
      </w:r>
      <w:r w:rsidR="00CF1F09">
        <w:rPr>
          <w:rFonts w:eastAsia="Times New Roman" w:cs="Times New Roman"/>
          <w:szCs w:val="24"/>
          <w:lang w:val="en-ID"/>
        </w:rPr>
        <w:t xml:space="preserve">dan kadang berada sebelum tanda kurung. </w:t>
      </w:r>
    </w:p>
    <w:p w14:paraId="035D28D5" w14:textId="6FDD3AF2" w:rsidR="00CF1F09" w:rsidRPr="008D73B2" w:rsidRDefault="00CF1F09" w:rsidP="008D73B2">
      <w:pPr>
        <w:pStyle w:val="ListParagraph"/>
        <w:numPr>
          <w:ilvl w:val="0"/>
          <w:numId w:val="1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Jika semua gagal, maka masukan kata yang diuji pada </w:t>
      </w:r>
      <w:proofErr w:type="spellStart"/>
      <w:r>
        <w:rPr>
          <w:rFonts w:eastAsia="Times New Roman" w:cs="Times New Roman"/>
          <w:szCs w:val="24"/>
          <w:lang w:val="en-ID"/>
        </w:rPr>
        <w:t>algoritma</w:t>
      </w:r>
      <w:proofErr w:type="spellEnd"/>
      <w:r>
        <w:rPr>
          <w:rFonts w:eastAsia="Times New Roman" w:cs="Times New Roman"/>
          <w:szCs w:val="24"/>
          <w:lang w:val="en-ID"/>
        </w:rPr>
        <w:t xml:space="preserve"> ini dianggap sebagai kata dasar.</w:t>
      </w:r>
    </w:p>
    <w:p w14:paraId="36B2158B" w14:textId="0EB18DC5" w:rsidR="002566F0" w:rsidRDefault="002566F0" w:rsidP="006F3A86">
      <w:pPr>
        <w:pStyle w:val="Heading3"/>
        <w:rPr>
          <w:lang w:val="en-ID"/>
        </w:rPr>
      </w:pPr>
      <w:bookmarkStart w:id="95" w:name="_Toc115957910"/>
      <w:r w:rsidRPr="002566F0">
        <w:rPr>
          <w:lang w:val="en-ID"/>
        </w:rPr>
        <w:t>Term Document Matrix</w:t>
      </w:r>
      <w:bookmarkEnd w:id="95"/>
    </w:p>
    <w:p w14:paraId="556BD7A1" w14:textId="6ACBA5F5" w:rsidR="008F5082" w:rsidRDefault="008F5082" w:rsidP="00EE5E58">
      <w:pPr>
        <w:spacing w:before="240" w:after="240" w:line="360" w:lineRule="auto"/>
        <w:jc w:val="both"/>
        <w:rPr>
          <w:rFonts w:eastAsia="Times New Roman" w:cs="Times New Roman"/>
          <w:color w:val="000000"/>
          <w:szCs w:val="24"/>
          <w:lang w:val="en-ID"/>
        </w:rPr>
      </w:pPr>
      <w:r>
        <w:rPr>
          <w:rFonts w:eastAsia="Times New Roman" w:cs="Times New Roman"/>
          <w:i/>
          <w:iCs/>
          <w:color w:val="000000"/>
          <w:szCs w:val="24"/>
          <w:lang w:val="en-ID"/>
        </w:rPr>
        <w:t xml:space="preserve">Term Document Matrix </w:t>
      </w:r>
      <w:r>
        <w:rPr>
          <w:rFonts w:eastAsia="Times New Roman" w:cs="Times New Roman"/>
          <w:color w:val="000000"/>
          <w:szCs w:val="24"/>
          <w:lang w:val="en-ID"/>
        </w:rPr>
        <w:t xml:space="preserve">(TDM) adalah matriks 2 dimensi yang memiliki baris yang mewakili dokumen dan kolom yang berisi daftar </w:t>
      </w:r>
      <w:r>
        <w:rPr>
          <w:rFonts w:eastAsia="Times New Roman" w:cs="Times New Roman"/>
          <w:i/>
          <w:iCs/>
          <w:color w:val="000000"/>
          <w:szCs w:val="24"/>
          <w:lang w:val="en-ID"/>
        </w:rPr>
        <w:t xml:space="preserve">term </w:t>
      </w:r>
      <w:r>
        <w:rPr>
          <w:rFonts w:eastAsia="Times New Roman" w:cs="Times New Roman"/>
          <w:color w:val="000000"/>
          <w:szCs w:val="24"/>
          <w:lang w:val="en-ID"/>
        </w:rPr>
        <w:t xml:space="preserve">serta memiliki nilai frekuensi kemunculan suatu </w:t>
      </w:r>
      <w:r>
        <w:rPr>
          <w:rFonts w:eastAsia="Times New Roman" w:cs="Times New Roman"/>
          <w:i/>
          <w:iCs/>
          <w:color w:val="000000"/>
          <w:szCs w:val="24"/>
          <w:lang w:val="en-ID"/>
        </w:rPr>
        <w:t xml:space="preserve">term </w:t>
      </w:r>
      <w:r>
        <w:rPr>
          <w:rFonts w:eastAsia="Times New Roman" w:cs="Times New Roman"/>
          <w:color w:val="000000"/>
          <w:szCs w:val="24"/>
          <w:lang w:val="en-ID"/>
        </w:rPr>
        <w:t xml:space="preserve">pada suatu dokumen. </w:t>
      </w:r>
      <w:r>
        <w:rPr>
          <w:rFonts w:eastAsia="Times New Roman" w:cs="Times New Roman"/>
          <w:i/>
          <w:iCs/>
          <w:color w:val="000000"/>
          <w:szCs w:val="24"/>
          <w:lang w:val="en-ID"/>
        </w:rPr>
        <w:t xml:space="preserve">Term </w:t>
      </w:r>
      <w:r>
        <w:rPr>
          <w:rFonts w:eastAsia="Times New Roman" w:cs="Times New Roman"/>
          <w:color w:val="000000"/>
          <w:szCs w:val="24"/>
          <w:lang w:val="en-ID"/>
        </w:rPr>
        <w:t xml:space="preserve">tersebut didapatkan dari hasil proses </w:t>
      </w:r>
      <w:r>
        <w:rPr>
          <w:rFonts w:eastAsia="Times New Roman" w:cs="Times New Roman"/>
          <w:i/>
          <w:iCs/>
          <w:color w:val="000000"/>
          <w:szCs w:val="24"/>
          <w:lang w:val="en-ID"/>
        </w:rPr>
        <w:t>stemming</w:t>
      </w:r>
      <w:r>
        <w:rPr>
          <w:rFonts w:eastAsia="Times New Roman" w:cs="Times New Roman"/>
          <w:color w:val="000000"/>
          <w:szCs w:val="24"/>
          <w:lang w:val="en-ID"/>
        </w:rPr>
        <w:t xml:space="preserve">, kemudian dilakukan </w:t>
      </w:r>
      <w:proofErr w:type="spellStart"/>
      <w:r>
        <w:rPr>
          <w:rFonts w:eastAsia="Times New Roman" w:cs="Times New Roman"/>
          <w:color w:val="000000"/>
          <w:szCs w:val="24"/>
          <w:lang w:val="en-ID"/>
        </w:rPr>
        <w:t>pengindeksan</w:t>
      </w:r>
      <w:proofErr w:type="spellEnd"/>
      <w:r>
        <w:rPr>
          <w:rFonts w:eastAsia="Times New Roman" w:cs="Times New Roman"/>
          <w:color w:val="000000"/>
          <w:szCs w:val="24"/>
          <w:lang w:val="en-ID"/>
        </w:rPr>
        <w:t>. Contohnya, kata “bukunya” dan “</w:t>
      </w:r>
      <w:proofErr w:type="spellStart"/>
      <w:r>
        <w:rPr>
          <w:rFonts w:eastAsia="Times New Roman" w:cs="Times New Roman"/>
          <w:color w:val="000000"/>
          <w:szCs w:val="24"/>
          <w:lang w:val="en-ID"/>
        </w:rPr>
        <w:t>bukukan</w:t>
      </w:r>
      <w:proofErr w:type="spellEnd"/>
      <w:r>
        <w:rPr>
          <w:rFonts w:eastAsia="Times New Roman" w:cs="Times New Roman"/>
          <w:color w:val="000000"/>
          <w:szCs w:val="24"/>
          <w:lang w:val="en-ID"/>
        </w:rPr>
        <w:t xml:space="preserve">” memiliki indeks nilai yang sama dengan term buku (Manning </w:t>
      </w:r>
      <w:r>
        <w:rPr>
          <w:rFonts w:eastAsia="Times New Roman" w:cs="Times New Roman"/>
          <w:i/>
          <w:iCs/>
          <w:color w:val="000000"/>
          <w:szCs w:val="24"/>
          <w:lang w:val="en-ID"/>
        </w:rPr>
        <w:t xml:space="preserve">et al. </w:t>
      </w:r>
      <w:r w:rsidRPr="008F5082">
        <w:rPr>
          <w:rFonts w:eastAsia="Times New Roman" w:cs="Times New Roman"/>
          <w:color w:val="000000"/>
          <w:szCs w:val="24"/>
          <w:lang w:val="en-ID"/>
        </w:rPr>
        <w:t>2009</w:t>
      </w:r>
      <w:r>
        <w:rPr>
          <w:rFonts w:eastAsia="Times New Roman" w:cs="Times New Roman"/>
          <w:color w:val="000000"/>
          <w:szCs w:val="24"/>
          <w:lang w:val="en-ID"/>
        </w:rPr>
        <w:t>).</w:t>
      </w:r>
      <w:r w:rsidR="00A2606A">
        <w:rPr>
          <w:rFonts w:eastAsia="Times New Roman" w:cs="Times New Roman"/>
          <w:color w:val="000000"/>
          <w:szCs w:val="24"/>
          <w:lang w:val="en-ID"/>
        </w:rPr>
        <w:tab/>
      </w:r>
    </w:p>
    <w:p w14:paraId="12A4AA5C" w14:textId="15C876B9" w:rsidR="00790C43" w:rsidRPr="00790C43" w:rsidRDefault="00422CF6" w:rsidP="00790C43">
      <w:pPr>
        <w:pStyle w:val="Heading3"/>
        <w:rPr>
          <w:lang w:val="en-ID"/>
        </w:rPr>
      </w:pPr>
      <w:bookmarkStart w:id="96" w:name="_Toc115957911"/>
      <w:proofErr w:type="spellStart"/>
      <w:r>
        <w:rPr>
          <w:lang w:val="en-ID"/>
        </w:rPr>
        <w:t>Algoritma</w:t>
      </w:r>
      <w:proofErr w:type="spellEnd"/>
      <w:r>
        <w:rPr>
          <w:lang w:val="en-ID"/>
        </w:rPr>
        <w:t xml:space="preserve"> TF-IDF</w:t>
      </w:r>
      <w:bookmarkEnd w:id="96"/>
    </w:p>
    <w:p w14:paraId="5F978BCF" w14:textId="7C083185" w:rsidR="002C5574" w:rsidRDefault="00790C43" w:rsidP="002C5574">
      <w:pPr>
        <w:spacing w:line="360" w:lineRule="auto"/>
        <w:ind w:firstLine="426"/>
        <w:jc w:val="both"/>
        <w:rPr>
          <w:ins w:id="97" w:author="fahmi abdillah" w:date="2022-07-12T14:51:00Z"/>
          <w:lang w:val="en-ID"/>
        </w:rPr>
      </w:pPr>
      <w:r>
        <w:rPr>
          <w:i/>
          <w:iCs/>
          <w:lang w:val="en-ID"/>
        </w:rPr>
        <w:t xml:space="preserve">Term frequency </w:t>
      </w:r>
      <w:r>
        <w:rPr>
          <w:lang w:val="en-ID"/>
        </w:rPr>
        <w:t xml:space="preserve">(TF) dan </w:t>
      </w:r>
      <w:r>
        <w:rPr>
          <w:i/>
          <w:iCs/>
          <w:lang w:val="en-ID"/>
        </w:rPr>
        <w:t xml:space="preserve">Inverse Document Frequency </w:t>
      </w:r>
      <w:r w:rsidRPr="00790C43">
        <w:rPr>
          <w:lang w:val="en-ID"/>
        </w:rPr>
        <w:t>(IDF)</w:t>
      </w:r>
      <w:r>
        <w:rPr>
          <w:lang w:val="en-ID"/>
        </w:rPr>
        <w:t xml:space="preserve"> merupakan perhitungan </w:t>
      </w:r>
      <w:proofErr w:type="spellStart"/>
      <w:r>
        <w:rPr>
          <w:lang w:val="en-ID"/>
        </w:rPr>
        <w:t>pembobotan</w:t>
      </w:r>
      <w:proofErr w:type="spellEnd"/>
      <w:r>
        <w:rPr>
          <w:lang w:val="en-ID"/>
        </w:rPr>
        <w:t xml:space="preserve"> dalam frekuensi kemunculan sebuah dokumen tertentu dan </w:t>
      </w:r>
      <w:r>
        <w:rPr>
          <w:i/>
          <w:iCs/>
          <w:lang w:val="en-ID"/>
        </w:rPr>
        <w:t>inverse</w:t>
      </w:r>
      <w:r>
        <w:rPr>
          <w:lang w:val="en-ID"/>
        </w:rPr>
        <w:t xml:space="preserve"> frekuensi dokumen yang mengandung kata tersebut. Frekuensi kemunculan kata yang menunjukkan seberapa penting kata tersebut dalam kumpulan dokumen </w:t>
      </w:r>
      <w:r>
        <w:rPr>
          <w:lang w:val="en-ID"/>
        </w:rPr>
        <w:fldChar w:fldCharType="begin" w:fldLock="1"/>
      </w:r>
      <w:r w:rsidR="00FF79A7">
        <w:rPr>
          <w:lang w:val="en-ID"/>
        </w:rPr>
        <w:instrText>ADDIN CSL_CITATION {"citationItems":[{"id":"ITEM-1","itemData":{"ISBN":"0740-3194 (Print) 0740-3194 (Linking)","ISSN":"2549-1571","PMID":"9055221","abstract":"Banyaknya arsip dokumen skripsi yang terkumpul dalam bentuk soft file yang tidak terklasifikasi dengan baik mengakibatkan proses pencarian kembali menjadi sulit. Untuk mengakses informasi yang dibutuhkan menjadi kurang cepat dan tepat apabila keseluruhan dokumen disimpan dalam satu folder database. Maka dari itu diperlukan suatu sistem yang dapat mengklasifikasikan dokumen secara otomatis ke dalam folder berbeda pada database agar lebih mudah dalam mengelola dokumen yang ada. Metode TF- IDF merupakan suatu cara untuk memberikan bobot hubungan suatu kata (term) terhadap dokumen. Metode cosine similarity merupakan metode untuk menghitung kesamaan antara dua buah objek yang dinyatakan dalam dua buah vector dengan menggunakan keywords (kata kunci) dari sebuah dokumen sebagai ukuran. Metode pengembangan sistem yang digunakan dalam penelitian ini adalah model waterfall, sedangkan metode penelitian yang digunakan adalah metode Research and Development (R&amp;D). Data latih yang digunakan dalam penelitian ini berjumlah 50 dokumen skripsi dengan beberapa kategori yang berbeda. Hasil penelitian menunjukkan bahwa persentase tingkat ketepatan klasifikasi sistem adalah sebesar 98%.","author":[{"dropping-particle":"","family":"Wahyuni","given":"Rizki Tri","non-dropping-particle":"","parse-names":false,"suffix":""},{"dropping-particle":"","family":"Prastiyanto","given":"Dhidik","non-dropping-particle":"","parse-names":false,"suffix":""},{"dropping-particle":"","family":"Supraptono","given":"Eko","non-dropping-particle":"","parse-names":false,"suffix":""}],"container-title":"Jurnal Teknik Elektro Universitas Negeri Semarang","id":"ITEM-1","issue":"1","issued":{"date-parts":[["2017"]]},"page":"18-23","title":"Penerapan Algoritma Cosine Similarity dan Pembobotan TF-IDF pada Sistem Klasifikasi Dokumen Skripsi","type":"article-journal","volume":"9"},"uris":["http://www.mendeley.com/documents/?uuid=76ea8a13-9202-476a-aee6-3be4c0239a68"]}],"mendeley":{"formattedCitation":"(Wahyuni et al., 2017)","plainTextFormattedCitation":"(Wahyuni et al., 2017)","previouslyFormattedCitation":"(Wahyuni et al., 2017)"},"properties":{"noteIndex":0},"schema":"https://github.com/citation-style-language/schema/raw/master/csl-citation.json"}</w:instrText>
      </w:r>
      <w:r>
        <w:rPr>
          <w:lang w:val="en-ID"/>
        </w:rPr>
        <w:fldChar w:fldCharType="separate"/>
      </w:r>
      <w:r w:rsidRPr="00790C43">
        <w:rPr>
          <w:noProof/>
          <w:lang w:val="en-ID"/>
        </w:rPr>
        <w:t>(Wahyuni et al., 2017)</w:t>
      </w:r>
      <w:r>
        <w:rPr>
          <w:lang w:val="en-ID"/>
        </w:rPr>
        <w:fldChar w:fldCharType="end"/>
      </w:r>
      <w:ins w:id="98" w:author="fahmi abdillah" w:date="2022-07-12T14:41:00Z">
        <w:r w:rsidR="002C5574">
          <w:rPr>
            <w:lang w:val="en-ID"/>
          </w:rPr>
          <w:t>, untuk perhitungannya dapat di</w:t>
        </w:r>
      </w:ins>
      <w:ins w:id="99" w:author="fahmi abdillah" w:date="2022-07-12T14:42:00Z">
        <w:r w:rsidR="002C5574">
          <w:rPr>
            <w:lang w:val="en-ID"/>
          </w:rPr>
          <w:t xml:space="preserve">lihat pada persamaan </w:t>
        </w:r>
      </w:ins>
      <w:ins w:id="100" w:author="fahmi abdillah" w:date="2022-07-12T14:51:00Z">
        <w:r w:rsidR="00F02039">
          <w:rPr>
            <w:lang w:val="en-ID"/>
          </w:rPr>
          <w:t xml:space="preserve">2.1, 2.2, dan </w:t>
        </w:r>
      </w:ins>
      <w:ins w:id="101" w:author="fahmi abdillah" w:date="2022-07-12T14:42:00Z">
        <w:r w:rsidR="002C5574">
          <w:rPr>
            <w:lang w:val="en-ID"/>
          </w:rPr>
          <w:t xml:space="preserve">2.3. </w:t>
        </w:r>
      </w:ins>
    </w:p>
    <w:p w14:paraId="67229505" w14:textId="77777777" w:rsidR="009C4A5B" w:rsidRDefault="009C4A5B" w:rsidP="002C5574">
      <w:pPr>
        <w:spacing w:line="360" w:lineRule="auto"/>
        <w:ind w:firstLine="426"/>
        <w:jc w:val="both"/>
        <w:rPr>
          <w:ins w:id="102" w:author="fahmi abdillah" w:date="2022-07-12T14:43:00Z"/>
          <w:lang w:val="en-ID"/>
        </w:rPr>
      </w:pPr>
    </w:p>
    <w:p w14:paraId="6965ED83" w14:textId="7B9AEAE9" w:rsidR="002C5574" w:rsidRPr="002C5574" w:rsidRDefault="002C5574">
      <w:pPr>
        <w:spacing w:line="480" w:lineRule="auto"/>
        <w:ind w:firstLine="426"/>
        <w:jc w:val="both"/>
        <w:rPr>
          <w:ins w:id="103" w:author="fahmi abdillah" w:date="2022-07-12T14:44:00Z"/>
          <w:lang w:val="en-ID"/>
          <w:rPrChange w:id="104" w:author="fahmi abdillah" w:date="2022-07-12T14:48:00Z">
            <w:rPr>
              <w:ins w:id="105" w:author="fahmi abdillah" w:date="2022-07-12T14:44:00Z"/>
              <w:i/>
              <w:iCs/>
              <w:lang w:val="en-ID"/>
            </w:rPr>
          </w:rPrChange>
        </w:rPr>
        <w:pPrChange w:id="106" w:author="fahmi abdillah" w:date="2022-07-12T14:51:00Z">
          <w:pPr>
            <w:spacing w:line="360" w:lineRule="auto"/>
            <w:ind w:firstLine="426"/>
            <w:jc w:val="both"/>
          </w:pPr>
        </w:pPrChange>
      </w:pPr>
      <w:ins w:id="107" w:author="fahmi abdillah" w:date="2022-07-12T14:43:00Z">
        <w:r>
          <w:rPr>
            <w:i/>
            <w:iCs/>
            <w:lang w:val="en-ID"/>
          </w:rPr>
          <w:t>TF(</w:t>
        </w:r>
        <w:proofErr w:type="spellStart"/>
        <w:proofErr w:type="gramStart"/>
        <w:r>
          <w:rPr>
            <w:i/>
            <w:iCs/>
            <w:lang w:val="en-ID"/>
          </w:rPr>
          <w:t>d,t</w:t>
        </w:r>
        <w:proofErr w:type="spellEnd"/>
        <w:proofErr w:type="gramEnd"/>
        <w:r>
          <w:rPr>
            <w:i/>
            <w:iCs/>
            <w:lang w:val="en-ID"/>
          </w:rPr>
          <w:t>)</w:t>
        </w:r>
      </w:ins>
      <w:ins w:id="108" w:author="fahmi abdillah" w:date="2022-07-12T14:44:00Z">
        <w:r>
          <w:rPr>
            <w:i/>
            <w:iCs/>
            <w:lang w:val="en-ID"/>
          </w:rPr>
          <w:t xml:space="preserve"> = f(</w:t>
        </w:r>
        <w:proofErr w:type="spellStart"/>
        <w:r>
          <w:rPr>
            <w:i/>
            <w:iCs/>
            <w:lang w:val="en-ID"/>
          </w:rPr>
          <w:t>d,t</w:t>
        </w:r>
        <w:proofErr w:type="spellEnd"/>
        <w:r>
          <w:rPr>
            <w:i/>
            <w:iCs/>
            <w:lang w:val="en-ID"/>
          </w:rPr>
          <w:t>)</w:t>
        </w:r>
      </w:ins>
      <w:ins w:id="109" w:author="fahmi abdillah" w:date="2022-07-12T14:48:00Z">
        <w:r>
          <w:rPr>
            <w:i/>
            <w:iCs/>
            <w:lang w:val="en-ID"/>
          </w:rPr>
          <w:tab/>
        </w:r>
        <w:r>
          <w:rPr>
            <w:i/>
            <w:iCs/>
            <w:lang w:val="en-ID"/>
          </w:rPr>
          <w:tab/>
        </w:r>
        <w:r>
          <w:rPr>
            <w:i/>
            <w:iCs/>
            <w:lang w:val="en-ID"/>
          </w:rPr>
          <w:tab/>
        </w:r>
        <w:r>
          <w:rPr>
            <w:i/>
            <w:iCs/>
            <w:lang w:val="en-ID"/>
          </w:rPr>
          <w:tab/>
        </w:r>
        <w:r>
          <w:rPr>
            <w:i/>
            <w:iCs/>
            <w:lang w:val="en-ID"/>
          </w:rPr>
          <w:tab/>
        </w:r>
        <w:r>
          <w:rPr>
            <w:i/>
            <w:iCs/>
            <w:lang w:val="en-ID"/>
          </w:rPr>
          <w:tab/>
        </w:r>
        <w:r>
          <w:rPr>
            <w:i/>
            <w:iCs/>
            <w:lang w:val="en-ID"/>
          </w:rPr>
          <w:tab/>
        </w:r>
        <w:r>
          <w:rPr>
            <w:i/>
            <w:iCs/>
            <w:lang w:val="en-ID"/>
          </w:rPr>
          <w:tab/>
        </w:r>
        <w:r>
          <w:rPr>
            <w:lang w:val="en-ID"/>
          </w:rPr>
          <w:t>(2.1)</w:t>
        </w:r>
      </w:ins>
    </w:p>
    <w:p w14:paraId="632680B3" w14:textId="58BE1C7F" w:rsidR="002C5574" w:rsidRPr="002C5574" w:rsidRDefault="002C5574">
      <w:pPr>
        <w:spacing w:line="480" w:lineRule="auto"/>
        <w:ind w:firstLine="426"/>
        <w:jc w:val="both"/>
        <w:rPr>
          <w:ins w:id="110" w:author="fahmi abdillah" w:date="2022-07-12T14:44:00Z"/>
          <w:lang w:val="en-ID"/>
          <w:rPrChange w:id="111" w:author="fahmi abdillah" w:date="2022-07-12T14:44:00Z">
            <w:rPr>
              <w:ins w:id="112" w:author="fahmi abdillah" w:date="2022-07-12T14:44:00Z"/>
              <w:i/>
              <w:iCs/>
              <w:lang w:val="en-ID"/>
            </w:rPr>
          </w:rPrChange>
        </w:rPr>
        <w:pPrChange w:id="113" w:author="fahmi abdillah" w:date="2022-07-12T14:51:00Z">
          <w:pPr>
            <w:spacing w:line="360" w:lineRule="auto"/>
            <w:ind w:firstLine="426"/>
            <w:jc w:val="both"/>
          </w:pPr>
        </w:pPrChange>
      </w:pPr>
      <w:ins w:id="114" w:author="fahmi abdillah" w:date="2022-07-12T14:44:00Z">
        <w:r w:rsidRPr="002C5574">
          <w:rPr>
            <w:lang w:val="en-ID"/>
            <w:rPrChange w:id="115" w:author="fahmi abdillah" w:date="2022-07-12T14:44:00Z">
              <w:rPr>
                <w:i/>
                <w:iCs/>
                <w:lang w:val="en-ID"/>
              </w:rPr>
            </w:rPrChange>
          </w:rPr>
          <w:t xml:space="preserve">Dimana </w:t>
        </w:r>
        <w:r w:rsidRPr="00B43505">
          <w:rPr>
            <w:i/>
            <w:iCs/>
            <w:lang w:val="en-ID"/>
          </w:rPr>
          <w:t>f</w:t>
        </w:r>
        <w:r w:rsidRPr="002C5574">
          <w:rPr>
            <w:lang w:val="en-ID"/>
            <w:rPrChange w:id="116" w:author="fahmi abdillah" w:date="2022-07-12T14:44:00Z">
              <w:rPr>
                <w:i/>
                <w:iCs/>
                <w:lang w:val="en-ID"/>
              </w:rPr>
            </w:rPrChange>
          </w:rPr>
          <w:t>(</w:t>
        </w:r>
        <w:proofErr w:type="spellStart"/>
        <w:proofErr w:type="gramStart"/>
        <w:r w:rsidRPr="00B43505">
          <w:rPr>
            <w:i/>
            <w:iCs/>
            <w:lang w:val="en-ID"/>
          </w:rPr>
          <w:t>d,t</w:t>
        </w:r>
        <w:proofErr w:type="spellEnd"/>
        <w:proofErr w:type="gramEnd"/>
        <w:r w:rsidRPr="002C5574">
          <w:rPr>
            <w:lang w:val="en-ID"/>
            <w:rPrChange w:id="117" w:author="fahmi abdillah" w:date="2022-07-12T14:44:00Z">
              <w:rPr>
                <w:i/>
                <w:iCs/>
                <w:lang w:val="en-ID"/>
              </w:rPr>
            </w:rPrChange>
          </w:rPr>
          <w:t xml:space="preserve">) adalah frekuensi kemunculan kata </w:t>
        </w:r>
        <w:r w:rsidRPr="00B43505">
          <w:rPr>
            <w:i/>
            <w:iCs/>
            <w:lang w:val="en-ID"/>
          </w:rPr>
          <w:t>t</w:t>
        </w:r>
        <w:r w:rsidRPr="002C5574">
          <w:rPr>
            <w:lang w:val="en-ID"/>
            <w:rPrChange w:id="118" w:author="fahmi abdillah" w:date="2022-07-12T14:44:00Z">
              <w:rPr>
                <w:i/>
                <w:iCs/>
                <w:lang w:val="en-ID"/>
              </w:rPr>
            </w:rPrChange>
          </w:rPr>
          <w:t xml:space="preserve"> pada dokumen </w:t>
        </w:r>
        <w:r w:rsidRPr="00B43505">
          <w:rPr>
            <w:i/>
            <w:iCs/>
            <w:lang w:val="en-ID"/>
          </w:rPr>
          <w:t>d</w:t>
        </w:r>
        <w:r w:rsidRPr="002C5574">
          <w:rPr>
            <w:lang w:val="en-ID"/>
            <w:rPrChange w:id="119" w:author="fahmi abdillah" w:date="2022-07-12T14:44:00Z">
              <w:rPr>
                <w:i/>
                <w:iCs/>
                <w:lang w:val="en-ID"/>
              </w:rPr>
            </w:rPrChange>
          </w:rPr>
          <w:t>.</w:t>
        </w:r>
      </w:ins>
    </w:p>
    <w:p w14:paraId="105812B3" w14:textId="3E8AD3AB" w:rsidR="002C5574" w:rsidRPr="002C5574" w:rsidRDefault="002C5574">
      <w:pPr>
        <w:spacing w:line="480" w:lineRule="auto"/>
        <w:ind w:firstLine="426"/>
        <w:jc w:val="both"/>
        <w:rPr>
          <w:ins w:id="120" w:author="fahmi abdillah" w:date="2022-07-12T14:47:00Z"/>
          <w:lang w:val="en-ID"/>
          <w:rPrChange w:id="121" w:author="fahmi abdillah" w:date="2022-07-12T14:49:00Z">
            <w:rPr>
              <w:ins w:id="122" w:author="fahmi abdillah" w:date="2022-07-12T14:47:00Z"/>
              <w:i/>
              <w:iCs/>
              <w:lang w:val="en-ID"/>
            </w:rPr>
          </w:rPrChange>
        </w:rPr>
        <w:pPrChange w:id="123" w:author="fahmi abdillah" w:date="2022-07-12T14:51:00Z">
          <w:pPr>
            <w:spacing w:line="360" w:lineRule="auto"/>
            <w:ind w:firstLine="426"/>
            <w:jc w:val="both"/>
          </w:pPr>
        </w:pPrChange>
      </w:pPr>
      <w:ins w:id="124" w:author="fahmi abdillah" w:date="2022-07-12T14:44:00Z">
        <w:r>
          <w:rPr>
            <w:i/>
            <w:iCs/>
            <w:lang w:val="en-ID"/>
          </w:rPr>
          <w:t xml:space="preserve">IDF(t) = </w:t>
        </w:r>
      </w:ins>
      <m:oMath>
        <m:func>
          <m:funcPr>
            <m:ctrlPr>
              <w:ins w:id="125" w:author="fahmi abdillah" w:date="2022-07-12T14:46:00Z">
                <w:rPr>
                  <w:rFonts w:ascii="Cambria Math" w:hAnsi="Cambria Math"/>
                  <w:i/>
                  <w:iCs/>
                  <w:lang w:val="en-ID"/>
                </w:rPr>
              </w:ins>
            </m:ctrlPr>
          </m:funcPr>
          <m:fName>
            <m:r>
              <w:ins w:id="126" w:author="fahmi abdillah" w:date="2022-07-12T14:46:00Z">
                <w:rPr>
                  <w:rFonts w:ascii="Cambria Math" w:hAnsi="Cambria Math"/>
                </w:rPr>
                <m:t>log</m:t>
              </w:ins>
            </m:r>
            <m:r>
              <w:ins w:id="127" w:author="fahmi abdillah" w:date="2022-07-12T14:46:00Z">
                <m:rPr>
                  <m:sty m:val="p"/>
                </m:rPr>
                <w:rPr>
                  <w:rFonts w:ascii="Cambria Math" w:hAnsi="Cambria Math"/>
                </w:rPr>
                <m:t xml:space="preserve"> (</m:t>
              </w:ins>
            </m:r>
          </m:fName>
          <m:e>
            <m:f>
              <m:fPr>
                <m:ctrlPr>
                  <w:ins w:id="128" w:author="fahmi abdillah" w:date="2022-07-12T14:46:00Z">
                    <w:rPr>
                      <w:rFonts w:ascii="Cambria Math" w:hAnsi="Cambria Math"/>
                      <w:i/>
                      <w:iCs/>
                      <w:lang w:val="en-ID"/>
                    </w:rPr>
                  </w:ins>
                </m:ctrlPr>
              </m:fPr>
              <m:num>
                <m:r>
                  <w:ins w:id="129" w:author="fahmi abdillah" w:date="2022-07-12T14:46:00Z">
                    <w:rPr>
                      <w:rFonts w:ascii="Cambria Math" w:hAnsi="Cambria Math"/>
                      <w:lang w:val="en-ID"/>
                    </w:rPr>
                    <m:t>N</m:t>
                  </w:ins>
                </m:r>
              </m:num>
              <m:den>
                <m:r>
                  <w:ins w:id="130" w:author="fahmi abdillah" w:date="2022-07-12T14:46:00Z">
                    <w:rPr>
                      <w:rFonts w:ascii="Cambria Math" w:hAnsi="Cambria Math"/>
                      <w:lang w:val="en-ID"/>
                    </w:rPr>
                    <m:t>df(t)</m:t>
                  </w:ins>
                </m:r>
              </m:den>
            </m:f>
          </m:e>
        </m:func>
        <m:r>
          <w:ins w:id="131" w:author="fahmi abdillah" w:date="2022-07-12T14:46:00Z">
            <w:rPr>
              <w:rFonts w:ascii="Cambria Math" w:hAnsi="Cambria Math"/>
              <w:lang w:val="en-ID"/>
            </w:rPr>
            <m:t>)</m:t>
          </w:ins>
        </m:r>
      </m:oMath>
      <w:ins w:id="132" w:author="fahmi abdillah" w:date="2022-07-12T14:48:00Z">
        <w:r>
          <w:rPr>
            <w:i/>
            <w:iCs/>
            <w:lang w:val="en-ID"/>
          </w:rPr>
          <w:tab/>
        </w:r>
        <w:r>
          <w:rPr>
            <w:i/>
            <w:iCs/>
            <w:lang w:val="en-ID"/>
          </w:rPr>
          <w:tab/>
        </w:r>
        <w:r>
          <w:rPr>
            <w:i/>
            <w:iCs/>
            <w:lang w:val="en-ID"/>
          </w:rPr>
          <w:tab/>
        </w:r>
        <w:r>
          <w:rPr>
            <w:i/>
            <w:iCs/>
            <w:lang w:val="en-ID"/>
          </w:rPr>
          <w:tab/>
        </w:r>
        <w:r>
          <w:rPr>
            <w:i/>
            <w:iCs/>
            <w:lang w:val="en-ID"/>
          </w:rPr>
          <w:tab/>
        </w:r>
        <w:r>
          <w:rPr>
            <w:i/>
            <w:iCs/>
            <w:lang w:val="en-ID"/>
          </w:rPr>
          <w:tab/>
        </w:r>
      </w:ins>
      <w:ins w:id="133" w:author="fahmi abdillah" w:date="2022-07-12T14:49:00Z">
        <w:r>
          <w:rPr>
            <w:i/>
            <w:iCs/>
            <w:lang w:val="en-ID"/>
          </w:rPr>
          <w:tab/>
        </w:r>
        <w:r>
          <w:rPr>
            <w:lang w:val="en-ID"/>
          </w:rPr>
          <w:t>(2.2)</w:t>
        </w:r>
      </w:ins>
    </w:p>
    <w:p w14:paraId="2570AC3E" w14:textId="0429A301" w:rsidR="002C5574" w:rsidRDefault="002C5574">
      <w:pPr>
        <w:spacing w:line="480" w:lineRule="auto"/>
        <w:ind w:left="720" w:hanging="294"/>
        <w:jc w:val="both"/>
        <w:rPr>
          <w:ins w:id="134" w:author="fahmi abdillah" w:date="2022-07-12T14:49:00Z"/>
          <w:i/>
          <w:iCs/>
          <w:lang w:val="en-ID"/>
        </w:rPr>
        <w:pPrChange w:id="135" w:author="fahmi abdillah" w:date="2022-07-12T14:51:00Z">
          <w:pPr>
            <w:spacing w:line="360" w:lineRule="auto"/>
            <w:ind w:left="720" w:hanging="294"/>
            <w:jc w:val="both"/>
          </w:pPr>
        </w:pPrChange>
      </w:pPr>
      <w:ins w:id="136" w:author="fahmi abdillah" w:date="2022-07-12T14:47:00Z">
        <w:r>
          <w:rPr>
            <w:lang w:val="en-ID"/>
          </w:rPr>
          <w:t xml:space="preserve">Dimana </w:t>
        </w:r>
        <w:r w:rsidRPr="002C5574">
          <w:rPr>
            <w:i/>
            <w:iCs/>
            <w:lang w:val="en-ID"/>
            <w:rPrChange w:id="137" w:author="fahmi abdillah" w:date="2022-07-12T14:47:00Z">
              <w:rPr>
                <w:lang w:val="en-ID"/>
              </w:rPr>
            </w:rPrChange>
          </w:rPr>
          <w:t>df</w:t>
        </w:r>
        <w:r>
          <w:rPr>
            <w:lang w:val="en-ID"/>
          </w:rPr>
          <w:t>(</w:t>
        </w:r>
        <w:r w:rsidRPr="002C5574">
          <w:rPr>
            <w:i/>
            <w:iCs/>
            <w:lang w:val="en-ID"/>
            <w:rPrChange w:id="138" w:author="fahmi abdillah" w:date="2022-07-12T14:47:00Z">
              <w:rPr>
                <w:lang w:val="en-ID"/>
              </w:rPr>
            </w:rPrChange>
          </w:rPr>
          <w:t>t</w:t>
        </w:r>
        <w:r>
          <w:rPr>
            <w:lang w:val="en-ID"/>
          </w:rPr>
          <w:t xml:space="preserve">) adalah jumlah dokumen yang memiliki kata </w:t>
        </w:r>
        <w:r>
          <w:rPr>
            <w:i/>
            <w:iCs/>
            <w:lang w:val="en-ID"/>
          </w:rPr>
          <w:t>t.</w:t>
        </w:r>
      </w:ins>
    </w:p>
    <w:p w14:paraId="4C5F1509" w14:textId="79AC8BB3" w:rsidR="002C5574" w:rsidRPr="00F02039" w:rsidRDefault="002C5574">
      <w:pPr>
        <w:spacing w:line="480" w:lineRule="auto"/>
        <w:ind w:left="720" w:hanging="294"/>
        <w:jc w:val="both"/>
        <w:rPr>
          <w:lang w:val="en-ID"/>
          <w:rPrChange w:id="139" w:author="fahmi abdillah" w:date="2022-07-12T14:51:00Z">
            <w:rPr>
              <w:i/>
              <w:iCs/>
              <w:lang w:val="en-ID"/>
            </w:rPr>
          </w:rPrChange>
        </w:rPr>
        <w:pPrChange w:id="140" w:author="fahmi abdillah" w:date="2022-07-12T14:51:00Z">
          <w:pPr>
            <w:spacing w:line="360" w:lineRule="auto"/>
            <w:ind w:firstLine="426"/>
            <w:jc w:val="both"/>
          </w:pPr>
        </w:pPrChange>
      </w:pPr>
      <w:ins w:id="141" w:author="fahmi abdillah" w:date="2022-07-12T14:50:00Z">
        <w:r>
          <w:rPr>
            <w:i/>
            <w:iCs/>
            <w:lang w:val="en-ID"/>
          </w:rPr>
          <w:lastRenderedPageBreak/>
          <w:t>TF IDF</w:t>
        </w:r>
        <w:r>
          <w:rPr>
            <w:lang w:val="en-ID"/>
          </w:rPr>
          <w:t xml:space="preserve"> = </w:t>
        </w:r>
        <w:r>
          <w:rPr>
            <w:i/>
            <w:iCs/>
            <w:lang w:val="en-ID"/>
          </w:rPr>
          <w:t>TF (</w:t>
        </w:r>
        <w:proofErr w:type="spellStart"/>
        <w:proofErr w:type="gramStart"/>
        <w:r>
          <w:rPr>
            <w:i/>
            <w:iCs/>
            <w:lang w:val="en-ID"/>
          </w:rPr>
          <w:t>d,t</w:t>
        </w:r>
        <w:proofErr w:type="spellEnd"/>
        <w:proofErr w:type="gramEnd"/>
        <w:r>
          <w:rPr>
            <w:i/>
            <w:iCs/>
            <w:lang w:val="en-ID"/>
          </w:rPr>
          <w:t xml:space="preserve">) </w:t>
        </w:r>
        <w:r w:rsidR="00F02039">
          <w:rPr>
            <w:rFonts w:cs="Times New Roman"/>
            <w:i/>
            <w:iCs/>
            <w:lang w:val="en-ID"/>
          </w:rPr>
          <w:t>×</w:t>
        </w:r>
        <w:r w:rsidR="00F02039">
          <w:rPr>
            <w:i/>
            <w:iCs/>
            <w:lang w:val="en-ID"/>
          </w:rPr>
          <w:t xml:space="preserve"> IDF (t)</w:t>
        </w:r>
        <w:r w:rsidR="00F02039">
          <w:rPr>
            <w:i/>
            <w:iCs/>
            <w:lang w:val="en-ID"/>
          </w:rPr>
          <w:tab/>
        </w:r>
        <w:r w:rsidR="00F02039">
          <w:rPr>
            <w:i/>
            <w:iCs/>
            <w:lang w:val="en-ID"/>
          </w:rPr>
          <w:tab/>
        </w:r>
        <w:r w:rsidR="00F02039">
          <w:rPr>
            <w:i/>
            <w:iCs/>
            <w:lang w:val="en-ID"/>
          </w:rPr>
          <w:tab/>
        </w:r>
        <w:r w:rsidR="00F02039">
          <w:rPr>
            <w:i/>
            <w:iCs/>
            <w:lang w:val="en-ID"/>
          </w:rPr>
          <w:tab/>
        </w:r>
        <w:r w:rsidR="00F02039">
          <w:rPr>
            <w:i/>
            <w:iCs/>
            <w:lang w:val="en-ID"/>
          </w:rPr>
          <w:tab/>
        </w:r>
        <w:r w:rsidR="00F02039">
          <w:rPr>
            <w:i/>
            <w:iCs/>
            <w:lang w:val="en-ID"/>
          </w:rPr>
          <w:tab/>
        </w:r>
      </w:ins>
      <w:ins w:id="142" w:author="fahmi abdillah" w:date="2022-07-12T14:51:00Z">
        <w:r w:rsidR="00F02039">
          <w:rPr>
            <w:lang w:val="en-ID"/>
          </w:rPr>
          <w:t>(2.3)</w:t>
        </w:r>
      </w:ins>
    </w:p>
    <w:p w14:paraId="52DB6B49" w14:textId="5CB63A40" w:rsidR="006A1BFB" w:rsidRDefault="006A1BFB" w:rsidP="006F3A86">
      <w:pPr>
        <w:pStyle w:val="Heading2"/>
        <w:rPr>
          <w:lang w:val="en-ID"/>
        </w:rPr>
      </w:pPr>
      <w:bookmarkStart w:id="143" w:name="_Toc115957912"/>
      <w:proofErr w:type="spellStart"/>
      <w:r w:rsidRPr="006A1BFB">
        <w:rPr>
          <w:lang w:val="en-ID"/>
        </w:rPr>
        <w:t>Klasterisasi</w:t>
      </w:r>
      <w:bookmarkEnd w:id="143"/>
      <w:proofErr w:type="spellEnd"/>
      <w:r w:rsidR="001E60D4">
        <w:rPr>
          <w:lang w:val="en-ID"/>
        </w:rPr>
        <w:t xml:space="preserve"> </w:t>
      </w:r>
    </w:p>
    <w:p w14:paraId="4926A839" w14:textId="77777777" w:rsidR="00363A7B" w:rsidRDefault="00363A7B" w:rsidP="00363A7B">
      <w:pPr>
        <w:spacing w:before="240" w:after="240" w:line="360" w:lineRule="auto"/>
        <w:jc w:val="both"/>
        <w:rPr>
          <w:rFonts w:eastAsia="Times New Roman" w:cs="Times New Roman"/>
          <w:szCs w:val="24"/>
          <w:lang w:val="en-ID"/>
        </w:rPr>
      </w:pPr>
      <w:proofErr w:type="spellStart"/>
      <w:r>
        <w:rPr>
          <w:rFonts w:eastAsia="Times New Roman" w:cs="Times New Roman"/>
          <w:szCs w:val="24"/>
          <w:lang w:val="en-ID"/>
        </w:rPr>
        <w:t>Klasterisasi</w:t>
      </w:r>
      <w:proofErr w:type="spellEnd"/>
      <w:r>
        <w:rPr>
          <w:rFonts w:eastAsia="Times New Roman" w:cs="Times New Roman"/>
          <w:szCs w:val="24"/>
          <w:lang w:val="en-ID"/>
        </w:rPr>
        <w:t xml:space="preserve"> adalah proses pengelompokan kumpulan objek data ke </w:t>
      </w:r>
      <w:proofErr w:type="spellStart"/>
      <w:r>
        <w:rPr>
          <w:rFonts w:eastAsia="Times New Roman" w:cs="Times New Roman"/>
          <w:szCs w:val="24"/>
          <w:lang w:val="en-ID"/>
        </w:rPr>
        <w:t>klasster</w:t>
      </w:r>
      <w:proofErr w:type="spellEnd"/>
      <w:r>
        <w:rPr>
          <w:rFonts w:eastAsia="Times New Roman" w:cs="Times New Roman"/>
          <w:szCs w:val="24"/>
          <w:lang w:val="en-ID"/>
        </w:rPr>
        <w:t xml:space="preserve"> yang memiliki </w:t>
      </w:r>
      <w:proofErr w:type="spellStart"/>
      <w:r>
        <w:rPr>
          <w:rFonts w:eastAsia="Times New Roman" w:cs="Times New Roman"/>
          <w:szCs w:val="24"/>
          <w:lang w:val="en-ID"/>
        </w:rPr>
        <w:t>kemiripian</w:t>
      </w:r>
      <w:proofErr w:type="spellEnd"/>
      <w:r>
        <w:rPr>
          <w:rFonts w:eastAsia="Times New Roman" w:cs="Times New Roman"/>
          <w:szCs w:val="24"/>
          <w:lang w:val="en-ID"/>
        </w:rPr>
        <w:t xml:space="preserve"> dan membedakan yang tidak mirip ke dalam </w:t>
      </w:r>
      <w:proofErr w:type="spellStart"/>
      <w:r>
        <w:rPr>
          <w:rFonts w:eastAsia="Times New Roman" w:cs="Times New Roman"/>
          <w:szCs w:val="24"/>
          <w:lang w:val="en-ID"/>
        </w:rPr>
        <w:t>klaster</w:t>
      </w:r>
      <w:proofErr w:type="spellEnd"/>
      <w:r>
        <w:rPr>
          <w:rFonts w:eastAsia="Times New Roman" w:cs="Times New Roman"/>
          <w:szCs w:val="24"/>
          <w:lang w:val="en-ID"/>
        </w:rPr>
        <w:t xml:space="preserve"> </w:t>
      </w:r>
      <w:proofErr w:type="spellStart"/>
      <w:r>
        <w:rPr>
          <w:rFonts w:eastAsia="Times New Roman" w:cs="Times New Roman"/>
          <w:szCs w:val="24"/>
          <w:lang w:val="en-ID"/>
        </w:rPr>
        <w:t>lain</w:t>
      </w:r>
      <w:proofErr w:type="spellEnd"/>
      <w:r>
        <w:rPr>
          <w:rFonts w:eastAsia="Times New Roman" w:cs="Times New Roman"/>
          <w:szCs w:val="24"/>
          <w:lang w:val="en-ID"/>
        </w:rPr>
        <w:t xml:space="preserve">. Proses ini tidak dilakukan oleh manusia, sedangkan oleh alat </w:t>
      </w:r>
      <w:proofErr w:type="spellStart"/>
      <w:r>
        <w:rPr>
          <w:rFonts w:eastAsia="Times New Roman" w:cs="Times New Roman"/>
          <w:szCs w:val="24"/>
          <w:lang w:val="en-ID"/>
        </w:rPr>
        <w:t>algoritma</w:t>
      </w:r>
      <w:proofErr w:type="spellEnd"/>
      <w:r>
        <w:rPr>
          <w:rFonts w:eastAsia="Times New Roman" w:cs="Times New Roman"/>
          <w:szCs w:val="24"/>
          <w:lang w:val="en-ID"/>
        </w:rPr>
        <w:t xml:space="preserve">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Maka dari itu,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berguna untuk penentuan kelompok data yang tidak diketahui sebelumnya (Han </w:t>
      </w:r>
      <w:r>
        <w:rPr>
          <w:rFonts w:eastAsia="Times New Roman" w:cs="Times New Roman"/>
          <w:i/>
          <w:iCs/>
          <w:szCs w:val="24"/>
          <w:lang w:val="en-ID"/>
        </w:rPr>
        <w:t xml:space="preserve">et al. </w:t>
      </w:r>
      <w:r>
        <w:rPr>
          <w:rFonts w:eastAsia="Times New Roman" w:cs="Times New Roman"/>
          <w:szCs w:val="24"/>
          <w:lang w:val="en-ID"/>
        </w:rPr>
        <w:t>2012).</w:t>
      </w:r>
    </w:p>
    <w:p w14:paraId="7E4F8240" w14:textId="1E974AB8" w:rsidR="00363A7B" w:rsidRDefault="00363A7B" w:rsidP="00363A7B">
      <w:pPr>
        <w:spacing w:before="240" w:after="240" w:line="360" w:lineRule="auto"/>
        <w:jc w:val="both"/>
        <w:rPr>
          <w:rFonts w:eastAsia="Times New Roman" w:cs="Times New Roman"/>
          <w:color w:val="000000"/>
          <w:szCs w:val="24"/>
          <w:lang w:val="en-ID"/>
        </w:rPr>
      </w:pPr>
      <w:r>
        <w:rPr>
          <w:rFonts w:eastAsia="Times New Roman" w:cs="Times New Roman"/>
          <w:color w:val="000000"/>
          <w:szCs w:val="24"/>
          <w:lang w:val="en-ID"/>
        </w:rPr>
        <w:t xml:space="preserve">Metode </w:t>
      </w:r>
      <w:proofErr w:type="spellStart"/>
      <w:r>
        <w:rPr>
          <w:rFonts w:eastAsia="Times New Roman" w:cs="Times New Roman"/>
          <w:color w:val="000000"/>
          <w:szCs w:val="24"/>
          <w:lang w:val="en-ID"/>
        </w:rPr>
        <w:t>pengklasteran</w:t>
      </w:r>
      <w:proofErr w:type="spellEnd"/>
      <w:r>
        <w:rPr>
          <w:rFonts w:eastAsia="Times New Roman" w:cs="Times New Roman"/>
          <w:color w:val="000000"/>
          <w:szCs w:val="24"/>
          <w:lang w:val="en-ID"/>
        </w:rPr>
        <w:t xml:space="preserve"> secara umum dapat dikelompokkan ke dalam tabel sesuai dengan</w:t>
      </w:r>
      <w:r w:rsidRPr="00363A7B">
        <w:rPr>
          <w:rFonts w:eastAsia="Times New Roman" w:cs="Times New Roman"/>
          <w:color w:val="000000"/>
          <w:szCs w:val="24"/>
          <w:lang w:val="en-ID"/>
        </w:rPr>
        <w:t xml:space="preserve"> </w:t>
      </w:r>
      <w:r>
        <w:rPr>
          <w:rFonts w:eastAsia="Times New Roman" w:cs="Times New Roman"/>
          <w:color w:val="000000"/>
          <w:szCs w:val="24"/>
          <w:lang w:val="en-ID"/>
        </w:rPr>
        <w:t xml:space="preserve">tabel </w:t>
      </w:r>
      <w:ins w:id="144" w:author="fahmi abdillah" w:date="2022-07-13T23:32:00Z">
        <w:r w:rsidR="00BC3A4C">
          <w:rPr>
            <w:rFonts w:eastAsia="Times New Roman" w:cs="Times New Roman"/>
            <w:color w:val="000000"/>
            <w:szCs w:val="24"/>
            <w:lang w:val="en-ID"/>
          </w:rPr>
          <w:t>2.2</w:t>
        </w:r>
      </w:ins>
      <w:del w:id="145" w:author="fahmi abdillah" w:date="2022-07-13T23:32:00Z">
        <w:r w:rsidDel="00BC3A4C">
          <w:rPr>
            <w:rFonts w:eastAsia="Times New Roman" w:cs="Times New Roman"/>
            <w:color w:val="000000"/>
            <w:szCs w:val="24"/>
            <w:lang w:val="en-ID"/>
          </w:rPr>
          <w:delText xml:space="preserve">xx </w:delText>
        </w:r>
      </w:del>
      <w:r>
        <w:rPr>
          <w:rFonts w:eastAsia="Times New Roman" w:cs="Times New Roman"/>
          <w:color w:val="000000"/>
          <w:szCs w:val="24"/>
          <w:lang w:val="en-ID"/>
        </w:rPr>
        <w:t>.</w:t>
      </w:r>
    </w:p>
    <w:p w14:paraId="2F9FCEFE" w14:textId="34B6716A" w:rsidR="00363A7B" w:rsidDel="00126AA9" w:rsidRDefault="00363A7B" w:rsidP="00363A7B">
      <w:pPr>
        <w:spacing w:before="240" w:after="240" w:line="360" w:lineRule="auto"/>
        <w:jc w:val="center"/>
        <w:rPr>
          <w:del w:id="146" w:author="fahmi abdillah" w:date="2022-07-13T23:11:00Z"/>
          <w:rFonts w:eastAsia="Times New Roman" w:cs="Times New Roman"/>
          <w:color w:val="000000"/>
          <w:szCs w:val="24"/>
          <w:lang w:val="en-ID"/>
        </w:rPr>
      </w:pPr>
      <w:del w:id="147" w:author="fahmi abdillah" w:date="2022-07-13T23:11:00Z">
        <w:r w:rsidDel="00126AA9">
          <w:rPr>
            <w:rFonts w:eastAsia="Times New Roman" w:cs="Times New Roman"/>
            <w:color w:val="000000"/>
            <w:szCs w:val="24"/>
            <w:lang w:val="en-ID"/>
          </w:rPr>
          <w:delText xml:space="preserve">Tabel xx Metode Klasterisasi (Han </w:delText>
        </w:r>
        <w:r w:rsidRPr="00363A7B" w:rsidDel="00126AA9">
          <w:rPr>
            <w:rFonts w:eastAsia="Times New Roman" w:cs="Times New Roman"/>
            <w:i/>
            <w:iCs/>
            <w:color w:val="000000"/>
            <w:szCs w:val="24"/>
            <w:lang w:val="en-ID"/>
          </w:rPr>
          <w:delText>et al.</w:delText>
        </w:r>
        <w:r w:rsidDel="00126AA9">
          <w:rPr>
            <w:rFonts w:eastAsia="Times New Roman" w:cs="Times New Roman"/>
            <w:color w:val="000000"/>
            <w:szCs w:val="24"/>
            <w:lang w:val="en-ID"/>
          </w:rPr>
          <w:delText xml:space="preserve"> 2012)</w:delText>
        </w:r>
      </w:del>
    </w:p>
    <w:p w14:paraId="5DDA281D" w14:textId="260024D7" w:rsidR="00126AA9" w:rsidRPr="005F0D74" w:rsidRDefault="00126AA9">
      <w:pPr>
        <w:pStyle w:val="Caption"/>
        <w:keepNext/>
        <w:jc w:val="center"/>
        <w:rPr>
          <w:ins w:id="148" w:author="fahmi abdillah" w:date="2022-07-13T23:10:00Z"/>
          <w:szCs w:val="24"/>
        </w:rPr>
        <w:pPrChange w:id="149" w:author="fahmi abdillah" w:date="2022-07-13T23:11:00Z">
          <w:pPr/>
        </w:pPrChange>
      </w:pPr>
      <w:bookmarkStart w:id="150" w:name="_Toc108684907"/>
      <w:ins w:id="151" w:author="fahmi abdillah" w:date="2022-07-13T23:10:00Z">
        <w:r w:rsidRPr="00126AA9">
          <w:rPr>
            <w:i w:val="0"/>
            <w:iCs w:val="0"/>
            <w:color w:val="auto"/>
            <w:sz w:val="24"/>
            <w:szCs w:val="24"/>
            <w:rPrChange w:id="152" w:author="fahmi abdillah" w:date="2022-07-13T23:11:00Z">
              <w:rPr/>
            </w:rPrChange>
          </w:rPr>
          <w:t xml:space="preserve">Tabel </w:t>
        </w:r>
      </w:ins>
      <w:ins w:id="153" w:author="fahmi abdillah" w:date="2022-07-13T23:32:00Z">
        <w:r w:rsidR="00BC3A4C">
          <w:rPr>
            <w:i w:val="0"/>
            <w:iCs w:val="0"/>
            <w:color w:val="auto"/>
            <w:sz w:val="24"/>
            <w:szCs w:val="24"/>
            <w:lang w:val="en-US"/>
          </w:rPr>
          <w:t>2</w:t>
        </w:r>
      </w:ins>
      <w:ins w:id="154" w:author="fahmi abdillah" w:date="2022-07-13T23:29:00Z">
        <w:r w:rsidR="00044A65">
          <w:rPr>
            <w:i w:val="0"/>
            <w:iCs w:val="0"/>
            <w:color w:val="auto"/>
            <w:sz w:val="24"/>
            <w:szCs w:val="24"/>
          </w:rPr>
          <w:t>.</w:t>
        </w:r>
        <w:r w:rsidR="00044A65">
          <w:rPr>
            <w:i w:val="0"/>
            <w:iCs w:val="0"/>
            <w:color w:val="auto"/>
            <w:sz w:val="24"/>
            <w:szCs w:val="24"/>
          </w:rPr>
          <w:fldChar w:fldCharType="begin"/>
        </w:r>
        <w:r w:rsidR="00044A65">
          <w:rPr>
            <w:i w:val="0"/>
            <w:iCs w:val="0"/>
            <w:color w:val="auto"/>
            <w:sz w:val="24"/>
            <w:szCs w:val="24"/>
          </w:rPr>
          <w:instrText xml:space="preserve"> SEQ Tabel \* ARABIC \s 1 </w:instrText>
        </w:r>
      </w:ins>
      <w:r w:rsidR="00044A65">
        <w:rPr>
          <w:i w:val="0"/>
          <w:iCs w:val="0"/>
          <w:color w:val="auto"/>
          <w:sz w:val="24"/>
          <w:szCs w:val="24"/>
        </w:rPr>
        <w:fldChar w:fldCharType="separate"/>
      </w:r>
      <w:r w:rsidR="001E7EED">
        <w:rPr>
          <w:i w:val="0"/>
          <w:iCs w:val="0"/>
          <w:noProof/>
          <w:color w:val="auto"/>
          <w:sz w:val="24"/>
          <w:szCs w:val="24"/>
        </w:rPr>
        <w:t>2</w:t>
      </w:r>
      <w:ins w:id="155" w:author="fahmi abdillah" w:date="2022-07-13T23:29:00Z">
        <w:r w:rsidR="00044A65">
          <w:rPr>
            <w:i w:val="0"/>
            <w:iCs w:val="0"/>
            <w:color w:val="auto"/>
            <w:sz w:val="24"/>
            <w:szCs w:val="24"/>
          </w:rPr>
          <w:fldChar w:fldCharType="end"/>
        </w:r>
      </w:ins>
      <w:ins w:id="156" w:author="fahmi abdillah" w:date="2022-07-13T23:10:00Z">
        <w:r w:rsidRPr="00126AA9">
          <w:rPr>
            <w:i w:val="0"/>
            <w:iCs w:val="0"/>
            <w:color w:val="auto"/>
            <w:sz w:val="24"/>
            <w:szCs w:val="24"/>
            <w:lang w:val="en-US"/>
            <w:rPrChange w:id="157" w:author="fahmi abdillah" w:date="2022-07-13T23:11:00Z">
              <w:rPr>
                <w:lang w:val="en-US"/>
              </w:rPr>
            </w:rPrChange>
          </w:rPr>
          <w:t xml:space="preserve"> </w:t>
        </w:r>
        <w:r w:rsidRPr="00126AA9">
          <w:rPr>
            <w:i w:val="0"/>
            <w:iCs w:val="0"/>
            <w:color w:val="auto"/>
            <w:sz w:val="24"/>
            <w:szCs w:val="24"/>
            <w:lang w:val="en-US"/>
            <w:rPrChange w:id="158" w:author="fahmi abdillah" w:date="2022-07-13T23:11:00Z">
              <w:rPr>
                <w:i/>
                <w:iCs/>
                <w:lang w:val="en-US"/>
              </w:rPr>
            </w:rPrChange>
          </w:rPr>
          <w:t xml:space="preserve">Metode </w:t>
        </w:r>
        <w:proofErr w:type="spellStart"/>
        <w:r w:rsidRPr="00126AA9">
          <w:rPr>
            <w:i w:val="0"/>
            <w:iCs w:val="0"/>
            <w:color w:val="auto"/>
            <w:sz w:val="24"/>
            <w:szCs w:val="24"/>
            <w:lang w:val="en-US"/>
            <w:rPrChange w:id="159" w:author="fahmi abdillah" w:date="2022-07-13T23:11:00Z">
              <w:rPr>
                <w:i/>
                <w:iCs/>
                <w:lang w:val="en-US"/>
              </w:rPr>
            </w:rPrChange>
          </w:rPr>
          <w:t>Klasterisasi</w:t>
        </w:r>
        <w:proofErr w:type="spellEnd"/>
        <w:r w:rsidRPr="00126AA9">
          <w:rPr>
            <w:i w:val="0"/>
            <w:iCs w:val="0"/>
            <w:color w:val="auto"/>
            <w:sz w:val="24"/>
            <w:szCs w:val="24"/>
            <w:lang w:val="en-US"/>
            <w:rPrChange w:id="160" w:author="fahmi abdillah" w:date="2022-07-13T23:11:00Z">
              <w:rPr>
                <w:i/>
                <w:iCs/>
                <w:lang w:val="en-US"/>
              </w:rPr>
            </w:rPrChange>
          </w:rPr>
          <w:t xml:space="preserve"> (Han </w:t>
        </w:r>
        <w:r w:rsidRPr="00126AA9">
          <w:rPr>
            <w:color w:val="auto"/>
            <w:sz w:val="24"/>
            <w:szCs w:val="24"/>
            <w:lang w:val="en-US"/>
            <w:rPrChange w:id="161" w:author="fahmi abdillah" w:date="2022-07-13T23:11:00Z">
              <w:rPr>
                <w:lang w:val="en-US"/>
              </w:rPr>
            </w:rPrChange>
          </w:rPr>
          <w:t xml:space="preserve">et al. </w:t>
        </w:r>
        <w:r w:rsidRPr="00126AA9">
          <w:rPr>
            <w:i w:val="0"/>
            <w:iCs w:val="0"/>
            <w:color w:val="auto"/>
            <w:sz w:val="24"/>
            <w:szCs w:val="24"/>
            <w:lang w:val="en-US"/>
            <w:rPrChange w:id="162" w:author="fahmi abdillah" w:date="2022-07-13T23:11:00Z">
              <w:rPr>
                <w:i/>
                <w:iCs/>
                <w:lang w:val="en-US"/>
              </w:rPr>
            </w:rPrChange>
          </w:rPr>
          <w:t>2012)</w:t>
        </w:r>
        <w:bookmarkEnd w:id="150"/>
      </w:ins>
    </w:p>
    <w:tbl>
      <w:tblPr>
        <w:tblStyle w:val="TableGrid"/>
        <w:tblW w:w="8500" w:type="dxa"/>
        <w:tblLook w:val="04A0" w:firstRow="1" w:lastRow="0" w:firstColumn="1" w:lastColumn="0" w:noHBand="0" w:noVBand="1"/>
      </w:tblPr>
      <w:tblGrid>
        <w:gridCol w:w="1838"/>
        <w:gridCol w:w="3969"/>
        <w:gridCol w:w="2693"/>
      </w:tblGrid>
      <w:tr w:rsidR="00363A7B" w14:paraId="6DC3E2DF" w14:textId="77777777" w:rsidTr="00DF001B">
        <w:tc>
          <w:tcPr>
            <w:tcW w:w="1838" w:type="dxa"/>
          </w:tcPr>
          <w:p w14:paraId="182DC83E" w14:textId="35CC72CB" w:rsidR="00363A7B" w:rsidRDefault="00363A7B" w:rsidP="00363A7B">
            <w:pPr>
              <w:spacing w:before="240" w:after="240" w:line="360" w:lineRule="auto"/>
              <w:jc w:val="center"/>
              <w:rPr>
                <w:rFonts w:eastAsia="Times New Roman" w:cs="Times New Roman"/>
                <w:szCs w:val="24"/>
                <w:lang w:val="en-ID"/>
              </w:rPr>
            </w:pPr>
            <w:r>
              <w:rPr>
                <w:rFonts w:eastAsia="Times New Roman" w:cs="Times New Roman"/>
                <w:szCs w:val="24"/>
                <w:lang w:val="en-ID"/>
              </w:rPr>
              <w:t>Metode</w:t>
            </w:r>
          </w:p>
        </w:tc>
        <w:tc>
          <w:tcPr>
            <w:tcW w:w="3969" w:type="dxa"/>
          </w:tcPr>
          <w:p w14:paraId="2F67A600" w14:textId="1A870D75" w:rsidR="00363A7B" w:rsidRDefault="00363A7B" w:rsidP="00363A7B">
            <w:pPr>
              <w:spacing w:before="240" w:after="240" w:line="360" w:lineRule="auto"/>
              <w:jc w:val="center"/>
              <w:rPr>
                <w:rFonts w:eastAsia="Times New Roman" w:cs="Times New Roman"/>
                <w:szCs w:val="24"/>
                <w:lang w:val="en-ID"/>
              </w:rPr>
            </w:pPr>
            <w:r>
              <w:rPr>
                <w:rFonts w:eastAsia="Times New Roman" w:cs="Times New Roman"/>
                <w:szCs w:val="24"/>
                <w:lang w:val="en-ID"/>
              </w:rPr>
              <w:t>Karakteristik Umum</w:t>
            </w:r>
          </w:p>
        </w:tc>
        <w:tc>
          <w:tcPr>
            <w:tcW w:w="2693" w:type="dxa"/>
          </w:tcPr>
          <w:p w14:paraId="36581FAC" w14:textId="5FA3FD34" w:rsidR="00363A7B" w:rsidRDefault="00363A7B" w:rsidP="00363A7B">
            <w:pPr>
              <w:spacing w:before="240" w:after="240" w:line="360" w:lineRule="auto"/>
              <w:jc w:val="center"/>
              <w:rPr>
                <w:rFonts w:eastAsia="Times New Roman" w:cs="Times New Roman"/>
                <w:szCs w:val="24"/>
                <w:lang w:val="en-ID"/>
              </w:rPr>
            </w:pPr>
            <w:r>
              <w:rPr>
                <w:rFonts w:eastAsia="Times New Roman" w:cs="Times New Roman"/>
                <w:szCs w:val="24"/>
                <w:lang w:val="en-ID"/>
              </w:rPr>
              <w:t xml:space="preserve">Contoh </w:t>
            </w:r>
            <w:proofErr w:type="spellStart"/>
            <w:r>
              <w:rPr>
                <w:rFonts w:eastAsia="Times New Roman" w:cs="Times New Roman"/>
                <w:szCs w:val="24"/>
                <w:lang w:val="en-ID"/>
              </w:rPr>
              <w:t>Algoritma</w:t>
            </w:r>
            <w:proofErr w:type="spellEnd"/>
          </w:p>
        </w:tc>
      </w:tr>
      <w:tr w:rsidR="00363A7B" w14:paraId="41D23E3F" w14:textId="77777777" w:rsidTr="00DF001B">
        <w:tc>
          <w:tcPr>
            <w:tcW w:w="1838" w:type="dxa"/>
          </w:tcPr>
          <w:p w14:paraId="0EE3799A" w14:textId="21C4113F" w:rsidR="00363A7B" w:rsidRDefault="00363A7B" w:rsidP="00363A7B">
            <w:pPr>
              <w:spacing w:before="240" w:after="240" w:line="360" w:lineRule="auto"/>
              <w:jc w:val="center"/>
              <w:rPr>
                <w:rFonts w:eastAsia="Times New Roman" w:cs="Times New Roman"/>
                <w:szCs w:val="24"/>
                <w:lang w:val="en-ID"/>
              </w:rPr>
            </w:pPr>
            <w:r>
              <w:rPr>
                <w:rFonts w:eastAsia="Times New Roman" w:cs="Times New Roman"/>
                <w:szCs w:val="24"/>
                <w:lang w:val="en-ID"/>
              </w:rPr>
              <w:t>Metode Partisi</w:t>
            </w:r>
          </w:p>
        </w:tc>
        <w:tc>
          <w:tcPr>
            <w:tcW w:w="3969" w:type="dxa"/>
          </w:tcPr>
          <w:p w14:paraId="3C83DA5A" w14:textId="77777777" w:rsidR="00363A7B" w:rsidRDefault="00363A7B" w:rsidP="00363A7B">
            <w:pPr>
              <w:pStyle w:val="ListParagraph"/>
              <w:numPr>
                <w:ilvl w:val="0"/>
                <w:numId w:val="5"/>
              </w:numPr>
              <w:spacing w:before="240" w:after="240" w:line="360" w:lineRule="auto"/>
              <w:rPr>
                <w:rFonts w:eastAsia="Times New Roman" w:cs="Times New Roman"/>
                <w:szCs w:val="24"/>
                <w:lang w:val="en-ID"/>
              </w:rPr>
            </w:pPr>
            <w:r>
              <w:rPr>
                <w:rFonts w:eastAsia="Times New Roman" w:cs="Times New Roman"/>
                <w:szCs w:val="24"/>
                <w:lang w:val="en-ID"/>
              </w:rPr>
              <w:t xml:space="preserve">Mencari </w:t>
            </w:r>
            <w:proofErr w:type="spellStart"/>
            <w:r>
              <w:rPr>
                <w:rFonts w:eastAsia="Times New Roman" w:cs="Times New Roman"/>
                <w:szCs w:val="24"/>
                <w:lang w:val="en-ID"/>
              </w:rPr>
              <w:t>klaster</w:t>
            </w:r>
            <w:proofErr w:type="spellEnd"/>
            <w:r>
              <w:rPr>
                <w:rFonts w:eastAsia="Times New Roman" w:cs="Times New Roman"/>
                <w:szCs w:val="24"/>
                <w:lang w:val="en-ID"/>
              </w:rPr>
              <w:t xml:space="preserve"> eksklusif yang mirip</w:t>
            </w:r>
          </w:p>
          <w:p w14:paraId="763B4D4B" w14:textId="77777777" w:rsidR="00363A7B" w:rsidRDefault="00363A7B" w:rsidP="00363A7B">
            <w:pPr>
              <w:pStyle w:val="ListParagraph"/>
              <w:numPr>
                <w:ilvl w:val="0"/>
                <w:numId w:val="5"/>
              </w:numPr>
              <w:spacing w:before="240" w:after="240" w:line="360" w:lineRule="auto"/>
              <w:rPr>
                <w:rFonts w:eastAsia="Times New Roman" w:cs="Times New Roman"/>
                <w:szCs w:val="24"/>
                <w:lang w:val="en-ID"/>
              </w:rPr>
            </w:pPr>
            <w:r>
              <w:rPr>
                <w:rFonts w:eastAsia="Times New Roman" w:cs="Times New Roman"/>
                <w:szCs w:val="24"/>
                <w:lang w:val="en-ID"/>
              </w:rPr>
              <w:t>Berbasis jarak</w:t>
            </w:r>
          </w:p>
          <w:p w14:paraId="07D25963" w14:textId="77777777" w:rsidR="00363A7B" w:rsidRDefault="00363A7B" w:rsidP="00363A7B">
            <w:pPr>
              <w:pStyle w:val="ListParagraph"/>
              <w:numPr>
                <w:ilvl w:val="0"/>
                <w:numId w:val="5"/>
              </w:numPr>
              <w:spacing w:before="240" w:after="240" w:line="360" w:lineRule="auto"/>
              <w:rPr>
                <w:rFonts w:eastAsia="Times New Roman" w:cs="Times New Roman"/>
                <w:szCs w:val="24"/>
                <w:lang w:val="en-ID"/>
              </w:rPr>
            </w:pPr>
            <w:r>
              <w:rPr>
                <w:rFonts w:eastAsia="Times New Roman" w:cs="Times New Roman"/>
                <w:szCs w:val="24"/>
                <w:lang w:val="en-ID"/>
              </w:rPr>
              <w:t xml:space="preserve">Menggunakan rata-rata atau medoid, untuk menggambarkan pusat </w:t>
            </w:r>
            <w:proofErr w:type="spellStart"/>
            <w:r>
              <w:rPr>
                <w:rFonts w:eastAsia="Times New Roman" w:cs="Times New Roman"/>
                <w:szCs w:val="24"/>
                <w:lang w:val="en-ID"/>
              </w:rPr>
              <w:t>klaster</w:t>
            </w:r>
            <w:proofErr w:type="spellEnd"/>
          </w:p>
          <w:p w14:paraId="47BCD4B3" w14:textId="5C4F97B3" w:rsidR="00363A7B" w:rsidRPr="00363A7B" w:rsidRDefault="00363A7B" w:rsidP="00363A7B">
            <w:pPr>
              <w:pStyle w:val="ListParagraph"/>
              <w:numPr>
                <w:ilvl w:val="0"/>
                <w:numId w:val="5"/>
              </w:numPr>
              <w:spacing w:before="240" w:after="240" w:line="360" w:lineRule="auto"/>
              <w:rPr>
                <w:rFonts w:eastAsia="Times New Roman" w:cs="Times New Roman"/>
                <w:szCs w:val="24"/>
                <w:lang w:val="en-ID"/>
              </w:rPr>
            </w:pPr>
            <w:r>
              <w:rPr>
                <w:rFonts w:eastAsia="Times New Roman" w:cs="Times New Roman"/>
                <w:szCs w:val="24"/>
                <w:lang w:val="en-ID"/>
              </w:rPr>
              <w:t>Efektif untuk kumpulan data kecil hingga menengah</w:t>
            </w:r>
          </w:p>
        </w:tc>
        <w:tc>
          <w:tcPr>
            <w:tcW w:w="2693" w:type="dxa"/>
          </w:tcPr>
          <w:p w14:paraId="37F432ED" w14:textId="77777777" w:rsidR="00363A7B" w:rsidRDefault="00363A7B" w:rsidP="00363A7B">
            <w:pPr>
              <w:spacing w:before="240" w:after="240" w:line="360" w:lineRule="auto"/>
              <w:rPr>
                <w:rFonts w:eastAsia="Times New Roman" w:cs="Times New Roman"/>
                <w:szCs w:val="24"/>
                <w:lang w:val="en-ID"/>
              </w:rPr>
            </w:pPr>
            <w:r>
              <w:rPr>
                <w:rFonts w:eastAsia="Times New Roman" w:cs="Times New Roman"/>
                <w:szCs w:val="24"/>
                <w:lang w:val="en-ID"/>
              </w:rPr>
              <w:t>1. K-Means</w:t>
            </w:r>
          </w:p>
          <w:p w14:paraId="3238A301" w14:textId="16871097" w:rsidR="00363A7B" w:rsidRDefault="00363A7B" w:rsidP="00363A7B">
            <w:pPr>
              <w:spacing w:before="240" w:after="240" w:line="360" w:lineRule="auto"/>
              <w:rPr>
                <w:rFonts w:eastAsia="Times New Roman" w:cs="Times New Roman"/>
                <w:szCs w:val="24"/>
                <w:lang w:val="en-ID"/>
              </w:rPr>
            </w:pPr>
            <w:r>
              <w:rPr>
                <w:rFonts w:eastAsia="Times New Roman" w:cs="Times New Roman"/>
                <w:szCs w:val="24"/>
                <w:lang w:val="en-ID"/>
              </w:rPr>
              <w:t>2. K-Medoids</w:t>
            </w:r>
          </w:p>
        </w:tc>
      </w:tr>
      <w:tr w:rsidR="00363A7B" w14:paraId="40B860D6" w14:textId="77777777" w:rsidTr="00DF001B">
        <w:tc>
          <w:tcPr>
            <w:tcW w:w="1838" w:type="dxa"/>
          </w:tcPr>
          <w:p w14:paraId="39AACB68" w14:textId="02FB80A5" w:rsidR="00363A7B" w:rsidRDefault="00363A7B" w:rsidP="00363A7B">
            <w:pPr>
              <w:spacing w:before="240" w:after="240" w:line="360" w:lineRule="auto"/>
              <w:jc w:val="center"/>
              <w:rPr>
                <w:rFonts w:eastAsia="Times New Roman" w:cs="Times New Roman"/>
                <w:szCs w:val="24"/>
                <w:lang w:val="en-ID"/>
              </w:rPr>
            </w:pPr>
            <w:r>
              <w:rPr>
                <w:rFonts w:eastAsia="Times New Roman" w:cs="Times New Roman"/>
                <w:szCs w:val="24"/>
                <w:lang w:val="en-ID"/>
              </w:rPr>
              <w:t>Metode Hierarki</w:t>
            </w:r>
          </w:p>
        </w:tc>
        <w:tc>
          <w:tcPr>
            <w:tcW w:w="3969" w:type="dxa"/>
          </w:tcPr>
          <w:p w14:paraId="0DE2BFD7" w14:textId="77777777" w:rsidR="00363A7B" w:rsidRDefault="00363A7B" w:rsidP="00363A7B">
            <w:pPr>
              <w:pStyle w:val="ListParagraph"/>
              <w:numPr>
                <w:ilvl w:val="0"/>
                <w:numId w:val="6"/>
              </w:numPr>
              <w:spacing w:before="240" w:after="240" w:line="360" w:lineRule="auto"/>
              <w:rPr>
                <w:rFonts w:eastAsia="Times New Roman" w:cs="Times New Roman"/>
                <w:szCs w:val="24"/>
                <w:lang w:val="en-ID"/>
              </w:rPr>
            </w:pPr>
            <w:proofErr w:type="spellStart"/>
            <w:r>
              <w:rPr>
                <w:rFonts w:eastAsia="Times New Roman" w:cs="Times New Roman"/>
                <w:szCs w:val="24"/>
                <w:lang w:val="en-ID"/>
              </w:rPr>
              <w:t>Klasterisasi</w:t>
            </w:r>
            <w:proofErr w:type="spellEnd"/>
            <w:r>
              <w:rPr>
                <w:rFonts w:eastAsia="Times New Roman" w:cs="Times New Roman"/>
                <w:szCs w:val="24"/>
                <w:lang w:val="en-ID"/>
              </w:rPr>
              <w:t xml:space="preserve"> dekomposisi hierarki</w:t>
            </w:r>
          </w:p>
          <w:p w14:paraId="6CF3B166" w14:textId="5D01A622" w:rsidR="00363A7B" w:rsidRDefault="00363A7B" w:rsidP="00363A7B">
            <w:pPr>
              <w:pStyle w:val="ListParagraph"/>
              <w:numPr>
                <w:ilvl w:val="0"/>
                <w:numId w:val="6"/>
              </w:numPr>
              <w:spacing w:before="240" w:after="240" w:line="360" w:lineRule="auto"/>
              <w:rPr>
                <w:rFonts w:eastAsia="Times New Roman" w:cs="Times New Roman"/>
                <w:szCs w:val="24"/>
                <w:lang w:val="en-ID"/>
              </w:rPr>
            </w:pPr>
            <w:r>
              <w:rPr>
                <w:rFonts w:eastAsia="Times New Roman" w:cs="Times New Roman"/>
                <w:szCs w:val="24"/>
                <w:lang w:val="en-ID"/>
              </w:rPr>
              <w:t>Tidak dapat memperbaiki penggabungan dan pemisahan yang salah</w:t>
            </w:r>
          </w:p>
          <w:p w14:paraId="684A2A6C" w14:textId="22C9AFA8" w:rsidR="00363A7B" w:rsidRPr="00363A7B" w:rsidRDefault="00363A7B" w:rsidP="00363A7B">
            <w:pPr>
              <w:pStyle w:val="ListParagraph"/>
              <w:numPr>
                <w:ilvl w:val="0"/>
                <w:numId w:val="6"/>
              </w:numPr>
              <w:spacing w:before="240" w:after="240" w:line="360" w:lineRule="auto"/>
              <w:rPr>
                <w:rFonts w:eastAsia="Times New Roman" w:cs="Times New Roman"/>
                <w:szCs w:val="24"/>
                <w:lang w:val="en-ID"/>
              </w:rPr>
            </w:pPr>
            <w:r>
              <w:rPr>
                <w:rFonts w:eastAsia="Times New Roman" w:cs="Times New Roman"/>
                <w:szCs w:val="24"/>
                <w:lang w:val="en-ID"/>
              </w:rPr>
              <w:lastRenderedPageBreak/>
              <w:t xml:space="preserve">Menggabungkan teknik lainnya seperti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mikro atau keterhubungan objek</w:t>
            </w:r>
          </w:p>
        </w:tc>
        <w:tc>
          <w:tcPr>
            <w:tcW w:w="2693" w:type="dxa"/>
          </w:tcPr>
          <w:p w14:paraId="21E5E640" w14:textId="77777777" w:rsidR="00363A7B" w:rsidRDefault="00363A7B" w:rsidP="00363A7B">
            <w:pPr>
              <w:spacing w:before="240" w:after="240" w:line="360" w:lineRule="auto"/>
              <w:rPr>
                <w:rFonts w:eastAsia="Times New Roman" w:cs="Times New Roman"/>
                <w:szCs w:val="24"/>
                <w:lang w:val="en-ID"/>
              </w:rPr>
            </w:pPr>
            <w:r>
              <w:rPr>
                <w:rFonts w:eastAsia="Times New Roman" w:cs="Times New Roman"/>
                <w:szCs w:val="24"/>
                <w:lang w:val="en-ID"/>
              </w:rPr>
              <w:lastRenderedPageBreak/>
              <w:t xml:space="preserve">1.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w:t>
            </w:r>
            <w:proofErr w:type="spellStart"/>
            <w:r>
              <w:rPr>
                <w:rFonts w:eastAsia="Times New Roman" w:cs="Times New Roman"/>
                <w:szCs w:val="24"/>
                <w:lang w:val="en-ID"/>
              </w:rPr>
              <w:t>Aglomeratif</w:t>
            </w:r>
            <w:proofErr w:type="spellEnd"/>
            <w:r>
              <w:rPr>
                <w:rFonts w:eastAsia="Times New Roman" w:cs="Times New Roman"/>
                <w:szCs w:val="24"/>
                <w:lang w:val="en-ID"/>
              </w:rPr>
              <w:t>/</w:t>
            </w:r>
            <w:proofErr w:type="spellStart"/>
            <w:r>
              <w:rPr>
                <w:rFonts w:eastAsia="Times New Roman" w:cs="Times New Roman"/>
                <w:szCs w:val="24"/>
                <w:lang w:val="en-ID"/>
              </w:rPr>
              <w:t>Divisif</w:t>
            </w:r>
            <w:proofErr w:type="spellEnd"/>
          </w:p>
          <w:p w14:paraId="29FF6718" w14:textId="77777777" w:rsidR="00363A7B" w:rsidRDefault="00363A7B" w:rsidP="00363A7B">
            <w:pPr>
              <w:spacing w:before="240" w:after="240" w:line="360" w:lineRule="auto"/>
              <w:rPr>
                <w:rFonts w:eastAsia="Times New Roman" w:cs="Times New Roman"/>
                <w:szCs w:val="24"/>
                <w:lang w:val="en-ID"/>
              </w:rPr>
            </w:pPr>
            <w:r>
              <w:rPr>
                <w:rFonts w:eastAsia="Times New Roman" w:cs="Times New Roman"/>
                <w:szCs w:val="24"/>
                <w:lang w:val="en-ID"/>
              </w:rPr>
              <w:t>2. Pengukuran jarak</w:t>
            </w:r>
          </w:p>
          <w:p w14:paraId="348F6344" w14:textId="77777777" w:rsidR="00363A7B" w:rsidRDefault="00363A7B" w:rsidP="00363A7B">
            <w:pPr>
              <w:spacing w:before="240" w:after="240" w:line="360" w:lineRule="auto"/>
              <w:rPr>
                <w:rFonts w:eastAsia="Times New Roman" w:cs="Times New Roman"/>
                <w:i/>
                <w:iCs/>
                <w:szCs w:val="24"/>
                <w:lang w:val="en-ID"/>
              </w:rPr>
            </w:pPr>
            <w:r>
              <w:rPr>
                <w:rFonts w:eastAsia="Times New Roman" w:cs="Times New Roman"/>
                <w:szCs w:val="24"/>
                <w:lang w:val="en-ID"/>
              </w:rPr>
              <w:lastRenderedPageBreak/>
              <w:t xml:space="preserve">3. </w:t>
            </w:r>
            <w:r>
              <w:rPr>
                <w:rFonts w:eastAsia="Times New Roman" w:cs="Times New Roman"/>
                <w:i/>
                <w:iCs/>
                <w:szCs w:val="24"/>
                <w:lang w:val="en-ID"/>
              </w:rPr>
              <w:t>Balanced Iterative Reducing and Clustering (BIRD)</w:t>
            </w:r>
          </w:p>
          <w:p w14:paraId="5EE6D831" w14:textId="77777777" w:rsidR="00363A7B" w:rsidRDefault="00363A7B" w:rsidP="00363A7B">
            <w:pPr>
              <w:spacing w:before="240" w:after="240" w:line="360" w:lineRule="auto"/>
              <w:rPr>
                <w:rFonts w:eastAsia="Times New Roman" w:cs="Times New Roman"/>
                <w:i/>
                <w:iCs/>
                <w:szCs w:val="24"/>
                <w:lang w:val="en-ID"/>
              </w:rPr>
            </w:pPr>
            <w:r>
              <w:rPr>
                <w:rFonts w:eastAsia="Times New Roman" w:cs="Times New Roman"/>
                <w:szCs w:val="24"/>
                <w:lang w:val="en-ID"/>
              </w:rPr>
              <w:t xml:space="preserve">4. </w:t>
            </w:r>
            <w:r>
              <w:rPr>
                <w:rFonts w:eastAsia="Times New Roman" w:cs="Times New Roman"/>
                <w:i/>
                <w:iCs/>
                <w:szCs w:val="24"/>
                <w:lang w:val="en-ID"/>
              </w:rPr>
              <w:t>Chameleon</w:t>
            </w:r>
          </w:p>
          <w:p w14:paraId="004A62AE" w14:textId="57D63F5F" w:rsidR="00363A7B" w:rsidRPr="00363A7B" w:rsidRDefault="00363A7B" w:rsidP="00363A7B">
            <w:pPr>
              <w:spacing w:before="240" w:after="240" w:line="360" w:lineRule="auto"/>
              <w:rPr>
                <w:rFonts w:eastAsia="Times New Roman" w:cs="Times New Roman"/>
                <w:szCs w:val="24"/>
                <w:lang w:val="en-ID"/>
              </w:rPr>
            </w:pPr>
            <w:r>
              <w:rPr>
                <w:rFonts w:eastAsia="Times New Roman" w:cs="Times New Roman"/>
                <w:szCs w:val="24"/>
                <w:lang w:val="en-ID"/>
              </w:rPr>
              <w:t xml:space="preserve">5.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hierarki </w:t>
            </w:r>
            <w:proofErr w:type="spellStart"/>
            <w:r>
              <w:rPr>
                <w:rFonts w:eastAsia="Times New Roman" w:cs="Times New Roman"/>
                <w:szCs w:val="24"/>
                <w:lang w:val="en-ID"/>
              </w:rPr>
              <w:t>probabilistik</w:t>
            </w:r>
            <w:proofErr w:type="spellEnd"/>
          </w:p>
        </w:tc>
      </w:tr>
      <w:tr w:rsidR="00363A7B" w14:paraId="55D60800" w14:textId="77777777" w:rsidTr="00DF001B">
        <w:tc>
          <w:tcPr>
            <w:tcW w:w="1838" w:type="dxa"/>
          </w:tcPr>
          <w:p w14:paraId="7C67D159" w14:textId="2D72DE26" w:rsidR="00363A7B" w:rsidRDefault="005B44A1" w:rsidP="00363A7B">
            <w:pPr>
              <w:spacing w:before="240" w:after="240" w:line="360" w:lineRule="auto"/>
              <w:jc w:val="center"/>
              <w:rPr>
                <w:rFonts w:eastAsia="Times New Roman" w:cs="Times New Roman"/>
                <w:szCs w:val="24"/>
                <w:lang w:val="en-ID"/>
              </w:rPr>
            </w:pPr>
            <w:r>
              <w:rPr>
                <w:rFonts w:eastAsia="Times New Roman" w:cs="Times New Roman"/>
                <w:szCs w:val="24"/>
                <w:lang w:val="en-ID"/>
              </w:rPr>
              <w:lastRenderedPageBreak/>
              <w:t>Metode Berbasis Kepadatan</w:t>
            </w:r>
          </w:p>
        </w:tc>
        <w:tc>
          <w:tcPr>
            <w:tcW w:w="3969" w:type="dxa"/>
          </w:tcPr>
          <w:p w14:paraId="16D17290" w14:textId="77777777" w:rsidR="00363A7B" w:rsidRDefault="00DF001B" w:rsidP="00DF001B">
            <w:pPr>
              <w:pStyle w:val="ListParagraph"/>
              <w:numPr>
                <w:ilvl w:val="0"/>
                <w:numId w:val="7"/>
              </w:numPr>
              <w:spacing w:before="240" w:after="240" w:line="360" w:lineRule="auto"/>
              <w:rPr>
                <w:rFonts w:eastAsia="Times New Roman" w:cs="Times New Roman"/>
                <w:szCs w:val="24"/>
                <w:lang w:val="en-ID"/>
              </w:rPr>
            </w:pPr>
            <w:r>
              <w:rPr>
                <w:rFonts w:eastAsia="Times New Roman" w:cs="Times New Roman"/>
                <w:szCs w:val="24"/>
                <w:lang w:val="en-ID"/>
              </w:rPr>
              <w:t xml:space="preserve">Dapat menentukan </w:t>
            </w:r>
            <w:proofErr w:type="spellStart"/>
            <w:r>
              <w:rPr>
                <w:rFonts w:eastAsia="Times New Roman" w:cs="Times New Roman"/>
                <w:szCs w:val="24"/>
                <w:lang w:val="en-ID"/>
              </w:rPr>
              <w:t>klaster</w:t>
            </w:r>
            <w:proofErr w:type="spellEnd"/>
            <w:r>
              <w:rPr>
                <w:rFonts w:eastAsia="Times New Roman" w:cs="Times New Roman"/>
                <w:szCs w:val="24"/>
                <w:lang w:val="en-ID"/>
              </w:rPr>
              <w:t xml:space="preserve"> yang bentuknya berubah-ubah</w:t>
            </w:r>
          </w:p>
          <w:p w14:paraId="253AB0B6" w14:textId="77777777" w:rsidR="00DF001B" w:rsidRDefault="00DF001B" w:rsidP="00DF001B">
            <w:pPr>
              <w:pStyle w:val="ListParagraph"/>
              <w:numPr>
                <w:ilvl w:val="0"/>
                <w:numId w:val="7"/>
              </w:numPr>
              <w:spacing w:before="240" w:after="240" w:line="360" w:lineRule="auto"/>
              <w:rPr>
                <w:rFonts w:eastAsia="Times New Roman" w:cs="Times New Roman"/>
                <w:szCs w:val="24"/>
                <w:lang w:val="en-ID"/>
              </w:rPr>
            </w:pPr>
            <w:proofErr w:type="spellStart"/>
            <w:r>
              <w:rPr>
                <w:rFonts w:eastAsia="Times New Roman" w:cs="Times New Roman"/>
                <w:szCs w:val="24"/>
                <w:lang w:val="en-ID"/>
              </w:rPr>
              <w:t>Klaster</w:t>
            </w:r>
            <w:proofErr w:type="spellEnd"/>
            <w:r>
              <w:rPr>
                <w:rFonts w:eastAsia="Times New Roman" w:cs="Times New Roman"/>
                <w:szCs w:val="24"/>
                <w:lang w:val="en-ID"/>
              </w:rPr>
              <w:t xml:space="preserve"> merupakan wilayah kepadatan objek pada suatu ruang yang dipisahkan oleh wilayah dengan kepadatan yang lebih rendah</w:t>
            </w:r>
          </w:p>
          <w:p w14:paraId="35D7493B" w14:textId="2C9F1220" w:rsidR="00DF001B" w:rsidRPr="00DF001B" w:rsidRDefault="00DF001B" w:rsidP="00DF001B">
            <w:pPr>
              <w:pStyle w:val="ListParagraph"/>
              <w:numPr>
                <w:ilvl w:val="0"/>
                <w:numId w:val="7"/>
              </w:numPr>
              <w:spacing w:before="240" w:after="240" w:line="360" w:lineRule="auto"/>
              <w:rPr>
                <w:rFonts w:eastAsia="Times New Roman" w:cs="Times New Roman"/>
                <w:szCs w:val="24"/>
                <w:lang w:val="en-ID"/>
              </w:rPr>
            </w:pPr>
            <w:r>
              <w:rPr>
                <w:rFonts w:eastAsia="Times New Roman" w:cs="Times New Roman"/>
                <w:szCs w:val="24"/>
                <w:lang w:val="en-ID"/>
              </w:rPr>
              <w:t xml:space="preserve">Kepadatan </w:t>
            </w:r>
            <w:proofErr w:type="spellStart"/>
            <w:r>
              <w:rPr>
                <w:rFonts w:eastAsia="Times New Roman" w:cs="Times New Roman"/>
                <w:szCs w:val="24"/>
                <w:lang w:val="en-ID"/>
              </w:rPr>
              <w:t>klaster</w:t>
            </w:r>
            <w:proofErr w:type="spellEnd"/>
            <w:r>
              <w:rPr>
                <w:rFonts w:eastAsia="Times New Roman" w:cs="Times New Roman"/>
                <w:szCs w:val="24"/>
                <w:lang w:val="en-ID"/>
              </w:rPr>
              <w:t>; Setiap titik harus memiliki jumlah minimal terdekat</w:t>
            </w:r>
          </w:p>
        </w:tc>
        <w:tc>
          <w:tcPr>
            <w:tcW w:w="2693" w:type="dxa"/>
          </w:tcPr>
          <w:p w14:paraId="3DC77016" w14:textId="77777777" w:rsidR="00363A7B" w:rsidRDefault="00DF001B" w:rsidP="00DF001B">
            <w:pPr>
              <w:spacing w:before="240" w:after="240" w:line="360" w:lineRule="auto"/>
              <w:rPr>
                <w:rFonts w:eastAsia="Times New Roman" w:cs="Times New Roman"/>
                <w:i/>
                <w:iCs/>
                <w:szCs w:val="24"/>
                <w:lang w:val="en-ID"/>
              </w:rPr>
            </w:pPr>
            <w:r>
              <w:rPr>
                <w:rFonts w:eastAsia="Times New Roman" w:cs="Times New Roman"/>
                <w:szCs w:val="24"/>
                <w:lang w:val="en-ID"/>
              </w:rPr>
              <w:t xml:space="preserve">1. </w:t>
            </w:r>
            <w:r>
              <w:rPr>
                <w:rFonts w:eastAsia="Times New Roman" w:cs="Times New Roman"/>
                <w:i/>
                <w:iCs/>
                <w:szCs w:val="24"/>
                <w:lang w:val="en-ID"/>
              </w:rPr>
              <w:t>Density-Based Spatial Clustering of Application with Noise (DBSCAN)</w:t>
            </w:r>
          </w:p>
          <w:p w14:paraId="7BB2B10D" w14:textId="77777777" w:rsidR="00DF001B" w:rsidRDefault="00DF001B" w:rsidP="00DF001B">
            <w:pPr>
              <w:spacing w:before="240" w:after="240" w:line="360" w:lineRule="auto"/>
              <w:rPr>
                <w:rFonts w:eastAsia="Times New Roman" w:cs="Times New Roman"/>
                <w:szCs w:val="24"/>
                <w:lang w:val="en-ID"/>
              </w:rPr>
            </w:pPr>
            <w:r>
              <w:rPr>
                <w:rFonts w:eastAsia="Times New Roman" w:cs="Times New Roman"/>
                <w:szCs w:val="24"/>
                <w:lang w:val="en-ID"/>
              </w:rPr>
              <w:t xml:space="preserve">2. </w:t>
            </w:r>
            <w:r>
              <w:rPr>
                <w:rFonts w:eastAsia="Times New Roman" w:cs="Times New Roman"/>
                <w:i/>
                <w:iCs/>
                <w:szCs w:val="24"/>
                <w:lang w:val="en-ID"/>
              </w:rPr>
              <w:t xml:space="preserve">Ordering Points to Identify the Clustering Structure </w:t>
            </w:r>
            <w:r>
              <w:rPr>
                <w:rFonts w:eastAsia="Times New Roman" w:cs="Times New Roman"/>
                <w:szCs w:val="24"/>
                <w:lang w:val="en-ID"/>
              </w:rPr>
              <w:t>(OPTICS)</w:t>
            </w:r>
          </w:p>
          <w:p w14:paraId="1F2126B1" w14:textId="6F59D029" w:rsidR="00DF001B" w:rsidRPr="00DF001B" w:rsidRDefault="00DF001B" w:rsidP="00DF001B">
            <w:pPr>
              <w:spacing w:before="240" w:after="240" w:line="360" w:lineRule="auto"/>
              <w:rPr>
                <w:rFonts w:eastAsia="Times New Roman" w:cs="Times New Roman"/>
                <w:szCs w:val="24"/>
                <w:lang w:val="en-ID"/>
              </w:rPr>
            </w:pPr>
          </w:p>
        </w:tc>
      </w:tr>
      <w:tr w:rsidR="00363A7B" w14:paraId="69743F44" w14:textId="77777777" w:rsidTr="00DF001B">
        <w:tc>
          <w:tcPr>
            <w:tcW w:w="1838" w:type="dxa"/>
          </w:tcPr>
          <w:p w14:paraId="0EFDCE95" w14:textId="24834B96" w:rsidR="00363A7B" w:rsidRDefault="002C2982" w:rsidP="00363A7B">
            <w:pPr>
              <w:spacing w:before="240" w:after="240" w:line="360" w:lineRule="auto"/>
              <w:jc w:val="center"/>
              <w:rPr>
                <w:rFonts w:eastAsia="Times New Roman" w:cs="Times New Roman"/>
                <w:szCs w:val="24"/>
                <w:lang w:val="en-ID"/>
              </w:rPr>
            </w:pPr>
            <w:r>
              <w:rPr>
                <w:rFonts w:eastAsia="Times New Roman" w:cs="Times New Roman"/>
                <w:szCs w:val="24"/>
                <w:lang w:val="en-ID"/>
              </w:rPr>
              <w:t>Metode Berbasis Grid</w:t>
            </w:r>
          </w:p>
        </w:tc>
        <w:tc>
          <w:tcPr>
            <w:tcW w:w="3969" w:type="dxa"/>
          </w:tcPr>
          <w:p w14:paraId="5BBE2E3A" w14:textId="77777777" w:rsidR="002C2982" w:rsidRDefault="002C2982" w:rsidP="002C2982">
            <w:pPr>
              <w:pStyle w:val="ListParagraph"/>
              <w:numPr>
                <w:ilvl w:val="0"/>
                <w:numId w:val="8"/>
              </w:numPr>
              <w:spacing w:before="240" w:after="240" w:line="360" w:lineRule="auto"/>
              <w:rPr>
                <w:rFonts w:eastAsia="Times New Roman" w:cs="Times New Roman"/>
                <w:szCs w:val="24"/>
                <w:lang w:val="en-ID"/>
              </w:rPr>
            </w:pPr>
            <w:r w:rsidRPr="002C2982">
              <w:rPr>
                <w:rFonts w:eastAsia="Times New Roman" w:cs="Times New Roman"/>
                <w:szCs w:val="24"/>
                <w:lang w:val="en-ID"/>
              </w:rPr>
              <w:t xml:space="preserve">Menggunakan struktur data </w:t>
            </w:r>
            <w:r w:rsidRPr="002C2982">
              <w:rPr>
                <w:rFonts w:eastAsia="Times New Roman" w:cs="Times New Roman"/>
                <w:i/>
                <w:iCs/>
                <w:szCs w:val="24"/>
                <w:lang w:val="en-ID"/>
              </w:rPr>
              <w:t xml:space="preserve">grid </w:t>
            </w:r>
            <w:proofErr w:type="spellStart"/>
            <w:r w:rsidRPr="002C2982">
              <w:rPr>
                <w:rFonts w:eastAsia="Times New Roman" w:cs="Times New Roman"/>
                <w:szCs w:val="24"/>
                <w:lang w:val="en-ID"/>
              </w:rPr>
              <w:t>multiresolusi</w:t>
            </w:r>
            <w:proofErr w:type="spellEnd"/>
          </w:p>
          <w:p w14:paraId="39EAD0CB" w14:textId="26044CFB" w:rsidR="002C2982" w:rsidRPr="002C2982" w:rsidRDefault="002C2982" w:rsidP="002C2982">
            <w:pPr>
              <w:pStyle w:val="ListParagraph"/>
              <w:numPr>
                <w:ilvl w:val="0"/>
                <w:numId w:val="8"/>
              </w:numPr>
              <w:spacing w:before="240" w:after="240" w:line="360" w:lineRule="auto"/>
              <w:rPr>
                <w:rFonts w:eastAsia="Times New Roman" w:cs="Times New Roman"/>
                <w:szCs w:val="24"/>
                <w:lang w:val="en-ID"/>
              </w:rPr>
            </w:pPr>
            <w:r>
              <w:rPr>
                <w:rFonts w:eastAsia="Times New Roman" w:cs="Times New Roman"/>
                <w:szCs w:val="24"/>
                <w:lang w:val="en-ID"/>
              </w:rPr>
              <w:t xml:space="preserve">Waktu proses yang cepat (tergantung pada jumlah objek data dan ukuran </w:t>
            </w:r>
            <w:r>
              <w:rPr>
                <w:rFonts w:eastAsia="Times New Roman" w:cs="Times New Roman"/>
                <w:i/>
                <w:iCs/>
                <w:szCs w:val="24"/>
                <w:lang w:val="en-ID"/>
              </w:rPr>
              <w:t>grid</w:t>
            </w:r>
            <w:r>
              <w:rPr>
                <w:rFonts w:eastAsia="Times New Roman" w:cs="Times New Roman"/>
                <w:szCs w:val="24"/>
                <w:lang w:val="en-ID"/>
              </w:rPr>
              <w:t>)</w:t>
            </w:r>
          </w:p>
        </w:tc>
        <w:tc>
          <w:tcPr>
            <w:tcW w:w="2693" w:type="dxa"/>
          </w:tcPr>
          <w:p w14:paraId="7DB56581" w14:textId="77777777" w:rsidR="00363A7B" w:rsidRDefault="002C2982" w:rsidP="002C2982">
            <w:pPr>
              <w:spacing w:before="240" w:after="240" w:line="360" w:lineRule="auto"/>
              <w:rPr>
                <w:rFonts w:eastAsia="Times New Roman" w:cs="Times New Roman"/>
                <w:szCs w:val="24"/>
                <w:lang w:val="en-ID"/>
              </w:rPr>
            </w:pPr>
            <w:r>
              <w:rPr>
                <w:rFonts w:eastAsia="Times New Roman" w:cs="Times New Roman"/>
                <w:szCs w:val="24"/>
                <w:lang w:val="en-ID"/>
              </w:rPr>
              <w:t xml:space="preserve">1. </w:t>
            </w:r>
            <w:r w:rsidRPr="002C2982">
              <w:rPr>
                <w:rFonts w:eastAsia="Times New Roman" w:cs="Times New Roman"/>
                <w:i/>
                <w:iCs/>
                <w:szCs w:val="24"/>
                <w:lang w:val="en-ID"/>
              </w:rPr>
              <w:t>Statistical Information Gri</w:t>
            </w:r>
            <w:r>
              <w:rPr>
                <w:rFonts w:eastAsia="Times New Roman" w:cs="Times New Roman"/>
                <w:i/>
                <w:iCs/>
                <w:szCs w:val="24"/>
                <w:lang w:val="en-ID"/>
              </w:rPr>
              <w:t xml:space="preserve">d </w:t>
            </w:r>
            <w:r>
              <w:rPr>
                <w:rFonts w:eastAsia="Times New Roman" w:cs="Times New Roman"/>
                <w:szCs w:val="24"/>
                <w:lang w:val="en-ID"/>
              </w:rPr>
              <w:t>(STING)</w:t>
            </w:r>
          </w:p>
          <w:p w14:paraId="0058CB19" w14:textId="008F4782" w:rsidR="002C2982" w:rsidRPr="002C2982" w:rsidRDefault="002C2982" w:rsidP="002C2982">
            <w:pPr>
              <w:spacing w:before="240" w:after="240" w:line="360" w:lineRule="auto"/>
              <w:rPr>
                <w:rFonts w:eastAsia="Times New Roman" w:cs="Times New Roman"/>
                <w:szCs w:val="24"/>
                <w:lang w:val="en-ID"/>
              </w:rPr>
            </w:pPr>
            <w:r>
              <w:rPr>
                <w:rFonts w:eastAsia="Times New Roman" w:cs="Times New Roman"/>
                <w:szCs w:val="24"/>
                <w:lang w:val="en-ID"/>
              </w:rPr>
              <w:t xml:space="preserve">2. </w:t>
            </w:r>
            <w:r>
              <w:rPr>
                <w:rFonts w:eastAsia="Times New Roman" w:cs="Times New Roman"/>
                <w:i/>
                <w:iCs/>
                <w:szCs w:val="24"/>
                <w:lang w:val="en-ID"/>
              </w:rPr>
              <w:t xml:space="preserve">Clustering in Quest </w:t>
            </w:r>
            <w:r>
              <w:rPr>
                <w:rFonts w:eastAsia="Times New Roman" w:cs="Times New Roman"/>
                <w:szCs w:val="24"/>
                <w:lang w:val="en-ID"/>
              </w:rPr>
              <w:t>(CLIQUE)</w:t>
            </w:r>
          </w:p>
        </w:tc>
      </w:tr>
    </w:tbl>
    <w:p w14:paraId="21611CA0" w14:textId="77777777" w:rsidR="00363A7B" w:rsidRPr="00363A7B" w:rsidRDefault="00363A7B" w:rsidP="002C2982">
      <w:pPr>
        <w:spacing w:before="240" w:after="240" w:line="360" w:lineRule="auto"/>
        <w:rPr>
          <w:rFonts w:eastAsia="Times New Roman" w:cs="Times New Roman"/>
          <w:szCs w:val="24"/>
          <w:lang w:val="en-ID"/>
        </w:rPr>
      </w:pPr>
    </w:p>
    <w:p w14:paraId="5E127254" w14:textId="2B7BEA83" w:rsidR="00817EF7" w:rsidRDefault="00043189" w:rsidP="00817EF7">
      <w:pPr>
        <w:pStyle w:val="Heading3"/>
        <w:rPr>
          <w:i/>
          <w:iCs/>
          <w:lang w:val="en-ID"/>
        </w:rPr>
      </w:pPr>
      <w:bookmarkStart w:id="163" w:name="_Toc115957913"/>
      <w:r>
        <w:rPr>
          <w:i/>
          <w:iCs/>
          <w:lang w:val="en-ID"/>
        </w:rPr>
        <w:t>Cosine Similarity</w:t>
      </w:r>
      <w:bookmarkEnd w:id="163"/>
    </w:p>
    <w:p w14:paraId="4BE06095" w14:textId="61DA370D" w:rsidR="00817EF7" w:rsidRDefault="00211E8F" w:rsidP="00211E8F">
      <w:pPr>
        <w:ind w:firstLine="426"/>
        <w:rPr>
          <w:ins w:id="164" w:author="fahmi abdillah" w:date="2022-07-08T14:31:00Z"/>
          <w:lang w:val="en-ID"/>
        </w:rPr>
      </w:pPr>
      <w:r w:rsidRPr="00267AA0">
        <w:rPr>
          <w:i/>
          <w:iCs/>
          <w:lang w:val="en-ID"/>
        </w:rPr>
        <w:t>Cosine Similarity</w:t>
      </w:r>
      <w:r>
        <w:rPr>
          <w:i/>
          <w:iCs/>
          <w:lang w:val="en-ID"/>
        </w:rPr>
        <w:t xml:space="preserve"> </w:t>
      </w:r>
      <w:r w:rsidR="00422CF6">
        <w:rPr>
          <w:lang w:val="en-ID"/>
        </w:rPr>
        <w:t xml:space="preserve">adalah matriks yang digunakan untuk mengukur seberapa mirip dokumen dengan dokumen </w:t>
      </w:r>
      <w:proofErr w:type="spellStart"/>
      <w:r w:rsidR="00422CF6">
        <w:rPr>
          <w:lang w:val="en-ID"/>
        </w:rPr>
        <w:t>lain</w:t>
      </w:r>
      <w:proofErr w:type="spellEnd"/>
      <w:r w:rsidR="00422CF6">
        <w:rPr>
          <w:lang w:val="en-ID"/>
        </w:rPr>
        <w:t xml:space="preserve">, terlepas dari ukurannya. Metode ini secara </w:t>
      </w:r>
      <w:r w:rsidR="00422CF6">
        <w:rPr>
          <w:lang w:val="en-ID"/>
        </w:rPr>
        <w:lastRenderedPageBreak/>
        <w:t xml:space="preserve">umum memiliki perhitungan </w:t>
      </w:r>
      <w:r w:rsidR="00422CF6">
        <w:rPr>
          <w:i/>
          <w:iCs/>
          <w:lang w:val="en-ID"/>
        </w:rPr>
        <w:t>similarity</w:t>
      </w:r>
      <w:r w:rsidR="00422CF6">
        <w:rPr>
          <w:lang w:val="en-ID"/>
        </w:rPr>
        <w:t xml:space="preserve"> antara dua buah objek (misalkan P1 dan P2) </w:t>
      </w:r>
      <w:r w:rsidR="00267AA0">
        <w:rPr>
          <w:lang w:val="en-ID"/>
        </w:rPr>
        <w:t xml:space="preserve">dan dinyatakan dalam dua buah vektor yang menggunakan kata kunci dalam sebuah dokumen sebagai ukuran </w:t>
      </w:r>
      <w:del w:id="165" w:author="fahmi abdillah" w:date="2022-07-08T14:31:00Z">
        <w:r w:rsidR="00267AA0" w:rsidDel="00267AA0">
          <w:rPr>
            <w:lang w:val="en-ID"/>
          </w:rPr>
          <w:delText>(</w:delText>
        </w:r>
      </w:del>
      <w:r w:rsidR="00267AA0">
        <w:rPr>
          <w:lang w:val="en-ID"/>
        </w:rPr>
        <w:fldChar w:fldCharType="begin" w:fldLock="1"/>
      </w:r>
      <w:r w:rsidR="00A2606A">
        <w:rPr>
          <w:lang w:val="en-ID"/>
        </w:rPr>
        <w:instrText>ADDIN CSL_CITATION {"citationItems":[{"id":"ITEM-1","itemData":{"DOI":"10.15575/join.v1i1.12","ISSN":"2528-1682","abstract":"—Todays there are more applications supporting Alqurán to facilitate such a study, which could be called digital AL-Quran. But when using applications digital AL-Quran, which has many applications users experience difficulties when searching for a word that users want. This occurs when users misspell a word you want to search and applications that are not yet able to identify or justify the wrong word. In this thesis made the information retrieval system that is used to find information that is relevant to the needs of its users automatically based on conformity to the query of a collection of information. Algoritma used to determine the similarity (degree of similarity) or relevant similarity algoritma, cosine, Jaccard, and nearest neighbor (k-nn) for comparing algoritma that are more relevant to the translation application alquran. The test result proves that the cosine similarity algoritma has the highest value with the percentage of 41% compared with Jaccard 19% algoritma and nearest neighbor (k-nn) 40% on translation of AL-Quran as much 6326 document and 33 query different experiments. Keyword -Alqur'an, Relevan, Cosine, Jaccard, Nearest Neighbor (K-NN).","author":[{"dropping-particle":"","family":"Nurdiana","given":"Ogie","non-dropping-particle":"","parse-names":false,"suffix":""},{"dropping-particle":"","family":"Jumadi","given":"Jumadi","non-dropping-particle":"","parse-names":false,"suffix":""},{"dropping-particle":"","family":"Nursantika","given":"Dian","non-dropping-particle":"","parse-names":false,"suffix":""}],"container-title":"Jurnal Online Informatika","id":"ITEM-1","issue":"1","issued":{"date-parts":[["2016"]]},"page":"59","title":"Perbandingan Metode Cosine Similarity Dengan Metode Jaccard Similarity Pada Aplikasi Pencarian Terjemah Al-Qur’an Dalam Bahasa Indonesia","type":"article-journal","volume":"1"},"uris":["http://www.mendeley.com/documents/?uuid=2c8ae795-3489-4a60-bfec-e4dd73a75a7b"]}],"mendeley":{"formattedCitation":"(Nurdiana et al., 2016)","plainTextFormattedCitation":"(Nurdiana et al., 2016)","previouslyFormattedCitation":"(Nurdiana et al., 2016)"},"properties":{"noteIndex":0},"schema":"https://github.com/citation-style-language/schema/raw/master/csl-citation.json"}</w:instrText>
      </w:r>
      <w:r w:rsidR="00267AA0">
        <w:rPr>
          <w:lang w:val="en-ID"/>
        </w:rPr>
        <w:fldChar w:fldCharType="separate"/>
      </w:r>
      <w:r w:rsidR="00267AA0" w:rsidRPr="00267AA0">
        <w:rPr>
          <w:noProof/>
          <w:lang w:val="en-ID"/>
        </w:rPr>
        <w:t>(Nurdiana et al., 2016)</w:t>
      </w:r>
      <w:r w:rsidR="00267AA0">
        <w:rPr>
          <w:lang w:val="en-ID"/>
        </w:rPr>
        <w:fldChar w:fldCharType="end"/>
      </w:r>
      <w:ins w:id="166" w:author="fahmi abdillah" w:date="2022-07-08T14:31:00Z">
        <w:r w:rsidR="00267AA0">
          <w:rPr>
            <w:lang w:val="en-ID"/>
          </w:rPr>
          <w:t>.</w:t>
        </w:r>
      </w:ins>
      <w:del w:id="167" w:author="fahmi abdillah" w:date="2022-07-08T14:30:00Z">
        <w:r w:rsidR="00267AA0" w:rsidDel="00267AA0">
          <w:rPr>
            <w:lang w:val="en-ID"/>
          </w:rPr>
          <w:delText>)</w:delText>
        </w:r>
      </w:del>
    </w:p>
    <w:p w14:paraId="5C594F70" w14:textId="15ED6290" w:rsidR="00267AA0" w:rsidRPr="00267AA0" w:rsidRDefault="00267AA0" w:rsidP="00211E8F">
      <w:pPr>
        <w:ind w:firstLine="426"/>
        <w:rPr>
          <w:lang w:val="en-ID"/>
        </w:rPr>
      </w:pPr>
    </w:p>
    <w:p w14:paraId="363D1801" w14:textId="60824DEB" w:rsidR="00422CF6" w:rsidRDefault="00267AA0" w:rsidP="00DA51B2">
      <w:pPr>
        <w:ind w:firstLine="426"/>
        <w:jc w:val="both"/>
        <w:rPr>
          <w:lang w:val="en-ID"/>
        </w:rPr>
      </w:pPr>
      <w:proofErr w:type="spellStart"/>
      <w:r>
        <w:rPr>
          <w:i/>
          <w:iCs/>
          <w:lang w:val="en-ID"/>
        </w:rPr>
        <w:t>CosSim</w:t>
      </w:r>
      <w:proofErr w:type="spellEnd"/>
      <w:r>
        <w:rPr>
          <w:lang w:val="en-ID"/>
        </w:rPr>
        <w:t>(</w:t>
      </w:r>
      <w:proofErr w:type="spellStart"/>
      <w:r>
        <w:rPr>
          <w:i/>
          <w:iCs/>
          <w:lang w:val="en-ID"/>
        </w:rPr>
        <w:t>d</w:t>
      </w:r>
      <w:r>
        <w:rPr>
          <w:i/>
          <w:iCs/>
          <w:vertAlign w:val="subscript"/>
          <w:lang w:val="en-ID"/>
        </w:rPr>
        <w:t>i</w:t>
      </w:r>
      <w:r>
        <w:rPr>
          <w:i/>
          <w:iCs/>
          <w:lang w:val="en-ID"/>
        </w:rPr>
        <w:t>,q</w:t>
      </w:r>
      <w:r>
        <w:rPr>
          <w:i/>
          <w:iCs/>
          <w:vertAlign w:val="subscript"/>
          <w:lang w:val="en-ID"/>
        </w:rPr>
        <w:t>i</w:t>
      </w:r>
      <w:proofErr w:type="spellEnd"/>
      <w:r>
        <w:rPr>
          <w:lang w:val="en-ID"/>
        </w:rPr>
        <w:t xml:space="preserve">) = </w:t>
      </w:r>
      <m:oMath>
        <m:f>
          <m:fPr>
            <m:ctrlPr>
              <w:rPr>
                <w:rFonts w:ascii="Cambria Math" w:hAnsi="Cambria Math"/>
                <w:i/>
                <w:lang w:val="en-ID"/>
              </w:rPr>
            </m:ctrlPr>
          </m:fPr>
          <m:num>
            <m:sSub>
              <m:sSubPr>
                <m:ctrlPr>
                  <w:rPr>
                    <w:rFonts w:ascii="Cambria Math" w:hAnsi="Cambria Math"/>
                    <w:i/>
                    <w:lang w:val="en-ID"/>
                  </w:rPr>
                </m:ctrlPr>
              </m:sSubPr>
              <m:e>
                <m:r>
                  <w:rPr>
                    <w:rFonts w:ascii="Cambria Math" w:hAnsi="Cambria Math"/>
                    <w:lang w:val="en-ID"/>
                  </w:rPr>
                  <m:t>q</m:t>
                </m:r>
              </m:e>
              <m:sub>
                <m:r>
                  <w:rPr>
                    <w:rFonts w:ascii="Cambria Math" w:hAnsi="Cambria Math"/>
                    <w:lang w:val="en-ID"/>
                  </w:rPr>
                  <m:t>i</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m:t>
                </m:r>
              </m:sub>
            </m:sSub>
          </m:num>
          <m:den>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q</m:t>
                    </m:r>
                  </m:e>
                  <m:sub>
                    <m:r>
                      <w:rPr>
                        <w:rFonts w:ascii="Cambria Math" w:hAnsi="Cambria Math"/>
                        <w:lang w:val="en-ID"/>
                      </w:rPr>
                      <m:t>i</m:t>
                    </m:r>
                  </m:sub>
                </m:sSub>
              </m:e>
            </m:d>
            <m:d>
              <m:dPr>
                <m:begChr m:val="|"/>
                <m:endChr m:val="|"/>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m:t>
                    </m:r>
                  </m:sub>
                </m:sSub>
              </m:e>
            </m:d>
          </m:den>
        </m:f>
        <m:r>
          <w:rPr>
            <w:rFonts w:ascii="Cambria Math" w:hAnsi="Cambria Math"/>
            <w:lang w:val="en-ID"/>
          </w:rPr>
          <m:t>=</m:t>
        </m:r>
        <m:f>
          <m:fPr>
            <m:ctrlPr>
              <w:rPr>
                <w:rFonts w:ascii="Cambria Math" w:hAnsi="Cambria Math"/>
                <w:i/>
                <w:lang w:val="en-ID"/>
              </w:rPr>
            </m:ctrlPr>
          </m:fPr>
          <m:num>
            <m:nary>
              <m:naryPr>
                <m:chr m:val="∑"/>
                <m:limLoc m:val="undOvr"/>
                <m:ctrlPr>
                  <w:rPr>
                    <w:rFonts w:ascii="Cambria Math" w:hAnsi="Cambria Math"/>
                    <w:i/>
                    <w:lang w:val="en-ID"/>
                  </w:rPr>
                </m:ctrlPr>
              </m:naryPr>
              <m:sub>
                <m:r>
                  <w:rPr>
                    <w:rFonts w:ascii="Cambria Math" w:hAnsi="Cambria Math"/>
                    <w:lang w:val="en-ID"/>
                  </w:rPr>
                  <m:t>j=1</m:t>
                </m:r>
              </m:sub>
              <m:sup>
                <m:r>
                  <w:rPr>
                    <w:rFonts w:ascii="Cambria Math" w:hAnsi="Cambria Math"/>
                    <w:lang w:val="en-ID"/>
                  </w:rPr>
                  <m:t>t</m:t>
                </m:r>
              </m:sup>
              <m:e>
                <m:r>
                  <w:rPr>
                    <w:rFonts w:ascii="Cambria Math" w:hAnsi="Cambria Math"/>
                    <w:lang w:val="en-ID"/>
                  </w:rPr>
                  <m:t>(</m:t>
                </m:r>
                <m:sSub>
                  <m:sSubPr>
                    <m:ctrlPr>
                      <w:rPr>
                        <w:rFonts w:ascii="Cambria Math" w:hAnsi="Cambria Math"/>
                        <w:i/>
                        <w:lang w:val="en-ID"/>
                      </w:rPr>
                    </m:ctrlPr>
                  </m:sSubPr>
                  <m:e>
                    <m:r>
                      <w:rPr>
                        <w:rFonts w:ascii="Cambria Math" w:hAnsi="Cambria Math"/>
                        <w:lang w:val="en-ID"/>
                      </w:rPr>
                      <m:t>q</m:t>
                    </m:r>
                  </m:e>
                  <m:sub>
                    <m:r>
                      <w:rPr>
                        <w:rFonts w:ascii="Cambria Math" w:hAnsi="Cambria Math"/>
                        <w:lang w:val="en-ID"/>
                      </w:rPr>
                      <m:t>ij</m:t>
                    </m:r>
                  </m:sub>
                </m:sSub>
                <m:r>
                  <w:rPr>
                    <w:rFonts w:ascii="Cambria Math" w:hAnsi="Cambria Math"/>
                    <w:lang w:val="en-ID"/>
                  </w:rPr>
                  <m:t>.</m:t>
                </m:r>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r>
                  <w:rPr>
                    <w:rFonts w:ascii="Cambria Math" w:hAnsi="Cambria Math"/>
                    <w:lang w:val="en-ID"/>
                  </w:rPr>
                  <m:t>)</m:t>
                </m:r>
              </m:e>
            </m:nary>
          </m:num>
          <m:den>
            <m:rad>
              <m:radPr>
                <m:degHide m:val="1"/>
                <m:ctrlPr>
                  <w:rPr>
                    <w:rFonts w:ascii="Cambria Math" w:hAnsi="Cambria Math"/>
                    <w:i/>
                    <w:lang w:val="en-ID"/>
                  </w:rPr>
                </m:ctrlPr>
              </m:radPr>
              <m:deg/>
              <m:e>
                <m:nary>
                  <m:naryPr>
                    <m:chr m:val="∑"/>
                    <m:limLoc m:val="subSup"/>
                    <m:ctrlPr>
                      <w:rPr>
                        <w:rFonts w:ascii="Cambria Math" w:hAnsi="Cambria Math"/>
                        <w:i/>
                        <w:lang w:val="en-ID"/>
                      </w:rPr>
                    </m:ctrlPr>
                  </m:naryPr>
                  <m:sub>
                    <m:r>
                      <w:rPr>
                        <w:rFonts w:ascii="Cambria Math" w:hAnsi="Cambria Math"/>
                        <w:lang w:val="en-ID"/>
                      </w:rPr>
                      <m:t>j=1</m:t>
                    </m:r>
                  </m:sub>
                  <m:sup>
                    <m:r>
                      <w:rPr>
                        <w:rFonts w:ascii="Cambria Math" w:hAnsi="Cambria Math"/>
                        <w:lang w:val="en-ID"/>
                      </w:rPr>
                      <m:t>t</m:t>
                    </m:r>
                  </m:sup>
                  <m:e>
                    <m:sSup>
                      <m:sSupPr>
                        <m:ctrlPr>
                          <w:rPr>
                            <w:rFonts w:ascii="Cambria Math" w:hAnsi="Cambria Math"/>
                            <w:i/>
                            <w:lang w:val="en-ID"/>
                          </w:rPr>
                        </m:ctrlPr>
                      </m:sSupPr>
                      <m:e>
                        <m:d>
                          <m:dPr>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q</m:t>
                                </m:r>
                              </m:e>
                              <m:sub>
                                <m:r>
                                  <w:rPr>
                                    <w:rFonts w:ascii="Cambria Math" w:hAnsi="Cambria Math"/>
                                    <w:lang w:val="en-ID"/>
                                  </w:rPr>
                                  <m:t>ij</m:t>
                                </m:r>
                              </m:sub>
                            </m:sSub>
                          </m:e>
                        </m:d>
                      </m:e>
                      <m:sup>
                        <m:r>
                          <w:rPr>
                            <w:rFonts w:ascii="Cambria Math" w:hAnsi="Cambria Math"/>
                            <w:lang w:val="en-ID"/>
                          </w:rPr>
                          <m:t>2</m:t>
                        </m:r>
                      </m:sup>
                    </m:sSup>
                    <m:r>
                      <w:rPr>
                        <w:rFonts w:ascii="Cambria Math" w:hAnsi="Cambria Math"/>
                        <w:lang w:val="en-ID"/>
                      </w:rPr>
                      <m:t>.</m:t>
                    </m:r>
                    <m:nary>
                      <m:naryPr>
                        <m:chr m:val="∑"/>
                        <m:limLoc m:val="subSup"/>
                        <m:ctrlPr>
                          <w:rPr>
                            <w:rFonts w:ascii="Cambria Math" w:hAnsi="Cambria Math"/>
                            <w:i/>
                            <w:lang w:val="en-ID"/>
                          </w:rPr>
                        </m:ctrlPr>
                      </m:naryPr>
                      <m:sub>
                        <m:r>
                          <w:rPr>
                            <w:rFonts w:ascii="Cambria Math" w:hAnsi="Cambria Math"/>
                            <w:lang w:val="en-ID"/>
                          </w:rPr>
                          <m:t>j=1</m:t>
                        </m:r>
                      </m:sub>
                      <m:sup>
                        <m:r>
                          <w:rPr>
                            <w:rFonts w:ascii="Cambria Math" w:hAnsi="Cambria Math"/>
                            <w:lang w:val="en-ID"/>
                          </w:rPr>
                          <m:t>t</m:t>
                        </m:r>
                      </m:sup>
                      <m:e>
                        <m:sSup>
                          <m:sSupPr>
                            <m:ctrlPr>
                              <w:rPr>
                                <w:rFonts w:ascii="Cambria Math" w:hAnsi="Cambria Math"/>
                                <w:i/>
                                <w:lang w:val="en-ID"/>
                              </w:rPr>
                            </m:ctrlPr>
                          </m:sSupPr>
                          <m:e>
                            <m:d>
                              <m:dPr>
                                <m:ctrlPr>
                                  <w:rPr>
                                    <w:rFonts w:ascii="Cambria Math" w:hAnsi="Cambria Math"/>
                                    <w:i/>
                                    <w:lang w:val="en-ID"/>
                                  </w:rPr>
                                </m:ctrlPr>
                              </m:dPr>
                              <m:e>
                                <m:sSub>
                                  <m:sSubPr>
                                    <m:ctrlPr>
                                      <w:rPr>
                                        <w:rFonts w:ascii="Cambria Math" w:hAnsi="Cambria Math"/>
                                        <w:i/>
                                        <w:lang w:val="en-ID"/>
                                      </w:rPr>
                                    </m:ctrlPr>
                                  </m:sSubPr>
                                  <m:e>
                                    <m:r>
                                      <w:rPr>
                                        <w:rFonts w:ascii="Cambria Math" w:hAnsi="Cambria Math"/>
                                        <w:lang w:val="en-ID"/>
                                      </w:rPr>
                                      <m:t>d</m:t>
                                    </m:r>
                                  </m:e>
                                  <m:sub>
                                    <m:r>
                                      <w:rPr>
                                        <w:rFonts w:ascii="Cambria Math" w:hAnsi="Cambria Math"/>
                                        <w:lang w:val="en-ID"/>
                                      </w:rPr>
                                      <m:t>ij</m:t>
                                    </m:r>
                                  </m:sub>
                                </m:sSub>
                              </m:e>
                            </m:d>
                          </m:e>
                          <m:sup>
                            <m:r>
                              <w:rPr>
                                <w:rFonts w:ascii="Cambria Math" w:hAnsi="Cambria Math"/>
                                <w:lang w:val="en-ID"/>
                              </w:rPr>
                              <m:t>2</m:t>
                            </m:r>
                          </m:sup>
                        </m:sSup>
                      </m:e>
                    </m:nary>
                  </m:e>
                </m:nary>
              </m:e>
            </m:rad>
          </m:den>
        </m:f>
      </m:oMath>
      <w:r w:rsidR="00DA51B2">
        <w:rPr>
          <w:lang w:val="en-ID"/>
        </w:rPr>
        <w:tab/>
      </w:r>
      <w:r w:rsidR="00DA51B2">
        <w:rPr>
          <w:lang w:val="en-ID"/>
        </w:rPr>
        <w:tab/>
      </w:r>
      <w:r w:rsidR="00DA51B2">
        <w:rPr>
          <w:lang w:val="en-ID"/>
        </w:rPr>
        <w:tab/>
      </w:r>
      <w:r w:rsidR="00DA51B2">
        <w:rPr>
          <w:lang w:val="en-ID"/>
        </w:rPr>
        <w:tab/>
        <w:t>(2.4)</w:t>
      </w:r>
    </w:p>
    <w:p w14:paraId="01F4256A" w14:textId="3DECE17A" w:rsidR="00A43585" w:rsidRPr="00E554ED" w:rsidRDefault="00A43585">
      <w:pPr>
        <w:ind w:firstLine="426"/>
        <w:jc w:val="both"/>
        <w:rPr>
          <w:lang w:val="en-ID"/>
        </w:rPr>
        <w:pPrChange w:id="168" w:author="fahmi abdillah" w:date="2022-07-08T14:38:00Z">
          <w:pPr>
            <w:ind w:firstLine="426"/>
          </w:pPr>
        </w:pPrChange>
      </w:pPr>
      <w:r>
        <w:rPr>
          <w:lang w:val="en-ID"/>
        </w:rPr>
        <w:t>Dimana</w:t>
      </w:r>
      <w:r w:rsidR="00014753">
        <w:rPr>
          <w:lang w:val="en-ID"/>
        </w:rPr>
        <w:t xml:space="preserve"> </w:t>
      </w:r>
      <w:proofErr w:type="spellStart"/>
      <w:r w:rsidR="00014753">
        <w:rPr>
          <w:i/>
          <w:iCs/>
          <w:lang w:val="en-ID"/>
        </w:rPr>
        <w:t>q</w:t>
      </w:r>
      <w:r w:rsidR="00014753">
        <w:rPr>
          <w:i/>
          <w:iCs/>
          <w:vertAlign w:val="subscript"/>
          <w:lang w:val="en-ID"/>
        </w:rPr>
        <w:t>ij</w:t>
      </w:r>
      <w:proofErr w:type="spellEnd"/>
      <w:r>
        <w:rPr>
          <w:lang w:val="en-ID"/>
        </w:rPr>
        <w:t xml:space="preserve"> dan </w:t>
      </w:r>
      <w:proofErr w:type="spellStart"/>
      <w:r w:rsidR="00014753">
        <w:rPr>
          <w:i/>
          <w:iCs/>
          <w:lang w:val="en-ID"/>
        </w:rPr>
        <w:t>d</w:t>
      </w:r>
      <w:r w:rsidR="00014753">
        <w:rPr>
          <w:i/>
          <w:iCs/>
          <w:vertAlign w:val="subscript"/>
          <w:lang w:val="en-ID"/>
        </w:rPr>
        <w:t>ij</w:t>
      </w:r>
      <w:proofErr w:type="spellEnd"/>
      <w:r>
        <w:rPr>
          <w:lang w:val="en-ID"/>
        </w:rPr>
        <w:t xml:space="preserve"> adalah </w:t>
      </w:r>
      <w:r w:rsidR="00014753">
        <w:rPr>
          <w:lang w:val="en-ID"/>
        </w:rPr>
        <w:t xml:space="preserve">bobot istilah </w:t>
      </w:r>
      <w:r>
        <w:rPr>
          <w:lang w:val="en-ID"/>
        </w:rPr>
        <w:t>yang dimiliki objek</w:t>
      </w:r>
      <w:r w:rsidR="00014753">
        <w:rPr>
          <w:lang w:val="en-ID"/>
        </w:rPr>
        <w:t xml:space="preserve"> atau vektor</w:t>
      </w:r>
      <w:r w:rsidR="000E7A0D">
        <w:rPr>
          <w:lang w:val="en-ID"/>
        </w:rPr>
        <w:t xml:space="preserve"> pada dokumen</w:t>
      </w:r>
      <w:r>
        <w:rPr>
          <w:lang w:val="en-ID"/>
        </w:rPr>
        <w:t>.</w:t>
      </w:r>
      <w:r w:rsidR="00CD43F1">
        <w:rPr>
          <w:lang w:val="en-ID"/>
        </w:rPr>
        <w:t xml:space="preserve"> </w:t>
      </w:r>
    </w:p>
    <w:p w14:paraId="0D9AB8E3" w14:textId="0C6EB264" w:rsidR="00363A7B" w:rsidRDefault="00363A7B" w:rsidP="006F3A86">
      <w:pPr>
        <w:pStyle w:val="Heading3"/>
        <w:rPr>
          <w:lang w:val="en-ID"/>
        </w:rPr>
      </w:pPr>
      <w:bookmarkStart w:id="169" w:name="_Toc115957914"/>
      <w:proofErr w:type="spellStart"/>
      <w:r>
        <w:rPr>
          <w:lang w:val="en-ID"/>
        </w:rPr>
        <w:t>Algoritma</w:t>
      </w:r>
      <w:proofErr w:type="spellEnd"/>
      <w:r>
        <w:rPr>
          <w:lang w:val="en-ID"/>
        </w:rPr>
        <w:t xml:space="preserve"> DBSCAN</w:t>
      </w:r>
      <w:bookmarkEnd w:id="169"/>
    </w:p>
    <w:p w14:paraId="2FBC4772" w14:textId="44DA88AE" w:rsidR="00EA5548" w:rsidDel="004835BC" w:rsidRDefault="00EA5548" w:rsidP="007B7D89">
      <w:pPr>
        <w:spacing w:before="240" w:after="240" w:line="360" w:lineRule="auto"/>
        <w:ind w:firstLine="426"/>
        <w:jc w:val="both"/>
        <w:rPr>
          <w:del w:id="170" w:author="fahmi abdillah" w:date="2022-06-29T22:41:00Z"/>
          <w:rFonts w:eastAsia="Times New Roman" w:cs="Times New Roman"/>
          <w:szCs w:val="24"/>
          <w:lang w:val="en-ID"/>
        </w:rPr>
      </w:pPr>
      <w:r w:rsidRPr="00901313">
        <w:rPr>
          <w:rFonts w:eastAsia="Times New Roman" w:cs="Times New Roman"/>
          <w:szCs w:val="24"/>
          <w:lang w:val="en-ID"/>
        </w:rPr>
        <w:t>DBSCAN (</w:t>
      </w:r>
      <w:r w:rsidRPr="009233BD">
        <w:rPr>
          <w:rFonts w:eastAsia="Times New Roman" w:cs="Times New Roman"/>
          <w:i/>
          <w:iCs/>
          <w:szCs w:val="24"/>
          <w:lang w:val="en-ID"/>
        </w:rPr>
        <w:t>Density-Based Spatial Clustering of Applications with Noise</w:t>
      </w:r>
      <w:r w:rsidRPr="00901313">
        <w:rPr>
          <w:rFonts w:eastAsia="Times New Roman" w:cs="Times New Roman"/>
          <w:szCs w:val="24"/>
          <w:lang w:val="en-ID"/>
        </w:rPr>
        <w:t xml:space="preserve">) adalah metode </w:t>
      </w:r>
      <w:r w:rsidRPr="00901313">
        <w:rPr>
          <w:rFonts w:eastAsia="Times New Roman" w:cs="Times New Roman"/>
          <w:i/>
          <w:iCs/>
          <w:szCs w:val="24"/>
          <w:lang w:val="en-ID"/>
        </w:rPr>
        <w:t xml:space="preserve">unsupervised-learning </w:t>
      </w:r>
      <w:r w:rsidRPr="00901313">
        <w:rPr>
          <w:rFonts w:eastAsia="Times New Roman" w:cs="Times New Roman"/>
          <w:szCs w:val="24"/>
          <w:lang w:val="en-ID"/>
        </w:rPr>
        <w:t xml:space="preserve">yang populer digunakan dalam pembuatan model dan </w:t>
      </w:r>
      <w:proofErr w:type="spellStart"/>
      <w:r w:rsidRPr="00901313">
        <w:rPr>
          <w:rFonts w:eastAsia="Times New Roman" w:cs="Times New Roman"/>
          <w:szCs w:val="24"/>
          <w:lang w:val="en-ID"/>
        </w:rPr>
        <w:t>algoritma</w:t>
      </w:r>
      <w:proofErr w:type="spellEnd"/>
      <w:r w:rsidRPr="00901313">
        <w:rPr>
          <w:rFonts w:eastAsia="Times New Roman" w:cs="Times New Roman"/>
          <w:szCs w:val="24"/>
          <w:lang w:val="en-ID"/>
        </w:rPr>
        <w:t xml:space="preserve"> pembelajaran mesin. Mengingat bahwa DBSCAN adalah </w:t>
      </w:r>
      <w:proofErr w:type="spellStart"/>
      <w:r w:rsidRPr="00901313">
        <w:rPr>
          <w:rFonts w:eastAsia="Times New Roman" w:cs="Times New Roman"/>
          <w:szCs w:val="24"/>
          <w:lang w:val="en-ID"/>
        </w:rPr>
        <w:t>algoritma</w:t>
      </w:r>
      <w:proofErr w:type="spellEnd"/>
      <w:r w:rsidRPr="00901313">
        <w:rPr>
          <w:rFonts w:eastAsia="Times New Roman" w:cs="Times New Roman"/>
          <w:szCs w:val="24"/>
          <w:lang w:val="en-ID"/>
        </w:rPr>
        <w:t xml:space="preserve"> pengelompokan berbasis kepadatan, </w:t>
      </w:r>
      <w:r w:rsidR="00A855C9">
        <w:rPr>
          <w:rFonts w:eastAsia="Times New Roman" w:cs="Times New Roman"/>
          <w:szCs w:val="24"/>
          <w:lang w:val="en-ID"/>
        </w:rPr>
        <w:t>metode ini</w:t>
      </w:r>
      <w:r w:rsidR="00A855C9" w:rsidRPr="00901313">
        <w:rPr>
          <w:rFonts w:eastAsia="Times New Roman" w:cs="Times New Roman"/>
          <w:szCs w:val="24"/>
          <w:lang w:val="en-ID"/>
        </w:rPr>
        <w:t xml:space="preserve"> </w:t>
      </w:r>
      <w:r w:rsidRPr="00901313">
        <w:rPr>
          <w:rFonts w:eastAsia="Times New Roman" w:cs="Times New Roman"/>
          <w:szCs w:val="24"/>
          <w:lang w:val="en-ID"/>
        </w:rPr>
        <w:t xml:space="preserve">melakukan pekerjaan yang baik untuk mencari area dalam data yang memiliki kepadatan pengamatan yang tinggi, dibandingkan dengan area data yang tidak terlalu padat dengan pengamatan. </w:t>
      </w:r>
      <w:r w:rsidR="004835BC">
        <w:rPr>
          <w:rFonts w:eastAsia="Times New Roman" w:cs="Times New Roman"/>
          <w:szCs w:val="24"/>
          <w:lang w:val="en-ID"/>
        </w:rPr>
        <w:t xml:space="preserve">Keuntungan lainnya adalah penggunaan metode </w:t>
      </w:r>
      <w:r w:rsidRPr="00901313">
        <w:rPr>
          <w:rFonts w:eastAsia="Times New Roman" w:cs="Times New Roman"/>
          <w:szCs w:val="24"/>
          <w:lang w:val="en-ID"/>
        </w:rPr>
        <w:t xml:space="preserve">DBSCAN dapat </w:t>
      </w:r>
      <w:r w:rsidR="004835BC">
        <w:rPr>
          <w:rFonts w:eastAsia="Times New Roman" w:cs="Times New Roman"/>
          <w:szCs w:val="24"/>
          <w:lang w:val="en-ID"/>
        </w:rPr>
        <w:t xml:space="preserve">mengelompokkan </w:t>
      </w:r>
      <w:r w:rsidRPr="00901313">
        <w:rPr>
          <w:rFonts w:eastAsia="Times New Roman" w:cs="Times New Roman"/>
          <w:szCs w:val="24"/>
          <w:lang w:val="en-ID"/>
        </w:rPr>
        <w:t>data ke dalam kelompok dengan berbagai bentuk</w:t>
      </w:r>
      <w:r w:rsidR="004835BC">
        <w:rPr>
          <w:rFonts w:eastAsia="Times New Roman" w:cs="Times New Roman"/>
          <w:szCs w:val="24"/>
          <w:lang w:val="en-ID"/>
        </w:rPr>
        <w:t xml:space="preserve"> dan dapat mengidentifikasi </w:t>
      </w:r>
      <w:proofErr w:type="gramStart"/>
      <w:r w:rsidR="004835BC">
        <w:rPr>
          <w:rFonts w:eastAsia="Times New Roman" w:cs="Times New Roman"/>
          <w:i/>
          <w:iCs/>
          <w:szCs w:val="24"/>
          <w:lang w:val="en-ID"/>
        </w:rPr>
        <w:t>outliers</w:t>
      </w:r>
      <w:proofErr w:type="gramEnd"/>
      <w:r w:rsidR="004835BC">
        <w:rPr>
          <w:rFonts w:eastAsia="Times New Roman" w:cs="Times New Roman"/>
          <w:szCs w:val="24"/>
          <w:lang w:val="en-ID"/>
        </w:rPr>
        <w:t xml:space="preserve"> yang dianggap sebagai </w:t>
      </w:r>
      <w:r w:rsidR="004835BC">
        <w:rPr>
          <w:rFonts w:eastAsia="Times New Roman" w:cs="Times New Roman"/>
          <w:i/>
          <w:iCs/>
          <w:szCs w:val="24"/>
          <w:lang w:val="en-ID"/>
        </w:rPr>
        <w:t>noise</w:t>
      </w:r>
      <w:r w:rsidR="004835BC">
        <w:rPr>
          <w:rFonts w:eastAsia="Times New Roman" w:cs="Times New Roman"/>
          <w:szCs w:val="24"/>
          <w:lang w:val="en-ID"/>
        </w:rPr>
        <w:t>.</w:t>
      </w:r>
      <w:r>
        <w:rPr>
          <w:rFonts w:eastAsia="Times New Roman" w:cs="Times New Roman"/>
          <w:szCs w:val="24"/>
          <w:lang w:val="en-ID"/>
        </w:rPr>
        <w:t xml:space="preserve"> </w:t>
      </w:r>
    </w:p>
    <w:p w14:paraId="1CB04235" w14:textId="77777777" w:rsidR="004835BC" w:rsidRDefault="004835BC" w:rsidP="007B7D89">
      <w:pPr>
        <w:spacing w:before="240" w:after="240" w:line="360" w:lineRule="auto"/>
        <w:ind w:firstLine="426"/>
        <w:jc w:val="both"/>
        <w:rPr>
          <w:ins w:id="171" w:author="fahmi abdillah" w:date="2022-06-29T22:41:00Z"/>
          <w:rFonts w:eastAsia="Times New Roman" w:cs="Times New Roman"/>
          <w:szCs w:val="24"/>
          <w:lang w:val="en-ID"/>
        </w:rPr>
      </w:pPr>
    </w:p>
    <w:p w14:paraId="650DA74B" w14:textId="031E9157" w:rsidR="00EA5548" w:rsidRPr="00932239" w:rsidRDefault="00EA5548" w:rsidP="007B7D89">
      <w:p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Pada DBSCAN, parameter yang digunakan adalah </w:t>
      </w:r>
      <w:proofErr w:type="spellStart"/>
      <w:r>
        <w:rPr>
          <w:rFonts w:eastAsia="Times New Roman" w:cs="Times New Roman"/>
          <w:i/>
          <w:iCs/>
          <w:szCs w:val="24"/>
          <w:lang w:val="en-ID"/>
        </w:rPr>
        <w:t>minPts</w:t>
      </w:r>
      <w:proofErr w:type="spellEnd"/>
      <w:r>
        <w:rPr>
          <w:rFonts w:eastAsia="Times New Roman" w:cs="Times New Roman"/>
          <w:i/>
          <w:iCs/>
          <w:szCs w:val="24"/>
          <w:lang w:val="en-ID"/>
        </w:rPr>
        <w:t xml:space="preserve"> </w:t>
      </w:r>
      <w:r>
        <w:rPr>
          <w:rFonts w:eastAsia="Times New Roman" w:cs="Times New Roman"/>
          <w:szCs w:val="24"/>
          <w:lang w:val="en-ID"/>
        </w:rPr>
        <w:t xml:space="preserve">(minimum Points) dan </w:t>
      </w:r>
      <w:r>
        <w:rPr>
          <w:rFonts w:eastAsia="Times New Roman" w:cs="Times New Roman"/>
          <w:i/>
          <w:iCs/>
          <w:szCs w:val="24"/>
          <w:lang w:val="en-ID"/>
        </w:rPr>
        <w:t>eps</w:t>
      </w:r>
      <w:r w:rsidR="00B873F2">
        <w:rPr>
          <w:rFonts w:eastAsia="Times New Roman" w:cs="Times New Roman"/>
          <w:i/>
          <w:iCs/>
          <w:szCs w:val="24"/>
          <w:lang w:val="en-ID"/>
        </w:rPr>
        <w:t xml:space="preserve"> / ε</w:t>
      </w:r>
      <w:r>
        <w:rPr>
          <w:rFonts w:eastAsia="Times New Roman" w:cs="Times New Roman"/>
          <w:i/>
          <w:iCs/>
          <w:szCs w:val="24"/>
          <w:lang w:val="en-ID"/>
        </w:rPr>
        <w:t xml:space="preserve"> </w:t>
      </w:r>
      <w:r>
        <w:rPr>
          <w:rFonts w:eastAsia="Times New Roman" w:cs="Times New Roman"/>
          <w:szCs w:val="24"/>
          <w:lang w:val="en-ID"/>
        </w:rPr>
        <w:t xml:space="preserve">(epsilon) dan kumpulan </w:t>
      </w:r>
      <w:r>
        <w:rPr>
          <w:rFonts w:eastAsia="Times New Roman" w:cs="Times New Roman"/>
          <w:i/>
          <w:iCs/>
          <w:szCs w:val="24"/>
          <w:lang w:val="en-ID"/>
        </w:rPr>
        <w:t>dataset</w:t>
      </w:r>
      <w:r>
        <w:rPr>
          <w:rFonts w:eastAsia="Times New Roman" w:cs="Times New Roman"/>
          <w:szCs w:val="24"/>
          <w:lang w:val="en-ID"/>
        </w:rPr>
        <w:t xml:space="preserve"> dalam titik </w:t>
      </w:r>
      <w:r>
        <w:rPr>
          <w:rFonts w:eastAsia="Times New Roman" w:cs="Times New Roman"/>
          <w:i/>
          <w:iCs/>
          <w:szCs w:val="24"/>
          <w:lang w:val="en-ID"/>
        </w:rPr>
        <w:t xml:space="preserve">Density-Based </w:t>
      </w:r>
      <w:r>
        <w:rPr>
          <w:rFonts w:eastAsia="Times New Roman" w:cs="Times New Roman"/>
          <w:szCs w:val="24"/>
          <w:lang w:val="en-ID"/>
        </w:rPr>
        <w:t>(</w:t>
      </w:r>
      <w:proofErr w:type="spellStart"/>
      <w:r>
        <w:rPr>
          <w:rFonts w:eastAsia="Times New Roman" w:cs="Times New Roman"/>
          <w:szCs w:val="24"/>
          <w:lang w:val="en-ID"/>
        </w:rPr>
        <w:t>Capdevila</w:t>
      </w:r>
      <w:proofErr w:type="spellEnd"/>
      <w:r>
        <w:rPr>
          <w:rFonts w:eastAsia="Times New Roman" w:cs="Times New Roman"/>
          <w:szCs w:val="24"/>
          <w:lang w:val="en-ID"/>
        </w:rPr>
        <w:t xml:space="preserve">, 2016). </w:t>
      </w:r>
      <w:r w:rsidR="00CF48EC">
        <w:rPr>
          <w:rFonts w:eastAsia="Times New Roman" w:cs="Times New Roman"/>
          <w:szCs w:val="24"/>
          <w:lang w:val="en-ID"/>
        </w:rPr>
        <w:t>Konsep kepadatan pada DBSCAN melahirkan tiga macam status di setiap data, yaitu inti/</w:t>
      </w:r>
      <w:r w:rsidR="00CF48EC">
        <w:rPr>
          <w:rFonts w:eastAsia="Times New Roman" w:cs="Times New Roman"/>
          <w:i/>
          <w:iCs/>
          <w:szCs w:val="24"/>
          <w:lang w:val="en-ID"/>
        </w:rPr>
        <w:t>core</w:t>
      </w:r>
      <w:r w:rsidR="00CF48EC">
        <w:rPr>
          <w:rFonts w:eastAsia="Times New Roman" w:cs="Times New Roman"/>
          <w:szCs w:val="24"/>
          <w:lang w:val="en-ID"/>
        </w:rPr>
        <w:t xml:space="preserve"> (</w:t>
      </w:r>
      <w:r w:rsidR="00CF48EC" w:rsidRPr="00FB0360">
        <w:rPr>
          <w:rFonts w:eastAsia="Times New Roman" w:cs="Times New Roman"/>
          <w:szCs w:val="24"/>
          <w:lang w:val="en-ID"/>
        </w:rPr>
        <w:t>titik</w:t>
      </w:r>
      <w:r w:rsidR="00CF48EC">
        <w:rPr>
          <w:rFonts w:eastAsia="Times New Roman" w:cs="Times New Roman"/>
          <w:szCs w:val="24"/>
          <w:lang w:val="en-ID"/>
        </w:rPr>
        <w:t xml:space="preserve"> pusat dalam </w:t>
      </w:r>
      <w:proofErr w:type="spellStart"/>
      <w:r w:rsidR="00CF48EC">
        <w:rPr>
          <w:rFonts w:eastAsia="Times New Roman" w:cs="Times New Roman"/>
          <w:szCs w:val="24"/>
          <w:lang w:val="en-ID"/>
        </w:rPr>
        <w:t>klaster</w:t>
      </w:r>
      <w:proofErr w:type="spellEnd"/>
      <w:r w:rsidR="00CF48EC">
        <w:rPr>
          <w:rFonts w:eastAsia="Times New Roman" w:cs="Times New Roman"/>
          <w:szCs w:val="24"/>
          <w:lang w:val="en-ID"/>
        </w:rPr>
        <w:t xml:space="preserve"> yang didasarkan pada kepadatan, dimana ada sejumlah titik yang harus berada dalam </w:t>
      </w:r>
      <w:r w:rsidR="00CF48EC">
        <w:rPr>
          <w:rFonts w:eastAsia="Times New Roman" w:cs="Times New Roman"/>
          <w:i/>
          <w:iCs/>
          <w:szCs w:val="24"/>
          <w:lang w:val="en-ID"/>
        </w:rPr>
        <w:t>Eps</w:t>
      </w:r>
      <w:r w:rsidR="00CF48EC">
        <w:rPr>
          <w:rFonts w:eastAsia="Times New Roman" w:cs="Times New Roman"/>
          <w:szCs w:val="24"/>
          <w:lang w:val="en-ID"/>
        </w:rPr>
        <w:t>)</w:t>
      </w:r>
      <w:r w:rsidR="00CF48EC">
        <w:rPr>
          <w:rFonts w:eastAsia="Times New Roman" w:cs="Times New Roman"/>
          <w:i/>
          <w:iCs/>
          <w:szCs w:val="24"/>
          <w:lang w:val="en-ID"/>
        </w:rPr>
        <w:t xml:space="preserve">, </w:t>
      </w:r>
      <w:r w:rsidR="00CF48EC">
        <w:rPr>
          <w:rFonts w:eastAsia="Times New Roman" w:cs="Times New Roman"/>
          <w:szCs w:val="24"/>
          <w:lang w:val="en-ID"/>
        </w:rPr>
        <w:t>batas/</w:t>
      </w:r>
      <w:r w:rsidR="00CF48EC">
        <w:rPr>
          <w:rFonts w:eastAsia="Times New Roman" w:cs="Times New Roman"/>
          <w:i/>
          <w:iCs/>
          <w:szCs w:val="24"/>
          <w:lang w:val="en-ID"/>
        </w:rPr>
        <w:t>border</w:t>
      </w:r>
      <w:r w:rsidR="00CF48EC">
        <w:rPr>
          <w:rFonts w:eastAsia="Times New Roman" w:cs="Times New Roman"/>
          <w:szCs w:val="24"/>
          <w:lang w:val="en-ID"/>
        </w:rPr>
        <w:t xml:space="preserve"> (</w:t>
      </w:r>
      <w:r w:rsidR="00CF48EC" w:rsidRPr="00FB0360">
        <w:rPr>
          <w:rFonts w:eastAsia="Times New Roman" w:cs="Times New Roman"/>
          <w:szCs w:val="24"/>
          <w:lang w:val="en-ID"/>
        </w:rPr>
        <w:t>titik</w:t>
      </w:r>
      <w:r w:rsidR="00CF48EC">
        <w:rPr>
          <w:rFonts w:eastAsia="Times New Roman" w:cs="Times New Roman"/>
          <w:szCs w:val="24"/>
          <w:lang w:val="en-ID"/>
        </w:rPr>
        <w:t xml:space="preserve"> yang menjadi batasan dalam kawasan titik pusat), dan </w:t>
      </w:r>
      <w:r w:rsidR="00CF48EC">
        <w:rPr>
          <w:rFonts w:eastAsia="Times New Roman" w:cs="Times New Roman"/>
          <w:i/>
          <w:iCs/>
          <w:szCs w:val="24"/>
          <w:lang w:val="en-ID"/>
        </w:rPr>
        <w:t xml:space="preserve">noise </w:t>
      </w:r>
      <w:r w:rsidR="00CF48EC">
        <w:rPr>
          <w:rFonts w:eastAsia="Times New Roman" w:cs="Times New Roman"/>
          <w:szCs w:val="24"/>
          <w:lang w:val="en-ID"/>
        </w:rPr>
        <w:t xml:space="preserve">(titik yang tidak dapat dijangkau oleh </w:t>
      </w:r>
      <w:r w:rsidR="00CF48EC">
        <w:rPr>
          <w:rFonts w:eastAsia="Times New Roman" w:cs="Times New Roman"/>
          <w:i/>
          <w:iCs/>
          <w:szCs w:val="24"/>
          <w:lang w:val="en-ID"/>
        </w:rPr>
        <w:t>core</w:t>
      </w:r>
      <w:r w:rsidR="00CF48EC">
        <w:rPr>
          <w:rFonts w:eastAsia="Times New Roman" w:cs="Times New Roman"/>
          <w:szCs w:val="24"/>
          <w:lang w:val="en-ID"/>
        </w:rPr>
        <w:t xml:space="preserve"> dan bukan merupakan </w:t>
      </w:r>
      <w:r w:rsidR="00CF48EC">
        <w:rPr>
          <w:rFonts w:eastAsia="Times New Roman" w:cs="Times New Roman"/>
          <w:i/>
          <w:iCs/>
          <w:szCs w:val="24"/>
          <w:lang w:val="en-ID"/>
        </w:rPr>
        <w:t>border</w:t>
      </w:r>
      <w:r w:rsidR="00CF48EC">
        <w:rPr>
          <w:rFonts w:eastAsia="Times New Roman" w:cs="Times New Roman"/>
          <w:szCs w:val="24"/>
          <w:lang w:val="en-ID"/>
        </w:rPr>
        <w:t>)</w:t>
      </w:r>
      <w:r w:rsidR="00D23AF1">
        <w:rPr>
          <w:rFonts w:eastAsia="Times New Roman" w:cs="Times New Roman"/>
          <w:szCs w:val="24"/>
          <w:lang w:val="en-ID"/>
        </w:rPr>
        <w:t xml:space="preserve"> </w:t>
      </w:r>
      <w:r w:rsidR="00932239">
        <w:rPr>
          <w:rFonts w:eastAsia="Times New Roman" w:cs="Times New Roman"/>
          <w:szCs w:val="24"/>
          <w:lang w:val="en-ID"/>
        </w:rPr>
        <w:fldChar w:fldCharType="begin" w:fldLock="1"/>
      </w:r>
      <w:r w:rsidR="00480F44">
        <w:rPr>
          <w:rFonts w:eastAsia="Times New Roman" w:cs="Times New Roman"/>
          <w:szCs w:val="24"/>
          <w:lang w:val="en-ID"/>
        </w:rPr>
        <w:instrText>ADDIN CSL_CITATION {"citationItems":[{"id":"ITEM-1","itemData":{"DOI":"10.20956/j.v17i3.11704","abstract":"Covid-19 as a pandemic disaster has begun to shake the world economic order, including Indonesia. Indonesia's economic growth has contract since quarter II. Central Java Province is in the third place with the highest number of positive cases in Indonesia. The government still improving quality control over the implementation of village funds by observing classification of village status. The Ministry of Village has classified village status based on IDM value by calculating the average of 3 indices, IKS, IKL, and IKE. This research was conducted with the aim of classifying the village status using 2 clustering methods, DBSCAN and K-Means. Another purpose of this research is to find out whether the same village status also groups in the same cluster and to compare which one of the two grouping methods is better in classifying village status in Central Java Province in 2020 based on the Silhouette coefficient value.","author":[{"dropping-particle":"","family":"Putri","given":"Mustika M","non-dropping-particle":"","parse-names":false,"suffix":""},{"dropping-particle":"","family":"Dewi","given":"Cesaria","non-dropping-particle":"","parse-names":false,"suffix":""},{"dropping-particle":"","family":"Permata Siam","given":"Emban","non-dropping-particle":"","parse-names":false,"suffix":""},{"dropping-particle":"","family":"Asri Wijayanti","given":"Gona","non-dropping-particle":"","parse-names":false,"suffix":""},{"dropping-particle":"","family":"Aulia","given":"Nurfitri","non-dropping-particle":"","parse-names":false,"suffix":""},{"dropping-particle":"","family":"Nooraeni","given":"Rani","non-dropping-particle":"","parse-names":false,"suffix":""}],"id":"ITEM-1","issue":"3","issued":{"date-parts":[["2021"]]},"page":"394-404","title":"Komparasi DBSCAN dan K-Means Clustering pada Pengelompokan Status Desa di Jawa Tengah Tahun 2020","type":"article-journal","volume":"17"},"uris":["http://www.mendeley.com/documents/?uuid=46a6530f-6c53-41cf-a5a7-73f401d5c69a"]}],"mendeley":{"formattedCitation":"(Putri et al., 2021)","plainTextFormattedCitation":"(Putri et al., 2021)","previouslyFormattedCitation":"(Putri et al., 2021)"},"properties":{"noteIndex":0},"schema":"https://github.com/citation-style-language/schema/raw/master/csl-citation.json"}</w:instrText>
      </w:r>
      <w:r w:rsidR="00932239">
        <w:rPr>
          <w:rFonts w:eastAsia="Times New Roman" w:cs="Times New Roman"/>
          <w:szCs w:val="24"/>
          <w:lang w:val="en-ID"/>
        </w:rPr>
        <w:fldChar w:fldCharType="separate"/>
      </w:r>
      <w:r w:rsidR="00932239" w:rsidRPr="00932239">
        <w:rPr>
          <w:rFonts w:eastAsia="Times New Roman" w:cs="Times New Roman"/>
          <w:noProof/>
          <w:szCs w:val="24"/>
          <w:lang w:val="en-ID"/>
        </w:rPr>
        <w:t>(Putri et al., 2021)</w:t>
      </w:r>
      <w:r w:rsidR="00932239">
        <w:rPr>
          <w:rFonts w:eastAsia="Times New Roman" w:cs="Times New Roman"/>
          <w:szCs w:val="24"/>
          <w:lang w:val="en-ID"/>
        </w:rPr>
        <w:fldChar w:fldCharType="end"/>
      </w:r>
      <w:r w:rsidR="00CF48EC">
        <w:rPr>
          <w:rFonts w:eastAsia="Times New Roman" w:cs="Times New Roman"/>
          <w:szCs w:val="24"/>
          <w:lang w:val="en-ID"/>
        </w:rPr>
        <w:t xml:space="preserve">. </w:t>
      </w:r>
    </w:p>
    <w:p w14:paraId="495D8351" w14:textId="3B42B4CF" w:rsidR="00A855C9" w:rsidRDefault="00480F44" w:rsidP="007B7D89">
      <w:p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Metode </w:t>
      </w:r>
      <w:proofErr w:type="spellStart"/>
      <w:r>
        <w:rPr>
          <w:rFonts w:eastAsia="Times New Roman" w:cs="Times New Roman"/>
          <w:szCs w:val="24"/>
          <w:lang w:val="en-ID"/>
        </w:rPr>
        <w:t>klasterisasi</w:t>
      </w:r>
      <w:proofErr w:type="spellEnd"/>
      <w:r>
        <w:rPr>
          <w:rFonts w:eastAsia="Times New Roman" w:cs="Times New Roman"/>
          <w:szCs w:val="24"/>
          <w:lang w:val="en-ID"/>
        </w:rPr>
        <w:t xml:space="preserve"> DBSCAN menemukan </w:t>
      </w:r>
      <w:proofErr w:type="spellStart"/>
      <w:r>
        <w:rPr>
          <w:rFonts w:eastAsia="Times New Roman" w:cs="Times New Roman"/>
          <w:szCs w:val="24"/>
          <w:lang w:val="en-ID"/>
        </w:rPr>
        <w:t>klaster-klaster</w:t>
      </w:r>
      <w:proofErr w:type="spellEnd"/>
      <w:r>
        <w:rPr>
          <w:rFonts w:eastAsia="Times New Roman" w:cs="Times New Roman"/>
          <w:szCs w:val="24"/>
          <w:lang w:val="en-ID"/>
        </w:rPr>
        <w:t xml:space="preserve"> dengan cara </w:t>
      </w:r>
      <w:r>
        <w:rPr>
          <w:rFonts w:eastAsia="Times New Roman" w:cs="Times New Roman"/>
          <w:szCs w:val="24"/>
          <w:lang w:val="en-ID"/>
        </w:rPr>
        <w:fldChar w:fldCharType="begin" w:fldLock="1"/>
      </w:r>
      <w:r w:rsidR="00875EA9">
        <w:rPr>
          <w:rFonts w:eastAsia="Times New Roman" w:cs="Times New Roman"/>
          <w:szCs w:val="24"/>
          <w:lang w:val="en-ID"/>
        </w:rPr>
        <w:instrText>ADDIN CSL_CITATION {"citationItems":[{"id":"ITEM-1","itemData":{"abstract":"The perception of tourist about accessibility from Penelokan village to Toya Bungkah destination” has objective to known the tourist perceptions of accessibility in Toya Bungkah destination. Kinds data used are primary data and secondary data. The data was gain through observations, depth interviews, questionnaires, literature studies, and documentations. Sampling was gain by purposive sampling to option the data of accessibility. The respondents was choose by using quota sampling. Analyzed the perception of tourist by using attitude scale (Likert scale) to measure the results. The result of the research showed that the tourist perceptions of accessibility to Toya Bungkah were : Condition about access from Penelokan to Toya Bungkah get average score was 3.10 is good enough, Quality of access from Penelokan to Toya Bungkah get average score was 3.20 is good enough, Comfortable of access from Penelokan to Toya Bungkah get average score was 3.14 is good enough, Condition transportasion after arrived from Penelokan to Toya Bungkah get average score was 3,48 is good, View at around access the tourist can see from Penelokan to Toya Bungkah get average score was 4.08 is good, Safety with the path from Penelokan to Toya Bungkah get average score was 3.50 is good, Perception of the tourist about Toya Bungkah get average score was 3.76 is good.","author":[{"dropping-particle":"","family":"Silitonga","given":"Parasian","non-dropping-particle":"","parse-names":false,"suffix":""}],"container-title":"Jurnal TIMES","id":"ITEM-1","issue":"ISSN : 2337 - 3601","issued":{"date-parts":[["2016"]]},"page":"11-40","title":"ANALISIS POLA PENYEBARAN PENYAKIT PASIEN PENGGUNA BADAN PENYELENGGARA JAMINAN SOSIAL (BPJS) KESEHATAN DENGAN MENGGUNAKAN METODE DBSCAN CLUSTERING ( Studi Kasus Rumah Sakit Umum Pusat Haji Adam Malik Medan )","type":"article-journal","volume":"Vol. V No "},"uris":["http://www.mendeley.com/documents/?uuid=fc531ff0-c2d8-48d0-a66a-174ce4af2cb0"]}],"mendeley":{"formattedCitation":"(Silitonga, 2016)","plainTextFormattedCitation":"(Silitonga, 2016)","previouslyFormattedCitation":"(Silitonga, 2016)"},"properties":{"noteIndex":0},"schema":"https://github.com/citation-style-language/schema/raw/master/csl-citation.json"}</w:instrText>
      </w:r>
      <w:r>
        <w:rPr>
          <w:rFonts w:eastAsia="Times New Roman" w:cs="Times New Roman"/>
          <w:szCs w:val="24"/>
          <w:lang w:val="en-ID"/>
        </w:rPr>
        <w:fldChar w:fldCharType="separate"/>
      </w:r>
      <w:r w:rsidRPr="00480F44">
        <w:rPr>
          <w:rFonts w:eastAsia="Times New Roman" w:cs="Times New Roman"/>
          <w:noProof/>
          <w:szCs w:val="24"/>
          <w:lang w:val="en-ID"/>
        </w:rPr>
        <w:t>(Silitonga, 2016)</w:t>
      </w:r>
      <w:r>
        <w:rPr>
          <w:rFonts w:eastAsia="Times New Roman" w:cs="Times New Roman"/>
          <w:szCs w:val="24"/>
          <w:lang w:val="en-ID"/>
        </w:rPr>
        <w:fldChar w:fldCharType="end"/>
      </w:r>
      <w:r>
        <w:rPr>
          <w:rFonts w:eastAsia="Times New Roman" w:cs="Times New Roman"/>
          <w:szCs w:val="24"/>
          <w:lang w:val="en-ID"/>
        </w:rPr>
        <w:t>:</w:t>
      </w:r>
    </w:p>
    <w:p w14:paraId="67F76C75" w14:textId="747F88BF" w:rsidR="00480F44" w:rsidRDefault="00480F44" w:rsidP="007B7D89">
      <w:pPr>
        <w:pStyle w:val="ListParagraph"/>
        <w:numPr>
          <w:ilvl w:val="0"/>
          <w:numId w:val="20"/>
        </w:num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DBSCAN menelusuri </w:t>
      </w:r>
      <w:proofErr w:type="spellStart"/>
      <w:r>
        <w:rPr>
          <w:rFonts w:eastAsia="Times New Roman" w:cs="Times New Roman"/>
          <w:szCs w:val="24"/>
          <w:lang w:val="en-ID"/>
        </w:rPr>
        <w:t>klaster-klaster</w:t>
      </w:r>
      <w:proofErr w:type="spellEnd"/>
      <w:r>
        <w:rPr>
          <w:rFonts w:eastAsia="Times New Roman" w:cs="Times New Roman"/>
          <w:szCs w:val="24"/>
          <w:lang w:val="en-ID"/>
        </w:rPr>
        <w:t xml:space="preserve"> dengan memeriksa ε-</w:t>
      </w:r>
      <w:proofErr w:type="spellStart"/>
      <w:r>
        <w:rPr>
          <w:rFonts w:eastAsia="Times New Roman" w:cs="Times New Roman"/>
          <w:i/>
          <w:iCs/>
          <w:szCs w:val="24"/>
          <w:lang w:val="en-ID"/>
        </w:rPr>
        <w:t>neighborhood</w:t>
      </w:r>
      <w:proofErr w:type="spellEnd"/>
      <w:r>
        <w:rPr>
          <w:rFonts w:eastAsia="Times New Roman" w:cs="Times New Roman"/>
          <w:szCs w:val="24"/>
          <w:lang w:val="en-ID"/>
        </w:rPr>
        <w:t xml:space="preserve"> dari tiap-tiap </w:t>
      </w:r>
      <w:r>
        <w:rPr>
          <w:rFonts w:eastAsia="Times New Roman" w:cs="Times New Roman"/>
          <w:i/>
          <w:iCs/>
          <w:szCs w:val="24"/>
          <w:lang w:val="en-ID"/>
        </w:rPr>
        <w:t>point</w:t>
      </w:r>
      <w:r>
        <w:rPr>
          <w:rFonts w:eastAsia="Times New Roman" w:cs="Times New Roman"/>
          <w:szCs w:val="24"/>
          <w:lang w:val="en-ID"/>
        </w:rPr>
        <w:t xml:space="preserve"> dalam </w:t>
      </w:r>
      <w:r>
        <w:rPr>
          <w:rFonts w:eastAsia="Times New Roman" w:cs="Times New Roman"/>
          <w:i/>
          <w:iCs/>
          <w:szCs w:val="24"/>
          <w:lang w:val="en-ID"/>
        </w:rPr>
        <w:t>database.</w:t>
      </w:r>
      <w:r>
        <w:rPr>
          <w:rFonts w:eastAsia="Times New Roman" w:cs="Times New Roman"/>
          <w:szCs w:val="24"/>
          <w:lang w:val="en-ID"/>
        </w:rPr>
        <w:t xml:space="preserve"> Jika ε-</w:t>
      </w:r>
      <w:proofErr w:type="spellStart"/>
      <w:r>
        <w:rPr>
          <w:rFonts w:eastAsia="Times New Roman" w:cs="Times New Roman"/>
          <w:i/>
          <w:iCs/>
          <w:szCs w:val="24"/>
          <w:lang w:val="en-ID"/>
        </w:rPr>
        <w:lastRenderedPageBreak/>
        <w:t>neighborhood</w:t>
      </w:r>
      <w:proofErr w:type="spellEnd"/>
      <w:r>
        <w:rPr>
          <w:rFonts w:eastAsia="Times New Roman" w:cs="Times New Roman"/>
          <w:szCs w:val="24"/>
          <w:lang w:val="en-ID"/>
        </w:rPr>
        <w:t xml:space="preserve"> dari point p mengandung lebih dari </w:t>
      </w:r>
      <w:proofErr w:type="spellStart"/>
      <w:r>
        <w:rPr>
          <w:rFonts w:eastAsia="Times New Roman" w:cs="Times New Roman"/>
          <w:szCs w:val="24"/>
          <w:lang w:val="en-ID"/>
        </w:rPr>
        <w:t>MinPts</w:t>
      </w:r>
      <w:proofErr w:type="spellEnd"/>
      <w:r>
        <w:rPr>
          <w:rFonts w:eastAsia="Times New Roman" w:cs="Times New Roman"/>
          <w:szCs w:val="24"/>
          <w:lang w:val="en-ID"/>
        </w:rPr>
        <w:t xml:space="preserve">, </w:t>
      </w:r>
      <w:proofErr w:type="spellStart"/>
      <w:r>
        <w:rPr>
          <w:rFonts w:eastAsia="Times New Roman" w:cs="Times New Roman"/>
          <w:szCs w:val="24"/>
          <w:lang w:val="en-ID"/>
        </w:rPr>
        <w:t>klaster</w:t>
      </w:r>
      <w:proofErr w:type="spellEnd"/>
      <w:r>
        <w:rPr>
          <w:rFonts w:eastAsia="Times New Roman" w:cs="Times New Roman"/>
          <w:szCs w:val="24"/>
          <w:lang w:val="en-ID"/>
        </w:rPr>
        <w:t xml:space="preserve"> baru dengan p sebagai </w:t>
      </w:r>
      <w:r>
        <w:rPr>
          <w:rFonts w:eastAsia="Times New Roman" w:cs="Times New Roman"/>
          <w:i/>
          <w:iCs/>
          <w:szCs w:val="24"/>
          <w:lang w:val="en-ID"/>
        </w:rPr>
        <w:t xml:space="preserve">core object </w:t>
      </w:r>
      <w:r>
        <w:rPr>
          <w:rFonts w:eastAsia="Times New Roman" w:cs="Times New Roman"/>
          <w:szCs w:val="24"/>
          <w:lang w:val="en-ID"/>
        </w:rPr>
        <w:t>diciptakan.</w:t>
      </w:r>
    </w:p>
    <w:p w14:paraId="55E99AA8" w14:textId="076E461D" w:rsidR="00480F44" w:rsidRDefault="00480F44" w:rsidP="007B7D89">
      <w:pPr>
        <w:pStyle w:val="ListParagraph"/>
        <w:numPr>
          <w:ilvl w:val="0"/>
          <w:numId w:val="20"/>
        </w:num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Kemudian DBSCAN secara iteratif mengumpulkan secara langsung objek-objek </w:t>
      </w:r>
      <w:r>
        <w:rPr>
          <w:rFonts w:eastAsia="Times New Roman" w:cs="Times New Roman"/>
          <w:i/>
          <w:iCs/>
          <w:szCs w:val="24"/>
          <w:lang w:val="en-ID"/>
        </w:rPr>
        <w:t xml:space="preserve">density reachable </w:t>
      </w:r>
      <w:r>
        <w:rPr>
          <w:rFonts w:eastAsia="Times New Roman" w:cs="Times New Roman"/>
          <w:szCs w:val="24"/>
          <w:lang w:val="en-ID"/>
        </w:rPr>
        <w:t xml:space="preserve">dari </w:t>
      </w:r>
      <w:r>
        <w:rPr>
          <w:rFonts w:eastAsia="Times New Roman" w:cs="Times New Roman"/>
          <w:i/>
          <w:iCs/>
          <w:szCs w:val="24"/>
          <w:lang w:val="en-ID"/>
        </w:rPr>
        <w:t xml:space="preserve">core object </w:t>
      </w:r>
      <w:r>
        <w:rPr>
          <w:rFonts w:eastAsia="Times New Roman" w:cs="Times New Roman"/>
          <w:szCs w:val="24"/>
          <w:lang w:val="en-ID"/>
        </w:rPr>
        <w:t xml:space="preserve">tersebut, dimana mungkin melibatkan penggabungan dari beberapa </w:t>
      </w:r>
      <w:r>
        <w:rPr>
          <w:rFonts w:eastAsia="Times New Roman" w:cs="Times New Roman"/>
          <w:i/>
          <w:iCs/>
          <w:szCs w:val="24"/>
          <w:lang w:val="en-ID"/>
        </w:rPr>
        <w:t>cluster-cluster</w:t>
      </w:r>
      <w:r>
        <w:rPr>
          <w:rFonts w:eastAsia="Times New Roman" w:cs="Times New Roman"/>
          <w:szCs w:val="24"/>
          <w:lang w:val="en-ID"/>
        </w:rPr>
        <w:t xml:space="preserve"> </w:t>
      </w:r>
      <w:r>
        <w:rPr>
          <w:rFonts w:eastAsia="Times New Roman" w:cs="Times New Roman"/>
          <w:i/>
          <w:iCs/>
          <w:szCs w:val="24"/>
          <w:lang w:val="en-ID"/>
        </w:rPr>
        <w:t>density reachable</w:t>
      </w:r>
      <w:r>
        <w:rPr>
          <w:rFonts w:eastAsia="Times New Roman" w:cs="Times New Roman"/>
          <w:szCs w:val="24"/>
          <w:lang w:val="en-ID"/>
        </w:rPr>
        <w:t>.</w:t>
      </w:r>
    </w:p>
    <w:p w14:paraId="0E52CC6C" w14:textId="167DFE62" w:rsidR="00480F44" w:rsidRDefault="00875EA9" w:rsidP="00A421C8">
      <w:p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Secara umum komputasi dari </w:t>
      </w:r>
      <w:proofErr w:type="spellStart"/>
      <w:r>
        <w:rPr>
          <w:rFonts w:eastAsia="Times New Roman" w:cs="Times New Roman"/>
          <w:szCs w:val="24"/>
          <w:lang w:val="en-ID"/>
        </w:rPr>
        <w:t>algoritm</w:t>
      </w:r>
      <w:r w:rsidR="00B129D5">
        <w:rPr>
          <w:rFonts w:eastAsia="Times New Roman" w:cs="Times New Roman"/>
          <w:szCs w:val="24"/>
          <w:lang w:val="en-ID"/>
        </w:rPr>
        <w:t>a</w:t>
      </w:r>
      <w:proofErr w:type="spellEnd"/>
      <w:r>
        <w:rPr>
          <w:rFonts w:eastAsia="Times New Roman" w:cs="Times New Roman"/>
          <w:szCs w:val="24"/>
          <w:lang w:val="en-ID"/>
        </w:rPr>
        <w:t xml:space="preserve"> DBSCAN adalah sebagai berikut </w:t>
      </w:r>
      <w:r>
        <w:rPr>
          <w:rFonts w:eastAsia="Times New Roman" w:cs="Times New Roman"/>
          <w:szCs w:val="24"/>
          <w:lang w:val="en-ID"/>
        </w:rPr>
        <w:fldChar w:fldCharType="begin" w:fldLock="1"/>
      </w:r>
      <w:r w:rsidR="0018072F">
        <w:rPr>
          <w:rFonts w:eastAsia="Times New Roman" w:cs="Times New Roman"/>
          <w:szCs w:val="24"/>
          <w:lang w:val="en-ID"/>
        </w:rPr>
        <w:instrText>ADDIN CSL_CITATION {"citationItems":[{"id":"ITEM-1","itemData":{"DOI":"10.24843/lkjiti.2015.v06.i03.p05","ISSN":"2088-1541","abstract":"Spatial Data Clustering is one of the significant techniques in data mining which used to obtain information or knowledge in a large number of spatial data from various applications. One technique that being a pioneer in the development of spatial data clustering algorithm is DBSCAN. This study is focused on implementation of DBSCAN method in decision making process in order to help a company to decide its potential customer. The trial results in this study show that DBSCAN method has been successfully conduct clustering process to support decision making process in determination of potential customer by forming several number of clusters.","author":[{"dropping-particle":"","family":"Devi","given":"Anindya Santika","non-dropping-particle":"","parse-names":false,"suffix":""},{"dropping-particle":"","family":"Putra","given":"I Ketut Gede Darma","non-dropping-particle":"","parse-names":false,"suffix":""},{"dropping-particle":"","family":"Sukarsa","given":"I Made","non-dropping-particle":"","parse-names":false,"suffix":""}],"container-title":"Lontar Komputer : Jurnal Ilmiah Teknologi Informasi","id":"ITEM-1","issue":"3","issued":{"date-parts":[["2015"]]},"page":"185","title":"Implementasi Metode Clustering DBSCAN pada Proses Pengambilan Keputusan","type":"article-journal","volume":"6"},"uris":["http://www.mendeley.com/documents/?uuid=11e187b4-912b-4102-b202-5403a7c43a77"]}],"mendeley":{"formattedCitation":"(Devi et al., 2015)","plainTextFormattedCitation":"(Devi et al., 2015)","previouslyFormattedCitation":"(Devi et al., 2015)"},"properties":{"noteIndex":0},"schema":"https://github.com/citation-style-language/schema/raw/master/csl-citation.json"}</w:instrText>
      </w:r>
      <w:r>
        <w:rPr>
          <w:rFonts w:eastAsia="Times New Roman" w:cs="Times New Roman"/>
          <w:szCs w:val="24"/>
          <w:lang w:val="en-ID"/>
        </w:rPr>
        <w:fldChar w:fldCharType="separate"/>
      </w:r>
      <w:r w:rsidRPr="00875EA9">
        <w:rPr>
          <w:rFonts w:eastAsia="Times New Roman" w:cs="Times New Roman"/>
          <w:noProof/>
          <w:szCs w:val="24"/>
          <w:lang w:val="en-ID"/>
        </w:rPr>
        <w:t>(Devi et al., 2015)</w:t>
      </w:r>
      <w:r>
        <w:rPr>
          <w:rFonts w:eastAsia="Times New Roman" w:cs="Times New Roman"/>
          <w:szCs w:val="24"/>
          <w:lang w:val="en-ID"/>
        </w:rPr>
        <w:fldChar w:fldCharType="end"/>
      </w:r>
      <w:r>
        <w:rPr>
          <w:rFonts w:eastAsia="Times New Roman" w:cs="Times New Roman"/>
          <w:szCs w:val="24"/>
          <w:lang w:val="en-ID"/>
        </w:rPr>
        <w:t>:</w:t>
      </w:r>
    </w:p>
    <w:p w14:paraId="6A6E6629" w14:textId="77777777" w:rsidR="00C96F91" w:rsidRDefault="00C96F91" w:rsidP="00C96F91">
      <w:pPr>
        <w:pStyle w:val="ListParagraph"/>
        <w:numPr>
          <w:ilvl w:val="0"/>
          <w:numId w:val="22"/>
        </w:numPr>
        <w:spacing w:before="240" w:after="240" w:line="360" w:lineRule="auto"/>
        <w:jc w:val="both"/>
        <w:rPr>
          <w:rFonts w:eastAsia="Times New Roman" w:cs="Times New Roman"/>
          <w:szCs w:val="24"/>
          <w:lang w:val="en-ID"/>
        </w:rPr>
      </w:pPr>
      <w:proofErr w:type="spellStart"/>
      <w:r>
        <w:rPr>
          <w:rFonts w:eastAsia="Times New Roman" w:cs="Times New Roman"/>
          <w:szCs w:val="24"/>
          <w:lang w:val="en-ID"/>
        </w:rPr>
        <w:t>Inisialisasi</w:t>
      </w:r>
      <w:proofErr w:type="spellEnd"/>
      <w:r>
        <w:rPr>
          <w:rFonts w:eastAsia="Times New Roman" w:cs="Times New Roman"/>
          <w:szCs w:val="24"/>
          <w:lang w:val="en-ID"/>
        </w:rPr>
        <w:t xml:space="preserve"> parameter </w:t>
      </w:r>
      <w:proofErr w:type="spellStart"/>
      <w:r>
        <w:rPr>
          <w:rFonts w:eastAsia="Times New Roman" w:cs="Times New Roman"/>
          <w:i/>
          <w:iCs/>
          <w:szCs w:val="24"/>
          <w:lang w:val="en-ID"/>
        </w:rPr>
        <w:t>m</w:t>
      </w:r>
      <w:r w:rsidRPr="004A43CB">
        <w:rPr>
          <w:rFonts w:eastAsia="Times New Roman" w:cs="Times New Roman"/>
          <w:i/>
          <w:iCs/>
          <w:szCs w:val="24"/>
          <w:lang w:val="en-ID"/>
        </w:rPr>
        <w:t>inPts</w:t>
      </w:r>
      <w:proofErr w:type="spellEnd"/>
      <w:r>
        <w:rPr>
          <w:rFonts w:eastAsia="Times New Roman" w:cs="Times New Roman"/>
          <w:szCs w:val="24"/>
          <w:lang w:val="en-ID"/>
        </w:rPr>
        <w:t xml:space="preserve"> dan </w:t>
      </w:r>
      <w:r w:rsidRPr="004A43CB">
        <w:rPr>
          <w:rFonts w:eastAsia="Times New Roman" w:cs="Times New Roman"/>
          <w:i/>
          <w:iCs/>
          <w:szCs w:val="24"/>
          <w:lang w:val="en-ID"/>
        </w:rPr>
        <w:t>ε</w:t>
      </w:r>
      <w:r>
        <w:rPr>
          <w:rFonts w:eastAsia="Times New Roman" w:cs="Times New Roman"/>
          <w:i/>
          <w:iCs/>
          <w:szCs w:val="24"/>
          <w:lang w:val="en-ID"/>
        </w:rPr>
        <w:t>.</w:t>
      </w:r>
    </w:p>
    <w:p w14:paraId="285220F7" w14:textId="77777777" w:rsidR="00C96F91" w:rsidRDefault="00C96F91" w:rsidP="00C96F91">
      <w:pPr>
        <w:pStyle w:val="ListParagraph"/>
        <w:numPr>
          <w:ilvl w:val="0"/>
          <w:numId w:val="2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Tentukan titik awal atau </w:t>
      </w:r>
      <w:r>
        <w:rPr>
          <w:rFonts w:eastAsia="Times New Roman" w:cs="Times New Roman"/>
          <w:i/>
          <w:iCs/>
          <w:szCs w:val="24"/>
          <w:lang w:val="en-ID"/>
        </w:rPr>
        <w:t xml:space="preserve">p </w:t>
      </w:r>
      <w:r>
        <w:rPr>
          <w:rFonts w:eastAsia="Times New Roman" w:cs="Times New Roman"/>
          <w:szCs w:val="24"/>
          <w:lang w:val="en-ID"/>
        </w:rPr>
        <w:t>secara acak.</w:t>
      </w:r>
    </w:p>
    <w:p w14:paraId="71C7770C" w14:textId="4619FE05" w:rsidR="00C96F91" w:rsidRDefault="00C96F91" w:rsidP="00C96F91">
      <w:pPr>
        <w:pStyle w:val="ListParagraph"/>
        <w:numPr>
          <w:ilvl w:val="0"/>
          <w:numId w:val="2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Hitung ε atau semua jarak titik pada </w:t>
      </w:r>
      <w:r>
        <w:rPr>
          <w:rFonts w:eastAsia="Times New Roman" w:cs="Times New Roman"/>
          <w:i/>
          <w:iCs/>
          <w:szCs w:val="24"/>
          <w:lang w:val="en-ID"/>
        </w:rPr>
        <w:t>density reachable</w:t>
      </w:r>
      <w:r>
        <w:rPr>
          <w:rFonts w:eastAsia="Times New Roman" w:cs="Times New Roman"/>
          <w:szCs w:val="24"/>
          <w:lang w:val="en-ID"/>
        </w:rPr>
        <w:t xml:space="preserve"> terhadap p</w:t>
      </w:r>
      <w:r w:rsidR="00904781">
        <w:rPr>
          <w:rFonts w:eastAsia="Times New Roman" w:cs="Times New Roman"/>
          <w:szCs w:val="24"/>
          <w:lang w:val="en-ID"/>
        </w:rPr>
        <w:t xml:space="preserve"> dengan menggunakan </w:t>
      </w:r>
      <w:r w:rsidR="00904781">
        <w:rPr>
          <w:rFonts w:eastAsia="Times New Roman" w:cs="Times New Roman"/>
          <w:i/>
          <w:iCs/>
          <w:szCs w:val="24"/>
          <w:lang w:val="en-ID"/>
        </w:rPr>
        <w:t>cosine similarity</w:t>
      </w:r>
      <w:r>
        <w:rPr>
          <w:rFonts w:eastAsia="Times New Roman" w:cs="Times New Roman"/>
          <w:szCs w:val="24"/>
          <w:lang w:val="en-ID"/>
        </w:rPr>
        <w:t>.</w:t>
      </w:r>
      <w:r w:rsidR="00E95D52">
        <w:rPr>
          <w:rFonts w:eastAsia="Times New Roman" w:cs="Times New Roman"/>
          <w:szCs w:val="24"/>
          <w:lang w:val="en-ID"/>
        </w:rPr>
        <w:t xml:space="preserve"> </w:t>
      </w:r>
    </w:p>
    <w:p w14:paraId="34514A89" w14:textId="2EEDF387" w:rsidR="00C96F91" w:rsidRDefault="00E95D52" w:rsidP="00C96F91">
      <w:pPr>
        <w:pStyle w:val="ListParagraph"/>
        <w:numPr>
          <w:ilvl w:val="0"/>
          <w:numId w:val="2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Jika titik yang memenuhi ε lebih dari </w:t>
      </w:r>
      <w:proofErr w:type="spellStart"/>
      <w:r w:rsidRPr="009F6335">
        <w:rPr>
          <w:rFonts w:eastAsia="Times New Roman" w:cs="Times New Roman"/>
          <w:i/>
          <w:iCs/>
          <w:szCs w:val="24"/>
          <w:lang w:val="en-ID"/>
        </w:rPr>
        <w:t>minPts</w:t>
      </w:r>
      <w:proofErr w:type="spellEnd"/>
      <w:r>
        <w:rPr>
          <w:rFonts w:eastAsia="Times New Roman" w:cs="Times New Roman"/>
          <w:i/>
          <w:iCs/>
          <w:szCs w:val="24"/>
          <w:lang w:val="en-ID"/>
        </w:rPr>
        <w:t xml:space="preserve"> </w:t>
      </w:r>
      <w:r>
        <w:rPr>
          <w:rFonts w:eastAsia="Times New Roman" w:cs="Times New Roman"/>
          <w:szCs w:val="24"/>
          <w:lang w:val="en-ID"/>
        </w:rPr>
        <w:t xml:space="preserve">maka titik p adalah </w:t>
      </w:r>
      <w:r>
        <w:rPr>
          <w:rFonts w:eastAsia="Times New Roman" w:cs="Times New Roman"/>
          <w:i/>
          <w:iCs/>
          <w:szCs w:val="24"/>
          <w:lang w:val="en-ID"/>
        </w:rPr>
        <w:t>core</w:t>
      </w:r>
      <w:r w:rsidR="00BC7BD7">
        <w:rPr>
          <w:rFonts w:eastAsia="Times New Roman" w:cs="Times New Roman"/>
          <w:i/>
          <w:iCs/>
          <w:szCs w:val="24"/>
          <w:lang w:val="en-ID"/>
        </w:rPr>
        <w:t xml:space="preserve"> object </w:t>
      </w:r>
      <w:r>
        <w:rPr>
          <w:rFonts w:eastAsia="Times New Roman" w:cs="Times New Roman"/>
          <w:szCs w:val="24"/>
          <w:lang w:val="en-ID"/>
        </w:rPr>
        <w:t xml:space="preserve">dan </w:t>
      </w:r>
      <w:proofErr w:type="spellStart"/>
      <w:r>
        <w:rPr>
          <w:rFonts w:eastAsia="Times New Roman" w:cs="Times New Roman"/>
          <w:szCs w:val="24"/>
          <w:lang w:val="en-ID"/>
        </w:rPr>
        <w:t>klaster</w:t>
      </w:r>
      <w:proofErr w:type="spellEnd"/>
      <w:r>
        <w:rPr>
          <w:rFonts w:eastAsia="Times New Roman" w:cs="Times New Roman"/>
          <w:szCs w:val="24"/>
          <w:lang w:val="en-ID"/>
        </w:rPr>
        <w:t xml:space="preserve"> terbentuk.</w:t>
      </w:r>
    </w:p>
    <w:p w14:paraId="5F8B4400" w14:textId="54076EDA" w:rsidR="00E95D52" w:rsidRPr="00E625DE" w:rsidRDefault="00E95D52" w:rsidP="00E625DE">
      <w:pPr>
        <w:pStyle w:val="ListParagraph"/>
        <w:numPr>
          <w:ilvl w:val="0"/>
          <w:numId w:val="22"/>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Ulangi langkah secara iteratif hingga dilakukan proses pada semua titik. </w:t>
      </w:r>
    </w:p>
    <w:p w14:paraId="2B11706B" w14:textId="571291CF" w:rsidR="00EA5548" w:rsidRDefault="00EA5548" w:rsidP="00EA5548">
      <w:pPr>
        <w:spacing w:before="240" w:after="240" w:line="240" w:lineRule="auto"/>
        <w:rPr>
          <w:rFonts w:eastAsia="Times New Roman" w:cs="Times New Roman"/>
          <w:b/>
          <w:bCs/>
          <w:color w:val="000000"/>
          <w:szCs w:val="24"/>
          <w:lang w:val="en-ID"/>
        </w:rPr>
      </w:pPr>
    </w:p>
    <w:p w14:paraId="2A46EFEF" w14:textId="3F54C1FA" w:rsidR="00F352A0" w:rsidRPr="0018072F" w:rsidRDefault="00EA5548" w:rsidP="0018072F">
      <w:pPr>
        <w:pStyle w:val="Heading3"/>
        <w:rPr>
          <w:lang w:val="en-ID"/>
        </w:rPr>
      </w:pPr>
      <w:bookmarkStart w:id="172" w:name="_Toc115957915"/>
      <w:proofErr w:type="spellStart"/>
      <w:r>
        <w:rPr>
          <w:lang w:val="en-ID"/>
        </w:rPr>
        <w:t>Algoritma</w:t>
      </w:r>
      <w:proofErr w:type="spellEnd"/>
      <w:r>
        <w:rPr>
          <w:lang w:val="en-ID"/>
        </w:rPr>
        <w:t xml:space="preserve"> OPTICS</w:t>
      </w:r>
      <w:bookmarkEnd w:id="172"/>
    </w:p>
    <w:p w14:paraId="01583BB8" w14:textId="08FB3C9A" w:rsidR="00E554ED" w:rsidRDefault="00EA5548" w:rsidP="006F3A86">
      <w:pPr>
        <w:spacing w:before="240" w:after="240" w:line="360" w:lineRule="auto"/>
        <w:ind w:firstLine="360"/>
        <w:jc w:val="both"/>
        <w:rPr>
          <w:rFonts w:eastAsia="Times New Roman" w:cs="Times New Roman"/>
          <w:szCs w:val="24"/>
          <w:lang w:val="en-ID"/>
        </w:rPr>
      </w:pPr>
      <w:r w:rsidRPr="00EA5548">
        <w:rPr>
          <w:rFonts w:eastAsia="Times New Roman" w:cs="Times New Roman"/>
          <w:color w:val="000000"/>
          <w:szCs w:val="24"/>
          <w:lang w:val="en-ID"/>
        </w:rPr>
        <w:t>OPTICS</w:t>
      </w:r>
      <w:r w:rsidR="009233BD">
        <w:rPr>
          <w:rFonts w:eastAsia="Times New Roman" w:cs="Times New Roman"/>
          <w:color w:val="000000"/>
          <w:szCs w:val="24"/>
          <w:lang w:val="en-ID"/>
        </w:rPr>
        <w:t xml:space="preserve"> (</w:t>
      </w:r>
      <w:r w:rsidR="009233BD">
        <w:rPr>
          <w:rFonts w:eastAsia="Times New Roman" w:cs="Times New Roman"/>
          <w:i/>
          <w:iCs/>
          <w:szCs w:val="24"/>
          <w:lang w:val="en-ID"/>
        </w:rPr>
        <w:t>Ordering Points to Identify the Clustering Structure</w:t>
      </w:r>
      <w:r w:rsidR="009233BD">
        <w:rPr>
          <w:rFonts w:eastAsia="Times New Roman" w:cs="Times New Roman"/>
          <w:szCs w:val="24"/>
          <w:lang w:val="en-ID"/>
        </w:rPr>
        <w:t xml:space="preserve">) adalah </w:t>
      </w:r>
      <w:proofErr w:type="spellStart"/>
      <w:r w:rsidR="009233BD">
        <w:rPr>
          <w:rFonts w:eastAsia="Times New Roman" w:cs="Times New Roman"/>
          <w:szCs w:val="24"/>
          <w:lang w:val="en-ID"/>
        </w:rPr>
        <w:t>algoritma</w:t>
      </w:r>
      <w:proofErr w:type="spellEnd"/>
      <w:r w:rsidR="009233BD">
        <w:rPr>
          <w:rFonts w:eastAsia="Times New Roman" w:cs="Times New Roman"/>
          <w:szCs w:val="24"/>
          <w:lang w:val="en-ID"/>
        </w:rPr>
        <w:t xml:space="preserve"> </w:t>
      </w:r>
      <w:proofErr w:type="spellStart"/>
      <w:r w:rsidR="009233BD">
        <w:rPr>
          <w:rFonts w:eastAsia="Times New Roman" w:cs="Times New Roman"/>
          <w:szCs w:val="24"/>
          <w:lang w:val="en-ID"/>
        </w:rPr>
        <w:t>klastering</w:t>
      </w:r>
      <w:proofErr w:type="spellEnd"/>
      <w:r w:rsidR="009233BD">
        <w:rPr>
          <w:rFonts w:eastAsia="Times New Roman" w:cs="Times New Roman"/>
          <w:szCs w:val="24"/>
          <w:lang w:val="en-ID"/>
        </w:rPr>
        <w:t xml:space="preserve"> hierarkis yang bergantung pada kepadatan data. OPTICS mampu mendeteksi </w:t>
      </w:r>
      <w:proofErr w:type="spellStart"/>
      <w:r w:rsidR="009233BD">
        <w:rPr>
          <w:rFonts w:eastAsia="Times New Roman" w:cs="Times New Roman"/>
          <w:szCs w:val="24"/>
          <w:lang w:val="en-ID"/>
        </w:rPr>
        <w:t>klaster</w:t>
      </w:r>
      <w:proofErr w:type="spellEnd"/>
      <w:r w:rsidR="009233BD">
        <w:rPr>
          <w:rFonts w:eastAsia="Times New Roman" w:cs="Times New Roman"/>
          <w:szCs w:val="24"/>
          <w:lang w:val="en-ID"/>
        </w:rPr>
        <w:t xml:space="preserve"> yang bermakna dalam data dengan kepadatan yang bervariasi dengan menghasilkan urutan titik-titik yang linier, sehingga titik-titik yang terdekat secara spasial menjadi tetangga dalam urutan tersebut (</w:t>
      </w:r>
      <w:proofErr w:type="spellStart"/>
      <w:r w:rsidR="009233BD">
        <w:rPr>
          <w:rFonts w:eastAsia="Times New Roman" w:cs="Times New Roman"/>
          <w:szCs w:val="24"/>
          <w:lang w:val="en-ID"/>
        </w:rPr>
        <w:t>Patwary</w:t>
      </w:r>
      <w:proofErr w:type="spellEnd"/>
      <w:r w:rsidR="009233BD">
        <w:rPr>
          <w:rFonts w:eastAsia="Times New Roman" w:cs="Times New Roman"/>
          <w:szCs w:val="24"/>
          <w:lang w:val="en-ID"/>
        </w:rPr>
        <w:t xml:space="preserve">, 2013). </w:t>
      </w:r>
      <w:r w:rsidR="00E554ED">
        <w:rPr>
          <w:rFonts w:eastAsia="Times New Roman" w:cs="Times New Roman"/>
          <w:szCs w:val="24"/>
          <w:lang w:val="en-ID"/>
        </w:rPr>
        <w:t xml:space="preserve">Berikut langkah-langkah penggunaan </w:t>
      </w:r>
      <w:proofErr w:type="spellStart"/>
      <w:r w:rsidR="00E554ED">
        <w:rPr>
          <w:rFonts w:eastAsia="Times New Roman" w:cs="Times New Roman"/>
          <w:szCs w:val="24"/>
          <w:lang w:val="en-ID"/>
        </w:rPr>
        <w:t>algoritma</w:t>
      </w:r>
      <w:proofErr w:type="spellEnd"/>
      <w:r w:rsidR="00E554ED">
        <w:rPr>
          <w:rFonts w:eastAsia="Times New Roman" w:cs="Times New Roman"/>
          <w:szCs w:val="24"/>
          <w:lang w:val="en-ID"/>
        </w:rPr>
        <w:t xml:space="preserve"> OPTICS</w:t>
      </w:r>
      <w:r w:rsidR="00A2606A">
        <w:rPr>
          <w:rFonts w:eastAsia="Times New Roman" w:cs="Times New Roman"/>
          <w:szCs w:val="24"/>
          <w:lang w:val="en-ID"/>
        </w:rPr>
        <w:t xml:space="preserve"> </w:t>
      </w:r>
      <w:r w:rsidR="00A2606A">
        <w:rPr>
          <w:rFonts w:eastAsia="Times New Roman" w:cs="Times New Roman"/>
          <w:szCs w:val="24"/>
          <w:lang w:val="en-ID"/>
        </w:rPr>
        <w:fldChar w:fldCharType="begin" w:fldLock="1"/>
      </w:r>
      <w:r w:rsidR="00790C43">
        <w:rPr>
          <w:rFonts w:eastAsia="Times New Roman" w:cs="Times New Roman"/>
          <w:szCs w:val="24"/>
          <w:lang w:val="en-ID"/>
        </w:rPr>
        <w:instrText>ADDIN CSL_CITATION {"citationItems":[{"id":"ITEM-1","itemData":{"author":[{"dropping-particle":"","family":"Prabahari","given":"R.; Thiagarasu","non-dropping-particle":"","parse-names":false,"suffix":""}],"id":"ITEM-1","issue":"11","issued":{"date-parts":[["2014"]]},"page":"132-136","title":"A Comparative Analysis of Density Based Clustering Techniques for Outlier Mining","type":"article-journal","volume":"3"},"uris":["http://www.mendeley.com/documents/?uuid=14b450ae-555c-49e6-a223-9e12158f33a6"]}],"mendeley":{"formattedCitation":"(Prabahari, 2014)","plainTextFormattedCitation":"(Prabahari, 2014)","previouslyFormattedCitation":"(Prabahari, 2014)"},"properties":{"noteIndex":0},"schema":"https://github.com/citation-style-language/schema/raw/master/csl-citation.json"}</w:instrText>
      </w:r>
      <w:r w:rsidR="00A2606A">
        <w:rPr>
          <w:rFonts w:eastAsia="Times New Roman" w:cs="Times New Roman"/>
          <w:szCs w:val="24"/>
          <w:lang w:val="en-ID"/>
        </w:rPr>
        <w:fldChar w:fldCharType="separate"/>
      </w:r>
      <w:r w:rsidR="00A2606A" w:rsidRPr="00A2606A">
        <w:rPr>
          <w:rFonts w:eastAsia="Times New Roman" w:cs="Times New Roman"/>
          <w:noProof/>
          <w:szCs w:val="24"/>
          <w:lang w:val="en-ID"/>
        </w:rPr>
        <w:t>(Prabahari, 2014)</w:t>
      </w:r>
      <w:r w:rsidR="00A2606A">
        <w:rPr>
          <w:rFonts w:eastAsia="Times New Roman" w:cs="Times New Roman"/>
          <w:szCs w:val="24"/>
          <w:lang w:val="en-ID"/>
        </w:rPr>
        <w:fldChar w:fldCharType="end"/>
      </w:r>
      <w:r w:rsidR="00E554ED">
        <w:rPr>
          <w:rFonts w:eastAsia="Times New Roman" w:cs="Times New Roman"/>
          <w:szCs w:val="24"/>
          <w:lang w:val="en-ID"/>
        </w:rPr>
        <w:t>:</w:t>
      </w:r>
    </w:p>
    <w:p w14:paraId="1DC22185" w14:textId="3F3BF035" w:rsidR="00EA5548" w:rsidRDefault="00E554ED" w:rsidP="00E554ED">
      <w:pPr>
        <w:pStyle w:val="ListParagraph"/>
        <w:numPr>
          <w:ilvl w:val="0"/>
          <w:numId w:val="24"/>
        </w:numPr>
        <w:spacing w:before="240" w:after="240" w:line="360" w:lineRule="auto"/>
        <w:jc w:val="both"/>
        <w:rPr>
          <w:rFonts w:eastAsia="Times New Roman" w:cs="Times New Roman"/>
          <w:szCs w:val="24"/>
          <w:lang w:val="en-ID"/>
        </w:rPr>
      </w:pPr>
      <w:r>
        <w:rPr>
          <w:rFonts w:eastAsia="Times New Roman" w:cs="Times New Roman"/>
          <w:szCs w:val="24"/>
          <w:lang w:val="en-ID"/>
        </w:rPr>
        <w:t xml:space="preserve">Temukan jarak inti dari suatu objek. </w:t>
      </w:r>
      <w:r>
        <w:rPr>
          <w:rFonts w:eastAsia="Times New Roman" w:cs="Times New Roman"/>
          <w:i/>
          <w:iCs/>
          <w:szCs w:val="24"/>
          <w:lang w:val="en-ID"/>
        </w:rPr>
        <w:t>p</w:t>
      </w:r>
      <w:r>
        <w:rPr>
          <w:rFonts w:eastAsia="Times New Roman" w:cs="Times New Roman"/>
          <w:szCs w:val="24"/>
          <w:lang w:val="en-ID"/>
        </w:rPr>
        <w:t xml:space="preserve"> adalah nilai eps/ε terkecil sehingga menjadikannya sebagai </w:t>
      </w:r>
      <w:r>
        <w:rPr>
          <w:rFonts w:eastAsia="Times New Roman" w:cs="Times New Roman"/>
          <w:i/>
          <w:iCs/>
          <w:szCs w:val="24"/>
          <w:lang w:val="en-ID"/>
        </w:rPr>
        <w:t>core object</w:t>
      </w:r>
      <w:r>
        <w:rPr>
          <w:rFonts w:eastAsia="Times New Roman" w:cs="Times New Roman"/>
          <w:szCs w:val="24"/>
          <w:lang w:val="en-ID"/>
        </w:rPr>
        <w:t xml:space="preserve">. Jika </w:t>
      </w:r>
      <w:r>
        <w:rPr>
          <w:rFonts w:eastAsia="Times New Roman" w:cs="Times New Roman"/>
          <w:i/>
          <w:iCs/>
          <w:szCs w:val="24"/>
          <w:lang w:val="en-ID"/>
        </w:rPr>
        <w:t xml:space="preserve">p </w:t>
      </w:r>
      <w:r>
        <w:rPr>
          <w:rFonts w:eastAsia="Times New Roman" w:cs="Times New Roman"/>
          <w:szCs w:val="24"/>
          <w:lang w:val="en-ID"/>
        </w:rPr>
        <w:t xml:space="preserve">bukan </w:t>
      </w:r>
      <w:r>
        <w:rPr>
          <w:rFonts w:eastAsia="Times New Roman" w:cs="Times New Roman"/>
          <w:i/>
          <w:iCs/>
          <w:szCs w:val="24"/>
          <w:lang w:val="en-ID"/>
        </w:rPr>
        <w:t>core object</w:t>
      </w:r>
      <w:r>
        <w:rPr>
          <w:rFonts w:eastAsia="Times New Roman" w:cs="Times New Roman"/>
          <w:szCs w:val="24"/>
          <w:lang w:val="en-ID"/>
        </w:rPr>
        <w:t xml:space="preserve">, jarak inti </w:t>
      </w:r>
      <w:r>
        <w:rPr>
          <w:rFonts w:eastAsia="Times New Roman" w:cs="Times New Roman"/>
          <w:i/>
          <w:iCs/>
          <w:szCs w:val="24"/>
          <w:lang w:val="en-ID"/>
        </w:rPr>
        <w:t xml:space="preserve">p </w:t>
      </w:r>
      <w:r>
        <w:rPr>
          <w:rFonts w:eastAsia="Times New Roman" w:cs="Times New Roman"/>
          <w:szCs w:val="24"/>
          <w:lang w:val="en-ID"/>
        </w:rPr>
        <w:t>tidak terdefinisi.</w:t>
      </w:r>
    </w:p>
    <w:p w14:paraId="0CA27AB9" w14:textId="13205A1F" w:rsidR="00E554ED" w:rsidRPr="00A2606A" w:rsidRDefault="00E554ED" w:rsidP="00A2606A">
      <w:pPr>
        <w:pStyle w:val="ListParagraph"/>
        <w:numPr>
          <w:ilvl w:val="0"/>
          <w:numId w:val="24"/>
        </w:numPr>
        <w:spacing w:before="240" w:after="240" w:line="360" w:lineRule="auto"/>
        <w:jc w:val="both"/>
        <w:rPr>
          <w:rFonts w:eastAsia="Times New Roman" w:cs="Times New Roman"/>
          <w:szCs w:val="24"/>
          <w:lang w:val="en-ID"/>
        </w:rPr>
      </w:pPr>
      <w:r>
        <w:rPr>
          <w:rFonts w:eastAsia="Times New Roman" w:cs="Times New Roman"/>
          <w:szCs w:val="24"/>
          <w:lang w:val="en-ID"/>
        </w:rPr>
        <w:lastRenderedPageBreak/>
        <w:t xml:space="preserve">Jarak jangkauan objek </w:t>
      </w:r>
      <w:r>
        <w:rPr>
          <w:rFonts w:eastAsia="Times New Roman" w:cs="Times New Roman"/>
          <w:i/>
          <w:iCs/>
          <w:szCs w:val="24"/>
          <w:lang w:val="en-ID"/>
        </w:rPr>
        <w:t xml:space="preserve">q </w:t>
      </w:r>
      <w:r>
        <w:rPr>
          <w:rFonts w:eastAsia="Times New Roman" w:cs="Times New Roman"/>
          <w:szCs w:val="24"/>
          <w:lang w:val="en-ID"/>
        </w:rPr>
        <w:t>dengan objek lain</w:t>
      </w:r>
      <w:r>
        <w:rPr>
          <w:i/>
          <w:iCs/>
          <w:lang w:val="en-US"/>
        </w:rPr>
        <w:t xml:space="preserve"> p </w:t>
      </w:r>
      <w:r>
        <w:rPr>
          <w:lang w:val="en-US"/>
        </w:rPr>
        <w:t xml:space="preserve">adalah nilai yang lebih besar dari </w:t>
      </w:r>
      <w:r>
        <w:rPr>
          <w:i/>
          <w:iCs/>
          <w:lang w:val="en-US"/>
        </w:rPr>
        <w:t>core object</w:t>
      </w:r>
      <w:r>
        <w:rPr>
          <w:lang w:val="en-US"/>
        </w:rPr>
        <w:t xml:space="preserve"> </w:t>
      </w:r>
      <w:r>
        <w:rPr>
          <w:i/>
          <w:iCs/>
          <w:lang w:val="en-US"/>
        </w:rPr>
        <w:t>p</w:t>
      </w:r>
      <w:r>
        <w:rPr>
          <w:lang w:val="en-US"/>
        </w:rPr>
        <w:t xml:space="preserve"> dan jarak Euclidean antara </w:t>
      </w:r>
      <w:r>
        <w:rPr>
          <w:i/>
          <w:iCs/>
          <w:lang w:val="en-US"/>
        </w:rPr>
        <w:t xml:space="preserve">p </w:t>
      </w:r>
      <w:r>
        <w:rPr>
          <w:lang w:val="en-US"/>
        </w:rPr>
        <w:t xml:space="preserve">dan </w:t>
      </w:r>
      <w:r>
        <w:rPr>
          <w:i/>
          <w:iCs/>
          <w:lang w:val="en-US"/>
        </w:rPr>
        <w:t>q</w:t>
      </w:r>
      <w:r>
        <w:rPr>
          <w:lang w:val="en-US"/>
        </w:rPr>
        <w:t xml:space="preserve">. Jika </w:t>
      </w:r>
      <w:r>
        <w:rPr>
          <w:i/>
          <w:iCs/>
          <w:lang w:val="en-US"/>
        </w:rPr>
        <w:t>p</w:t>
      </w:r>
      <w:r>
        <w:rPr>
          <w:lang w:val="en-US"/>
        </w:rPr>
        <w:t xml:space="preserve"> bukan </w:t>
      </w:r>
      <w:r>
        <w:rPr>
          <w:i/>
          <w:iCs/>
          <w:lang w:val="en-US"/>
        </w:rPr>
        <w:t>core object</w:t>
      </w:r>
      <w:r>
        <w:rPr>
          <w:lang w:val="en-US"/>
        </w:rPr>
        <w:t xml:space="preserve">, maka jarak jangkauan antara </w:t>
      </w:r>
      <w:r>
        <w:rPr>
          <w:i/>
          <w:iCs/>
          <w:lang w:val="en-US"/>
        </w:rPr>
        <w:t xml:space="preserve">p </w:t>
      </w:r>
      <w:r>
        <w:rPr>
          <w:lang w:val="en-US"/>
        </w:rPr>
        <w:t xml:space="preserve">dan </w:t>
      </w:r>
      <w:r>
        <w:rPr>
          <w:i/>
          <w:iCs/>
          <w:lang w:val="en-US"/>
        </w:rPr>
        <w:t>q</w:t>
      </w:r>
      <w:r>
        <w:rPr>
          <w:lang w:val="en-US"/>
        </w:rPr>
        <w:t xml:space="preserve"> tidak terdefinisi.</w:t>
      </w:r>
    </w:p>
    <w:p w14:paraId="3CE03A64" w14:textId="366A961B" w:rsidR="00F352A0" w:rsidRDefault="00753672" w:rsidP="00753672">
      <w:pPr>
        <w:pStyle w:val="Heading3"/>
        <w:rPr>
          <w:lang w:val="en-ID"/>
        </w:rPr>
      </w:pPr>
      <w:bookmarkStart w:id="173" w:name="_Toc115957916"/>
      <w:r>
        <w:rPr>
          <w:lang w:val="en-ID"/>
        </w:rPr>
        <w:t>Uji Validasi</w:t>
      </w:r>
      <w:bookmarkEnd w:id="173"/>
    </w:p>
    <w:p w14:paraId="320D5244" w14:textId="01BC6B19" w:rsidR="00753672" w:rsidRDefault="0018072F" w:rsidP="0018072F">
      <w:p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Kualitas </w:t>
      </w:r>
      <w:proofErr w:type="spellStart"/>
      <w:r>
        <w:rPr>
          <w:rFonts w:eastAsia="Times New Roman" w:cs="Times New Roman"/>
          <w:szCs w:val="24"/>
          <w:lang w:val="en-ID"/>
        </w:rPr>
        <w:t>klaster</w:t>
      </w:r>
      <w:proofErr w:type="spellEnd"/>
      <w:r>
        <w:rPr>
          <w:rFonts w:eastAsia="Times New Roman" w:cs="Times New Roman"/>
          <w:szCs w:val="24"/>
          <w:lang w:val="en-ID"/>
        </w:rPr>
        <w:t xml:space="preserve"> </w:t>
      </w:r>
      <w:r>
        <w:rPr>
          <w:rFonts w:eastAsia="Times New Roman" w:cs="Times New Roman"/>
          <w:i/>
          <w:iCs/>
          <w:szCs w:val="24"/>
          <w:lang w:val="en-ID"/>
        </w:rPr>
        <w:t>C</w:t>
      </w:r>
      <w:r>
        <w:rPr>
          <w:rFonts w:eastAsia="Times New Roman" w:cs="Times New Roman"/>
          <w:i/>
          <w:iCs/>
          <w:szCs w:val="24"/>
          <w:vertAlign w:val="subscript"/>
          <w:lang w:val="en-ID"/>
        </w:rPr>
        <w:t>i</w:t>
      </w:r>
      <w:r>
        <w:rPr>
          <w:rFonts w:eastAsia="Times New Roman" w:cs="Times New Roman"/>
          <w:i/>
          <w:iCs/>
          <w:szCs w:val="24"/>
          <w:lang w:val="en-ID"/>
        </w:rPr>
        <w:t xml:space="preserve"> </w:t>
      </w:r>
      <w:r>
        <w:rPr>
          <w:rFonts w:eastAsia="Times New Roman" w:cs="Times New Roman"/>
          <w:szCs w:val="24"/>
          <w:lang w:val="en-ID"/>
        </w:rPr>
        <w:t xml:space="preserve">dapat diukur dengan menggunakan </w:t>
      </w:r>
      <w:r w:rsidRPr="004A43CB">
        <w:rPr>
          <w:rFonts w:eastAsia="Times New Roman" w:cs="Times New Roman"/>
          <w:i/>
          <w:iCs/>
          <w:szCs w:val="24"/>
          <w:lang w:val="en-ID"/>
        </w:rPr>
        <w:t>silhouette coefficient</w:t>
      </w:r>
      <w:r>
        <w:rPr>
          <w:rFonts w:eastAsia="Times New Roman" w:cs="Times New Roman"/>
          <w:i/>
          <w:iCs/>
          <w:szCs w:val="24"/>
          <w:lang w:val="en-ID"/>
        </w:rPr>
        <w:t>.</w:t>
      </w:r>
      <w:r>
        <w:rPr>
          <w:rFonts w:eastAsia="Times New Roman" w:cs="Times New Roman"/>
          <w:szCs w:val="24"/>
          <w:lang w:val="en-ID"/>
        </w:rPr>
        <w:t xml:space="preserve"> Teknik ini memberikan representasi grafis singkat dari seberapa baik setiap objek terletak pada kelompok. Analisa metode validitas ini dilakukan dengan melihat besar nilai s. Hasil perhitungan nilai indeks validitas silhouette dapat bervariasi antara -1 hingga 1 </w:t>
      </w:r>
      <w:r>
        <w:rPr>
          <w:rFonts w:eastAsia="Times New Roman" w:cs="Times New Roman"/>
          <w:szCs w:val="24"/>
          <w:lang w:val="en-ID"/>
        </w:rPr>
        <w:fldChar w:fldCharType="begin" w:fldLock="1"/>
      </w:r>
      <w:r w:rsidR="00267AA0">
        <w:rPr>
          <w:rFonts w:eastAsia="Times New Roman" w:cs="Times New Roman"/>
          <w:szCs w:val="24"/>
          <w:lang w:val="en-ID"/>
        </w:rPr>
        <w:instrText>ADDIN CSL_CITATION {"citationItems":[{"id":"ITEM-1","itemData":{"ISBN":"2401021213","ISSN":"2339-2541","abstract":"Students as well as community or household, as well as economic activities daily, including consumption. The student needs to choose a place to stay is also one form of consumption activities. There are many factors that affect student preferences in the selection of boarding houses, including price, amenities, location, income, lifestyle, and others. The rental price boarding and facilities offered significant positive effect on student preferences in choosing a boarding house. Based on rental rates and facilities it offered to do the grouping in order to know the condition of the student boarding house in the Village Tembalang. Grouping is one of the main tasks in data mining and have been widely applied in various fields. The method used to classify is K-Means and DBSCAN with a number of groups of three. Furthermore, the results of both methods were compared using the Silhouette index values to determine which method is better to classify the student boarding house. Based on the research that has been conducted found that the K-Means method works better than DBSCAN to classify the student boarding house as evidenced by the value of the Silhouette index on K-Means of 0.463 is higher than the value at DBSCAN Silhouette index is equal to 0.281. Keywords: student boarding houses, data mining, clustering, K-Means, DBSCAN","author":[{"dropping-particle":"","family":"Budiman","given":"Sisca","non-dropping-particle":"","parse-names":false,"suffix":""},{"dropping-particle":"","family":"Safitri","given":"Diah","non-dropping-particle":"","parse-names":false,"suffix":""},{"dropping-particle":"","family":"Ispriyanti","given":"Dwi","non-dropping-particle":"","parse-names":false,"suffix":""}],"container-title":"Jurnal Gaussian","id":"ITEM-1","issue":"4","issued":{"date-parts":[["2016"]]},"page":"757-762","title":"Perbandingan Metode K-Means Dan Metode Dbscan Pada Pengelompokan Rumah Kost Mahasiswa Di Kelurahan Tembalang Semarang","type":"article-journal","volume":"5"},"uris":["http://www.mendeley.com/documents/?uuid=f664d234-a94e-48a2-a4e9-fd8e2368b1ad"]}],"mendeley":{"formattedCitation":"(Budiman et al., 2016)","plainTextFormattedCitation":"(Budiman et al., 2016)","previouslyFormattedCitation":"(Budiman et al., 2016)"},"properties":{"noteIndex":0},"schema":"https://github.com/citation-style-language/schema/raw/master/csl-citation.json"}</w:instrText>
      </w:r>
      <w:r>
        <w:rPr>
          <w:rFonts w:eastAsia="Times New Roman" w:cs="Times New Roman"/>
          <w:szCs w:val="24"/>
          <w:lang w:val="en-ID"/>
        </w:rPr>
        <w:fldChar w:fldCharType="separate"/>
      </w:r>
      <w:r w:rsidRPr="0018072F">
        <w:rPr>
          <w:rFonts w:eastAsia="Times New Roman" w:cs="Times New Roman"/>
          <w:noProof/>
          <w:szCs w:val="24"/>
          <w:lang w:val="en-ID"/>
        </w:rPr>
        <w:t>(Budiman et al., 2016)</w:t>
      </w:r>
      <w:r>
        <w:rPr>
          <w:rFonts w:eastAsia="Times New Roman" w:cs="Times New Roman"/>
          <w:szCs w:val="24"/>
          <w:lang w:val="en-ID"/>
        </w:rPr>
        <w:fldChar w:fldCharType="end"/>
      </w:r>
      <w:r>
        <w:rPr>
          <w:rFonts w:eastAsia="Times New Roman" w:cs="Times New Roman"/>
          <w:szCs w:val="24"/>
          <w:lang w:val="en-ID"/>
        </w:rPr>
        <w:t xml:space="preserve">. </w:t>
      </w:r>
      <w:r>
        <w:rPr>
          <w:rFonts w:eastAsia="Times New Roman" w:cs="Times New Roman"/>
          <w:i/>
          <w:iCs/>
          <w:szCs w:val="24"/>
          <w:lang w:val="en-ID"/>
        </w:rPr>
        <w:t>Silhouette coefficient</w:t>
      </w:r>
      <w:r>
        <w:rPr>
          <w:rFonts w:eastAsia="Times New Roman" w:cs="Times New Roman"/>
          <w:szCs w:val="24"/>
          <w:lang w:val="en-ID"/>
        </w:rPr>
        <w:t xml:space="preserve"> ini dirumuskan pada </w:t>
      </w:r>
      <w:r w:rsidR="00281ED8">
        <w:rPr>
          <w:rFonts w:eastAsia="Times New Roman" w:cs="Times New Roman"/>
          <w:szCs w:val="24"/>
          <w:lang w:val="en-ID"/>
        </w:rPr>
        <w:t>p</w:t>
      </w:r>
      <w:r>
        <w:rPr>
          <w:rFonts w:eastAsia="Times New Roman" w:cs="Times New Roman"/>
          <w:szCs w:val="24"/>
          <w:lang w:val="en-ID"/>
        </w:rPr>
        <w:t>ersamaan 2.</w:t>
      </w:r>
      <w:r w:rsidR="005F7D9F">
        <w:rPr>
          <w:rFonts w:eastAsia="Times New Roman" w:cs="Times New Roman"/>
          <w:szCs w:val="24"/>
          <w:lang w:val="en-ID"/>
        </w:rPr>
        <w:t>5</w:t>
      </w:r>
      <w:r>
        <w:rPr>
          <w:rFonts w:eastAsia="Times New Roman" w:cs="Times New Roman"/>
          <w:szCs w:val="24"/>
          <w:lang w:val="en-ID"/>
        </w:rPr>
        <w:t>, Persamaan 2.</w:t>
      </w:r>
      <w:r w:rsidR="005F7D9F">
        <w:rPr>
          <w:rFonts w:eastAsia="Times New Roman" w:cs="Times New Roman"/>
          <w:szCs w:val="24"/>
          <w:lang w:val="en-ID"/>
        </w:rPr>
        <w:t>6</w:t>
      </w:r>
      <w:r>
        <w:rPr>
          <w:rFonts w:eastAsia="Times New Roman" w:cs="Times New Roman"/>
          <w:szCs w:val="24"/>
          <w:lang w:val="en-ID"/>
        </w:rPr>
        <w:t>, dan Persamaan 2.</w:t>
      </w:r>
      <w:r w:rsidR="005F7D9F">
        <w:rPr>
          <w:rFonts w:eastAsia="Times New Roman" w:cs="Times New Roman"/>
          <w:szCs w:val="24"/>
          <w:lang w:val="en-ID"/>
        </w:rPr>
        <w:t>7</w:t>
      </w:r>
      <w:r>
        <w:rPr>
          <w:rFonts w:eastAsia="Times New Roman" w:cs="Times New Roman"/>
          <w:szCs w:val="24"/>
          <w:lang w:val="en-ID"/>
        </w:rPr>
        <w:t>.</w:t>
      </w:r>
    </w:p>
    <w:p w14:paraId="34654FB0" w14:textId="403C442E" w:rsidR="00DA4148" w:rsidRPr="00B42DC4" w:rsidRDefault="00DA4148" w:rsidP="0018072F">
      <w:pPr>
        <w:spacing w:before="240" w:after="240" w:line="360" w:lineRule="auto"/>
        <w:ind w:firstLine="426"/>
        <w:jc w:val="both"/>
        <w:rPr>
          <w:rFonts w:eastAsia="Times New Roman" w:cs="Times New Roman"/>
          <w:i/>
          <w:iCs/>
          <w:szCs w:val="24"/>
          <w:lang w:val="en-ID"/>
        </w:rPr>
      </w:pPr>
      <w:r>
        <w:rPr>
          <w:rFonts w:eastAsia="Times New Roman" w:cs="Times New Roman"/>
          <w:i/>
          <w:iCs/>
          <w:szCs w:val="24"/>
          <w:lang w:val="en-ID"/>
        </w:rPr>
        <w:t>a(</w:t>
      </w:r>
      <w:r>
        <w:rPr>
          <w:rFonts w:eastAsia="Times New Roman" w:cs="Times New Roman"/>
          <w:b/>
          <w:bCs/>
          <w:i/>
          <w:iCs/>
          <w:szCs w:val="24"/>
          <w:lang w:val="en-ID"/>
        </w:rPr>
        <w:t>o</w:t>
      </w:r>
      <w:r>
        <w:rPr>
          <w:rFonts w:eastAsia="Times New Roman" w:cs="Times New Roman"/>
          <w:i/>
          <w:iCs/>
          <w:szCs w:val="24"/>
          <w:lang w:val="en-ID"/>
        </w:rPr>
        <w:t xml:space="preserve">) = </w:t>
      </w:r>
      <m:oMath>
        <m:f>
          <m:fPr>
            <m:ctrlPr>
              <w:rPr>
                <w:rFonts w:ascii="Cambria Math" w:eastAsia="Times New Roman" w:hAnsi="Cambria Math" w:cs="Times New Roman"/>
                <w:i/>
                <w:iCs/>
                <w:szCs w:val="24"/>
                <w:lang w:val="en-ID"/>
              </w:rPr>
            </m:ctrlPr>
          </m:fPr>
          <m:num>
            <m:nary>
              <m:naryPr>
                <m:chr m:val="∑"/>
                <m:limLoc m:val="subSup"/>
                <m:supHide m:val="1"/>
                <m:ctrlPr>
                  <w:rPr>
                    <w:rFonts w:ascii="Cambria Math" w:eastAsia="Times New Roman" w:hAnsi="Cambria Math" w:cs="Times New Roman"/>
                    <w:i/>
                    <w:iCs/>
                    <w:szCs w:val="24"/>
                    <w:lang w:val="en-ID"/>
                  </w:rPr>
                </m:ctrlPr>
              </m:naryPr>
              <m:sub>
                <m:sSup>
                  <m:sSupPr>
                    <m:ctrlPr>
                      <w:rPr>
                        <w:rFonts w:ascii="Cambria Math" w:eastAsia="Times New Roman" w:hAnsi="Cambria Math" w:cs="Times New Roman"/>
                        <w:b/>
                        <w:bCs/>
                        <w:i/>
                        <w:iCs/>
                        <w:szCs w:val="24"/>
                        <w:lang w:val="en-ID"/>
                      </w:rPr>
                    </m:ctrlPr>
                  </m:sSupPr>
                  <m:e>
                    <m:r>
                      <m:rPr>
                        <m:sty m:val="bi"/>
                      </m:rPr>
                      <w:rPr>
                        <w:rFonts w:ascii="Cambria Math" w:eastAsia="Times New Roman" w:hAnsi="Cambria Math" w:cs="Times New Roman"/>
                        <w:szCs w:val="24"/>
                        <w:lang w:val="en-ID"/>
                      </w:rPr>
                      <m:t>o</m:t>
                    </m:r>
                  </m:e>
                  <m:sup>
                    <m:r>
                      <m:rPr>
                        <m:sty m:val="bi"/>
                      </m:rPr>
                      <w:rPr>
                        <w:rFonts w:ascii="Cambria Math" w:eastAsia="Times New Roman" w:hAnsi="Cambria Math" w:cs="Times New Roman"/>
                        <w:szCs w:val="24"/>
                        <w:lang w:val="en-ID"/>
                      </w:rPr>
                      <m:t>'</m:t>
                    </m:r>
                  </m:sup>
                </m:sSup>
                <m:r>
                  <m:rPr>
                    <m:sty m:val="b"/>
                  </m:rPr>
                  <w:rPr>
                    <w:rFonts w:ascii="Cambria Math" w:eastAsia="Times New Roman" w:hAnsi="Cambria Math" w:cs="Times New Roman"/>
                    <w:b/>
                    <w:bCs/>
                    <w:szCs w:val="24"/>
                    <w:lang w:val="en-ID"/>
                  </w:rPr>
                  <w:sym w:font="Symbol" w:char="F0CE"/>
                </m:r>
                <m:r>
                  <m:rPr>
                    <m:sty m:val="bi"/>
                  </m:rPr>
                  <w:rPr>
                    <w:rFonts w:ascii="Cambria Math" w:eastAsia="Times New Roman" w:hAnsi="Cambria Math" w:cs="Times New Roman"/>
                    <w:szCs w:val="24"/>
                    <w:lang w:val="en-ID"/>
                  </w:rPr>
                  <m:t xml:space="preserve"> </m:t>
                </m:r>
                <m:sSub>
                  <m:sSubPr>
                    <m:ctrlPr>
                      <w:rPr>
                        <w:rFonts w:ascii="Cambria Math" w:eastAsia="Times New Roman" w:hAnsi="Cambria Math" w:cs="Times New Roman"/>
                        <w:b/>
                        <w:bCs/>
                        <w:i/>
                        <w:iCs/>
                        <w:szCs w:val="24"/>
                        <w:lang w:val="en-ID"/>
                      </w:rPr>
                    </m:ctrlPr>
                  </m:sSubPr>
                  <m:e>
                    <m:r>
                      <m:rPr>
                        <m:sty m:val="bi"/>
                      </m:rPr>
                      <w:rPr>
                        <w:rFonts w:ascii="Cambria Math" w:eastAsia="Times New Roman" w:hAnsi="Cambria Math" w:cs="Times New Roman"/>
                        <w:szCs w:val="24"/>
                        <w:lang w:val="en-ID"/>
                      </w:rPr>
                      <m:t>C</m:t>
                    </m:r>
                  </m:e>
                  <m:sub>
                    <m:r>
                      <m:rPr>
                        <m:sty m:val="bi"/>
                      </m:rPr>
                      <w:rPr>
                        <w:rFonts w:ascii="Cambria Math" w:eastAsia="Times New Roman" w:hAnsi="Cambria Math" w:cs="Times New Roman"/>
                        <w:szCs w:val="24"/>
                        <w:lang w:val="en-ID"/>
                      </w:rPr>
                      <m:t>i</m:t>
                    </m:r>
                  </m:sub>
                </m:sSub>
                <m:r>
                  <m:rPr>
                    <m:sty m:val="bi"/>
                  </m:rPr>
                  <w:rPr>
                    <w:rFonts w:ascii="Cambria Math" w:eastAsia="Times New Roman" w:hAnsi="Cambria Math" w:cs="Times New Roman"/>
                    <w:szCs w:val="24"/>
                    <w:lang w:val="en-ID"/>
                  </w:rPr>
                  <m:t>,o≠o'</m:t>
                </m:r>
              </m:sub>
              <m:sup/>
              <m:e>
                <m:r>
                  <w:rPr>
                    <w:rFonts w:ascii="Cambria Math" w:eastAsia="Times New Roman" w:hAnsi="Cambria Math" w:cs="Times New Roman"/>
                    <w:szCs w:val="24"/>
                    <w:lang w:val="en-ID"/>
                  </w:rPr>
                  <m:t>dist</m:t>
                </m:r>
                <m:d>
                  <m:dPr>
                    <m:ctrlPr>
                      <w:rPr>
                        <w:rFonts w:ascii="Cambria Math" w:eastAsia="Times New Roman" w:hAnsi="Cambria Math" w:cs="Times New Roman"/>
                        <w:i/>
                        <w:iCs/>
                        <w:szCs w:val="24"/>
                        <w:lang w:val="en-ID"/>
                      </w:rPr>
                    </m:ctrlPr>
                  </m:dPr>
                  <m:e>
                    <m:r>
                      <m:rPr>
                        <m:sty m:val="bi"/>
                      </m:rPr>
                      <w:rPr>
                        <w:rFonts w:ascii="Cambria Math" w:eastAsia="Times New Roman" w:hAnsi="Cambria Math" w:cs="Times New Roman"/>
                        <w:szCs w:val="24"/>
                        <w:lang w:val="en-ID"/>
                      </w:rPr>
                      <m:t>o,</m:t>
                    </m:r>
                    <m:sSup>
                      <m:sSupPr>
                        <m:ctrlPr>
                          <w:rPr>
                            <w:rFonts w:ascii="Cambria Math" w:eastAsia="Times New Roman" w:hAnsi="Cambria Math" w:cs="Times New Roman"/>
                            <w:b/>
                            <w:bCs/>
                            <w:i/>
                            <w:iCs/>
                            <w:szCs w:val="24"/>
                            <w:lang w:val="en-ID"/>
                          </w:rPr>
                        </m:ctrlPr>
                      </m:sSupPr>
                      <m:e>
                        <m:r>
                          <m:rPr>
                            <m:sty m:val="bi"/>
                          </m:rPr>
                          <w:rPr>
                            <w:rFonts w:ascii="Cambria Math" w:eastAsia="Times New Roman" w:hAnsi="Cambria Math" w:cs="Times New Roman"/>
                            <w:szCs w:val="24"/>
                            <w:lang w:val="en-ID"/>
                          </w:rPr>
                          <m:t>o</m:t>
                        </m:r>
                      </m:e>
                      <m:sup>
                        <m:r>
                          <m:rPr>
                            <m:sty m:val="bi"/>
                          </m:rPr>
                          <w:rPr>
                            <w:rFonts w:ascii="Cambria Math" w:eastAsia="Times New Roman" w:hAnsi="Cambria Math" w:cs="Times New Roman"/>
                            <w:szCs w:val="24"/>
                            <w:lang w:val="en-ID"/>
                          </w:rPr>
                          <m:t>'</m:t>
                        </m:r>
                      </m:sup>
                    </m:sSup>
                  </m:e>
                </m:d>
              </m:e>
            </m:nary>
          </m:num>
          <m:den>
            <m:d>
              <m:dPr>
                <m:begChr m:val="|"/>
                <m:endChr m:val="|"/>
                <m:ctrlPr>
                  <w:rPr>
                    <w:rFonts w:ascii="Cambria Math" w:eastAsia="Times New Roman" w:hAnsi="Cambria Math" w:cs="Times New Roman"/>
                    <w:i/>
                    <w:iCs/>
                    <w:szCs w:val="24"/>
                    <w:lang w:val="en-ID"/>
                  </w:rPr>
                </m:ctrlPr>
              </m:dPr>
              <m:e>
                <m:sSub>
                  <m:sSubPr>
                    <m:ctrlPr>
                      <w:rPr>
                        <w:rFonts w:ascii="Cambria Math" w:eastAsia="Times New Roman" w:hAnsi="Cambria Math" w:cs="Times New Roman"/>
                        <w:i/>
                        <w:iCs/>
                        <w:szCs w:val="24"/>
                        <w:lang w:val="en-ID"/>
                      </w:rPr>
                    </m:ctrlPr>
                  </m:sSubPr>
                  <m:e>
                    <m:r>
                      <w:rPr>
                        <w:rFonts w:ascii="Cambria Math" w:eastAsia="Times New Roman" w:hAnsi="Cambria Math" w:cs="Times New Roman"/>
                        <w:szCs w:val="24"/>
                        <w:lang w:val="en-ID"/>
                      </w:rPr>
                      <m:t>C</m:t>
                    </m:r>
                  </m:e>
                  <m:sub>
                    <m:r>
                      <w:rPr>
                        <w:rFonts w:ascii="Cambria Math" w:eastAsia="Times New Roman" w:hAnsi="Cambria Math" w:cs="Times New Roman"/>
                        <w:szCs w:val="24"/>
                        <w:lang w:val="en-ID"/>
                      </w:rPr>
                      <m:t>i</m:t>
                    </m:r>
                  </m:sub>
                </m:sSub>
              </m:e>
            </m:d>
            <m:r>
              <w:rPr>
                <w:rFonts w:ascii="Cambria Math" w:eastAsia="Times New Roman" w:hAnsi="Cambria Math" w:cs="Times New Roman"/>
                <w:szCs w:val="24"/>
                <w:lang w:val="en-ID"/>
              </w:rPr>
              <m:t>-1</m:t>
            </m:r>
          </m:den>
        </m:f>
      </m:oMath>
      <w:r w:rsidR="00095EA0">
        <w:rPr>
          <w:rFonts w:eastAsia="Times New Roman" w:cs="Times New Roman"/>
          <w:i/>
          <w:iCs/>
          <w:szCs w:val="24"/>
          <w:lang w:val="en-ID"/>
        </w:rPr>
        <w:t xml:space="preserve">, </w:t>
      </w:r>
      <w:r w:rsidR="00095EA0">
        <w:rPr>
          <w:rFonts w:eastAsia="Times New Roman" w:cs="Times New Roman"/>
          <w:b/>
          <w:bCs/>
          <w:i/>
          <w:iCs/>
          <w:szCs w:val="24"/>
          <w:lang w:val="en-ID"/>
        </w:rPr>
        <w:t>o</w:t>
      </w:r>
      <w:r w:rsidR="00B42DC4">
        <w:rPr>
          <w:rFonts w:eastAsia="Times New Roman" w:cs="Times New Roman"/>
          <w:b/>
          <w:bCs/>
          <w:i/>
          <w:iCs/>
          <w:szCs w:val="24"/>
          <w:lang w:val="en-ID"/>
        </w:rPr>
        <w:t xml:space="preserve"> </w:t>
      </w:r>
      <w:r w:rsidR="006A5317" w:rsidRPr="006A5317">
        <w:rPr>
          <w:rFonts w:eastAsia="Times New Roman" w:cs="Times New Roman"/>
          <w:b/>
          <w:bCs/>
          <w:szCs w:val="24"/>
          <w:lang w:val="en-ID"/>
        </w:rPr>
        <w:sym w:font="Symbol" w:char="F0CE"/>
      </w:r>
      <w:r w:rsidR="00B42DC4">
        <w:rPr>
          <w:rFonts w:eastAsia="Times New Roman" w:cs="Times New Roman"/>
          <w:b/>
          <w:bCs/>
          <w:i/>
          <w:iCs/>
          <w:szCs w:val="24"/>
          <w:lang w:val="en-ID"/>
        </w:rPr>
        <w:t xml:space="preserve"> </w:t>
      </w:r>
      <w:r w:rsidR="00B42DC4">
        <w:rPr>
          <w:rFonts w:eastAsia="Times New Roman" w:cs="Times New Roman"/>
          <w:i/>
          <w:iCs/>
          <w:szCs w:val="24"/>
          <w:lang w:val="en-ID"/>
        </w:rPr>
        <w:t xml:space="preserve"> C</w:t>
      </w:r>
      <w:r w:rsidR="00B42DC4">
        <w:rPr>
          <w:rFonts w:eastAsia="Times New Roman" w:cs="Times New Roman"/>
          <w:i/>
          <w:iCs/>
          <w:szCs w:val="24"/>
          <w:vertAlign w:val="subscript"/>
          <w:lang w:val="en-ID"/>
        </w:rPr>
        <w:t xml:space="preserve">i  </w:t>
      </w:r>
      <w:r w:rsidR="00B42DC4">
        <w:rPr>
          <w:rFonts w:eastAsia="Times New Roman" w:cs="Times New Roman"/>
          <w:szCs w:val="24"/>
          <w:lang w:val="en-ID"/>
        </w:rPr>
        <w:t xml:space="preserve">(1 ≤ </w:t>
      </w:r>
      <w:proofErr w:type="spellStart"/>
      <w:r w:rsidR="00B42DC4">
        <w:rPr>
          <w:rFonts w:eastAsia="Times New Roman" w:cs="Times New Roman"/>
          <w:i/>
          <w:iCs/>
          <w:szCs w:val="24"/>
          <w:lang w:val="en-ID"/>
        </w:rPr>
        <w:t>i</w:t>
      </w:r>
      <w:proofErr w:type="spellEnd"/>
      <w:r w:rsidR="00B42DC4">
        <w:rPr>
          <w:rFonts w:eastAsia="Times New Roman" w:cs="Times New Roman"/>
          <w:i/>
          <w:iCs/>
          <w:szCs w:val="24"/>
          <w:lang w:val="en-ID"/>
        </w:rPr>
        <w:t xml:space="preserve"> </w:t>
      </w:r>
      <w:r w:rsidR="00B42DC4">
        <w:rPr>
          <w:rFonts w:eastAsia="Times New Roman" w:cs="Times New Roman"/>
          <w:szCs w:val="24"/>
          <w:lang w:val="en-ID"/>
        </w:rPr>
        <w:t xml:space="preserve">≤ </w:t>
      </w:r>
      <w:r w:rsidR="00B42DC4">
        <w:rPr>
          <w:rFonts w:eastAsia="Times New Roman" w:cs="Times New Roman"/>
          <w:i/>
          <w:iCs/>
          <w:szCs w:val="24"/>
          <w:lang w:val="en-ID"/>
        </w:rPr>
        <w:t>k</w:t>
      </w:r>
      <w:r w:rsidR="00B42DC4">
        <w:rPr>
          <w:rFonts w:eastAsia="Times New Roman" w:cs="Times New Roman"/>
          <w:szCs w:val="24"/>
          <w:lang w:val="en-ID"/>
        </w:rPr>
        <w:t>)</w:t>
      </w:r>
      <w:r w:rsidR="00B42DC4">
        <w:rPr>
          <w:rFonts w:eastAsia="Times New Roman" w:cs="Times New Roman"/>
          <w:szCs w:val="24"/>
          <w:lang w:val="en-ID"/>
        </w:rPr>
        <w:tab/>
      </w:r>
      <w:r w:rsidR="00B42DC4">
        <w:rPr>
          <w:rFonts w:eastAsia="Times New Roman" w:cs="Times New Roman"/>
          <w:szCs w:val="24"/>
          <w:lang w:val="en-ID"/>
        </w:rPr>
        <w:tab/>
      </w:r>
      <w:r w:rsidR="00B42DC4">
        <w:rPr>
          <w:rFonts w:eastAsia="Times New Roman" w:cs="Times New Roman"/>
          <w:szCs w:val="24"/>
          <w:lang w:val="en-ID"/>
        </w:rPr>
        <w:tab/>
      </w:r>
      <w:r w:rsidR="00B42DC4">
        <w:rPr>
          <w:rFonts w:eastAsia="Times New Roman" w:cs="Times New Roman"/>
          <w:szCs w:val="24"/>
          <w:lang w:val="en-ID"/>
        </w:rPr>
        <w:tab/>
        <w:t>(2.5)</w:t>
      </w:r>
      <w:r w:rsidR="00B42DC4">
        <w:rPr>
          <w:rFonts w:eastAsia="Times New Roman" w:cs="Times New Roman"/>
          <w:i/>
          <w:iCs/>
          <w:szCs w:val="24"/>
          <w:lang w:val="en-ID"/>
        </w:rPr>
        <w:t xml:space="preserve"> </w:t>
      </w:r>
    </w:p>
    <w:p w14:paraId="0FD2DF71" w14:textId="25DB887E" w:rsidR="00095EA0" w:rsidRPr="006A5317" w:rsidRDefault="00B42DC4" w:rsidP="0018072F">
      <w:pPr>
        <w:spacing w:before="240" w:after="240" w:line="360" w:lineRule="auto"/>
        <w:ind w:firstLine="426"/>
        <w:jc w:val="both"/>
        <w:rPr>
          <w:rFonts w:eastAsia="Times New Roman" w:cs="Times New Roman"/>
          <w:szCs w:val="24"/>
          <w:lang w:val="en-ID"/>
        </w:rPr>
      </w:pPr>
      <w:r>
        <w:rPr>
          <w:rFonts w:eastAsia="Times New Roman" w:cs="Times New Roman"/>
          <w:szCs w:val="24"/>
          <w:lang w:val="en-ID"/>
        </w:rPr>
        <w:t xml:space="preserve">Setiap objek </w:t>
      </w:r>
      <w:r>
        <w:rPr>
          <w:rFonts w:eastAsia="Times New Roman" w:cs="Times New Roman"/>
          <w:b/>
          <w:bCs/>
          <w:i/>
          <w:iCs/>
          <w:szCs w:val="24"/>
          <w:lang w:val="en-ID"/>
        </w:rPr>
        <w:t xml:space="preserve">o </w:t>
      </w:r>
      <w:r w:rsidR="006A5317" w:rsidRPr="006A5317">
        <w:rPr>
          <w:rFonts w:eastAsia="Times New Roman" w:cs="Times New Roman"/>
          <w:b/>
          <w:bCs/>
          <w:szCs w:val="24"/>
          <w:lang w:val="en-ID"/>
        </w:rPr>
        <w:sym w:font="Symbol" w:char="F0CE"/>
      </w:r>
      <w:r w:rsidR="006A5317">
        <w:rPr>
          <w:rFonts w:eastAsia="Times New Roman" w:cs="Times New Roman"/>
          <w:b/>
          <w:bCs/>
          <w:szCs w:val="24"/>
          <w:lang w:val="en-ID"/>
        </w:rPr>
        <w:t xml:space="preserve"> </w:t>
      </w:r>
      <w:r w:rsidR="006A5317">
        <w:rPr>
          <w:rFonts w:eastAsia="Times New Roman" w:cs="Times New Roman"/>
          <w:szCs w:val="24"/>
          <w:lang w:val="en-ID"/>
        </w:rPr>
        <w:t xml:space="preserve">dataset, perhitungan dilakukan </w:t>
      </w:r>
      <w:r w:rsidR="006A5317">
        <w:rPr>
          <w:rFonts w:eastAsia="Times New Roman" w:cs="Times New Roman"/>
          <w:i/>
          <w:iCs/>
          <w:szCs w:val="24"/>
          <w:lang w:val="en-ID"/>
        </w:rPr>
        <w:t>a</w:t>
      </w:r>
      <w:r w:rsidR="006A5317" w:rsidRPr="006A5317">
        <w:rPr>
          <w:rFonts w:eastAsia="Times New Roman" w:cs="Times New Roman"/>
          <w:szCs w:val="24"/>
          <w:lang w:val="en-ID"/>
        </w:rPr>
        <w:t>(</w:t>
      </w:r>
      <w:r w:rsidR="006A5317">
        <w:rPr>
          <w:rFonts w:eastAsia="Times New Roman" w:cs="Times New Roman"/>
          <w:b/>
          <w:bCs/>
          <w:i/>
          <w:iCs/>
          <w:szCs w:val="24"/>
          <w:lang w:val="en-ID"/>
        </w:rPr>
        <w:t>o</w:t>
      </w:r>
      <w:r w:rsidR="006A5317" w:rsidRPr="006A5317">
        <w:rPr>
          <w:rFonts w:eastAsia="Times New Roman" w:cs="Times New Roman"/>
          <w:szCs w:val="24"/>
          <w:lang w:val="en-ID"/>
        </w:rPr>
        <w:t>)</w:t>
      </w:r>
      <w:r w:rsidR="006A5317">
        <w:rPr>
          <w:rFonts w:eastAsia="Times New Roman" w:cs="Times New Roman"/>
          <w:i/>
          <w:iCs/>
          <w:szCs w:val="24"/>
          <w:lang w:val="en-ID"/>
        </w:rPr>
        <w:t xml:space="preserve"> </w:t>
      </w:r>
      <w:r w:rsidR="006A5317">
        <w:rPr>
          <w:rFonts w:eastAsia="Times New Roman" w:cs="Times New Roman"/>
          <w:szCs w:val="24"/>
          <w:lang w:val="en-ID"/>
        </w:rPr>
        <w:t xml:space="preserve">untuk mencari jarak rata-rata antara </w:t>
      </w:r>
      <w:r w:rsidR="006A5317">
        <w:rPr>
          <w:rFonts w:eastAsia="Times New Roman" w:cs="Times New Roman"/>
          <w:b/>
          <w:bCs/>
          <w:i/>
          <w:iCs/>
          <w:szCs w:val="24"/>
          <w:lang w:val="en-ID"/>
        </w:rPr>
        <w:t>o</w:t>
      </w:r>
      <w:r w:rsidR="006A5317">
        <w:rPr>
          <w:rFonts w:eastAsia="Times New Roman" w:cs="Times New Roman"/>
          <w:szCs w:val="24"/>
          <w:lang w:val="en-ID"/>
        </w:rPr>
        <w:t xml:space="preserve"> dan semua objek lain pada </w:t>
      </w:r>
      <w:proofErr w:type="spellStart"/>
      <w:r w:rsidR="006A5317">
        <w:rPr>
          <w:rFonts w:eastAsia="Times New Roman" w:cs="Times New Roman"/>
          <w:szCs w:val="24"/>
          <w:lang w:val="en-ID"/>
        </w:rPr>
        <w:t>klaster</w:t>
      </w:r>
      <w:proofErr w:type="spellEnd"/>
      <w:r w:rsidR="006A5317">
        <w:rPr>
          <w:rFonts w:eastAsia="Times New Roman" w:cs="Times New Roman"/>
          <w:szCs w:val="24"/>
          <w:lang w:val="en-ID"/>
        </w:rPr>
        <w:t xml:space="preserve"> yang sama.</w:t>
      </w:r>
    </w:p>
    <w:p w14:paraId="3F300F79" w14:textId="3A679126" w:rsidR="0018072F" w:rsidRDefault="00DA4148" w:rsidP="00DA4148">
      <w:pPr>
        <w:spacing w:before="240" w:after="240" w:line="360" w:lineRule="auto"/>
        <w:ind w:firstLine="426"/>
        <w:jc w:val="both"/>
        <w:rPr>
          <w:rFonts w:eastAsia="Times New Roman" w:cs="Times New Roman"/>
          <w:szCs w:val="24"/>
          <w:lang w:val="en-ID"/>
        </w:rPr>
      </w:pPr>
      <w:r>
        <w:rPr>
          <w:rFonts w:eastAsia="Times New Roman" w:cs="Times New Roman"/>
          <w:i/>
          <w:iCs/>
          <w:szCs w:val="24"/>
          <w:lang w:val="en-ID"/>
        </w:rPr>
        <w:t>b(</w:t>
      </w:r>
      <w:r>
        <w:rPr>
          <w:rFonts w:eastAsia="Times New Roman" w:cs="Times New Roman"/>
          <w:b/>
          <w:bCs/>
          <w:i/>
          <w:iCs/>
          <w:szCs w:val="24"/>
          <w:lang w:val="en-ID"/>
        </w:rPr>
        <w:t>o</w:t>
      </w:r>
      <w:r>
        <w:rPr>
          <w:rFonts w:eastAsia="Times New Roman" w:cs="Times New Roman"/>
          <w:i/>
          <w:iCs/>
          <w:szCs w:val="24"/>
          <w:lang w:val="en-ID"/>
        </w:rPr>
        <w:t xml:space="preserve">) = </w:t>
      </w:r>
      <w:r>
        <w:rPr>
          <w:rFonts w:eastAsia="Times New Roman" w:cs="Times New Roman"/>
          <w:szCs w:val="24"/>
          <w:lang w:val="en-ID"/>
        </w:rPr>
        <w:t xml:space="preserve">min </w:t>
      </w:r>
      <w:r>
        <w:rPr>
          <w:rFonts w:eastAsia="Times New Roman" w:cs="Times New Roman"/>
          <w:i/>
          <w:iCs/>
          <w:szCs w:val="24"/>
          <w:lang w:val="en-ID"/>
        </w:rPr>
        <w:t>C</w:t>
      </w:r>
      <w:r>
        <w:rPr>
          <w:rFonts w:eastAsia="Times New Roman" w:cs="Times New Roman"/>
          <w:i/>
          <w:iCs/>
          <w:szCs w:val="24"/>
          <w:vertAlign w:val="subscript"/>
          <w:lang w:val="en-ID"/>
        </w:rPr>
        <w:t>j</w:t>
      </w:r>
      <w:r>
        <w:rPr>
          <w:rFonts w:eastAsia="Times New Roman" w:cs="Times New Roman"/>
          <w:szCs w:val="24"/>
          <w:lang w:val="en-ID"/>
        </w:rPr>
        <w:t xml:space="preserve">:1 ≤ j &lt; </w:t>
      </w:r>
      <w:proofErr w:type="spellStart"/>
      <w:proofErr w:type="gramStart"/>
      <w:r w:rsidRPr="00DA4148">
        <w:rPr>
          <w:rFonts w:eastAsia="Times New Roman" w:cs="Times New Roman"/>
          <w:i/>
          <w:iCs/>
          <w:szCs w:val="24"/>
          <w:lang w:val="en-ID"/>
        </w:rPr>
        <w:t>k,j</w:t>
      </w:r>
      <w:proofErr w:type="spellEnd"/>
      <w:proofErr w:type="gramEnd"/>
      <w:r>
        <w:rPr>
          <w:rFonts w:eastAsia="Times New Roman" w:cs="Times New Roman"/>
          <w:i/>
          <w:iCs/>
          <w:szCs w:val="24"/>
          <w:lang w:val="en-ID"/>
        </w:rPr>
        <w:t xml:space="preserve"> ≠ </w:t>
      </w:r>
      <w:proofErr w:type="spellStart"/>
      <w:r>
        <w:rPr>
          <w:rFonts w:eastAsia="Times New Roman" w:cs="Times New Roman"/>
          <w:i/>
          <w:iCs/>
          <w:szCs w:val="24"/>
          <w:lang w:val="en-ID"/>
        </w:rPr>
        <w:t>i</w:t>
      </w:r>
      <w:proofErr w:type="spellEnd"/>
      <w:r>
        <w:rPr>
          <w:rFonts w:eastAsia="Times New Roman" w:cs="Times New Roman"/>
          <w:i/>
          <w:iCs/>
          <w:szCs w:val="24"/>
          <w:lang w:val="en-ID"/>
        </w:rPr>
        <w:t xml:space="preserve"> </w:t>
      </w:r>
      <m:oMath>
        <m:d>
          <m:dPr>
            <m:begChr m:val="{"/>
            <m:endChr m:val="}"/>
            <m:ctrlPr>
              <w:rPr>
                <w:rFonts w:ascii="Cambria Math" w:eastAsia="Times New Roman" w:hAnsi="Cambria Math" w:cs="Times New Roman"/>
                <w:i/>
                <w:iCs/>
                <w:szCs w:val="24"/>
                <w:lang w:val="en-ID"/>
              </w:rPr>
            </m:ctrlPr>
          </m:dPr>
          <m:e>
            <m:f>
              <m:fPr>
                <m:ctrlPr>
                  <w:rPr>
                    <w:rFonts w:ascii="Cambria Math" w:eastAsia="Times New Roman" w:hAnsi="Cambria Math" w:cs="Times New Roman"/>
                    <w:i/>
                    <w:iCs/>
                    <w:szCs w:val="24"/>
                    <w:lang w:val="en-ID"/>
                  </w:rPr>
                </m:ctrlPr>
              </m:fPr>
              <m:num>
                <m:nary>
                  <m:naryPr>
                    <m:chr m:val="∑"/>
                    <m:limLoc m:val="subSup"/>
                    <m:supHide m:val="1"/>
                    <m:ctrlPr>
                      <w:rPr>
                        <w:rFonts w:ascii="Cambria Math" w:eastAsia="Times New Roman" w:hAnsi="Cambria Math" w:cs="Times New Roman"/>
                        <w:i/>
                        <w:iCs/>
                        <w:szCs w:val="24"/>
                        <w:lang w:val="en-ID"/>
                      </w:rPr>
                    </m:ctrlPr>
                  </m:naryPr>
                  <m:sub>
                    <m:sSup>
                      <m:sSupPr>
                        <m:ctrlPr>
                          <w:rPr>
                            <w:rFonts w:ascii="Cambria Math" w:eastAsia="Times New Roman" w:hAnsi="Cambria Math" w:cs="Times New Roman"/>
                            <w:b/>
                            <w:bCs/>
                            <w:i/>
                            <w:iCs/>
                            <w:szCs w:val="24"/>
                            <w:lang w:val="en-ID"/>
                          </w:rPr>
                        </m:ctrlPr>
                      </m:sSupPr>
                      <m:e>
                        <m:r>
                          <m:rPr>
                            <m:sty m:val="bi"/>
                          </m:rPr>
                          <w:rPr>
                            <w:rFonts w:ascii="Cambria Math" w:eastAsia="Times New Roman" w:hAnsi="Cambria Math" w:cs="Times New Roman"/>
                            <w:szCs w:val="24"/>
                            <w:lang w:val="en-ID"/>
                          </w:rPr>
                          <m:t>o</m:t>
                        </m:r>
                      </m:e>
                      <m:sup>
                        <m:r>
                          <m:rPr>
                            <m:sty m:val="bi"/>
                          </m:rPr>
                          <w:rPr>
                            <w:rFonts w:ascii="Cambria Math" w:eastAsia="Times New Roman" w:hAnsi="Cambria Math" w:cs="Times New Roman"/>
                            <w:szCs w:val="24"/>
                            <w:lang w:val="en-ID"/>
                          </w:rPr>
                          <m:t>'</m:t>
                        </m:r>
                      </m:sup>
                    </m:sSup>
                    <m:r>
                      <m:rPr>
                        <m:sty m:val="b"/>
                      </m:rPr>
                      <w:rPr>
                        <w:rFonts w:ascii="Cambria Math" w:eastAsia="Times New Roman" w:hAnsi="Cambria Math" w:cs="Times New Roman"/>
                        <w:b/>
                        <w:bCs/>
                        <w:szCs w:val="24"/>
                        <w:lang w:val="en-ID"/>
                      </w:rPr>
                      <w:sym w:font="Symbol" w:char="F0CE"/>
                    </m:r>
                  </m:sub>
                  <m:sup/>
                  <m:e>
                    <m:r>
                      <w:rPr>
                        <w:rFonts w:ascii="Cambria Math" w:eastAsia="Times New Roman" w:hAnsi="Cambria Math" w:cs="Times New Roman"/>
                        <w:szCs w:val="24"/>
                        <w:lang w:val="en-ID"/>
                      </w:rPr>
                      <m:t>dist</m:t>
                    </m:r>
                    <m:d>
                      <m:dPr>
                        <m:ctrlPr>
                          <w:rPr>
                            <w:rFonts w:ascii="Cambria Math" w:eastAsia="Times New Roman" w:hAnsi="Cambria Math" w:cs="Times New Roman"/>
                            <w:i/>
                            <w:iCs/>
                            <w:szCs w:val="24"/>
                            <w:lang w:val="en-ID"/>
                          </w:rPr>
                        </m:ctrlPr>
                      </m:dPr>
                      <m:e>
                        <m:r>
                          <m:rPr>
                            <m:sty m:val="bi"/>
                          </m:rPr>
                          <w:rPr>
                            <w:rFonts w:ascii="Cambria Math" w:eastAsia="Times New Roman" w:hAnsi="Cambria Math" w:cs="Times New Roman"/>
                            <w:szCs w:val="24"/>
                            <w:lang w:val="en-ID"/>
                          </w:rPr>
                          <m:t>o,</m:t>
                        </m:r>
                        <m:sSup>
                          <m:sSupPr>
                            <m:ctrlPr>
                              <w:rPr>
                                <w:rFonts w:ascii="Cambria Math" w:eastAsia="Times New Roman" w:hAnsi="Cambria Math" w:cs="Times New Roman"/>
                                <w:b/>
                                <w:bCs/>
                                <w:i/>
                                <w:iCs/>
                                <w:szCs w:val="24"/>
                                <w:lang w:val="en-ID"/>
                              </w:rPr>
                            </m:ctrlPr>
                          </m:sSupPr>
                          <m:e>
                            <m:r>
                              <m:rPr>
                                <m:sty m:val="bi"/>
                              </m:rPr>
                              <w:rPr>
                                <w:rFonts w:ascii="Cambria Math" w:eastAsia="Times New Roman" w:hAnsi="Cambria Math" w:cs="Times New Roman"/>
                                <w:szCs w:val="24"/>
                                <w:lang w:val="en-ID"/>
                              </w:rPr>
                              <m:t>o</m:t>
                            </m:r>
                          </m:e>
                          <m:sup>
                            <m:r>
                              <m:rPr>
                                <m:sty m:val="bi"/>
                              </m:rPr>
                              <w:rPr>
                                <w:rFonts w:ascii="Cambria Math" w:eastAsia="Times New Roman" w:hAnsi="Cambria Math" w:cs="Times New Roman"/>
                                <w:szCs w:val="24"/>
                                <w:lang w:val="en-ID"/>
                              </w:rPr>
                              <m:t>'</m:t>
                            </m:r>
                          </m:sup>
                        </m:sSup>
                      </m:e>
                    </m:d>
                  </m:e>
                </m:nary>
              </m:num>
              <m:den>
                <m:d>
                  <m:dPr>
                    <m:begChr m:val="|"/>
                    <m:endChr m:val="|"/>
                    <m:ctrlPr>
                      <w:rPr>
                        <w:rFonts w:ascii="Cambria Math" w:eastAsia="Times New Roman" w:hAnsi="Cambria Math" w:cs="Times New Roman"/>
                        <w:i/>
                        <w:iCs/>
                        <w:szCs w:val="24"/>
                        <w:lang w:val="en-ID"/>
                      </w:rPr>
                    </m:ctrlPr>
                  </m:dPr>
                  <m:e>
                    <m:sSub>
                      <m:sSubPr>
                        <m:ctrlPr>
                          <w:rPr>
                            <w:rFonts w:ascii="Cambria Math" w:eastAsia="Times New Roman" w:hAnsi="Cambria Math" w:cs="Times New Roman"/>
                            <w:i/>
                            <w:iCs/>
                            <w:szCs w:val="24"/>
                            <w:lang w:val="en-ID"/>
                          </w:rPr>
                        </m:ctrlPr>
                      </m:sSubPr>
                      <m:e>
                        <m:r>
                          <w:rPr>
                            <w:rFonts w:ascii="Cambria Math" w:eastAsia="Times New Roman" w:hAnsi="Cambria Math" w:cs="Times New Roman"/>
                            <w:szCs w:val="24"/>
                            <w:lang w:val="en-ID"/>
                          </w:rPr>
                          <m:t>C</m:t>
                        </m:r>
                      </m:e>
                      <m:sub>
                        <m:r>
                          <w:rPr>
                            <w:rFonts w:ascii="Cambria Math" w:eastAsia="Times New Roman" w:hAnsi="Cambria Math" w:cs="Times New Roman"/>
                            <w:szCs w:val="24"/>
                            <w:lang w:val="en-ID"/>
                          </w:rPr>
                          <m:t>j</m:t>
                        </m:r>
                      </m:sub>
                    </m:sSub>
                  </m:e>
                </m:d>
              </m:den>
            </m:f>
          </m:e>
        </m:d>
      </m:oMath>
      <w:r w:rsidR="00B42DC4">
        <w:rPr>
          <w:rFonts w:eastAsia="Times New Roman" w:cs="Times New Roman"/>
          <w:szCs w:val="24"/>
          <w:lang w:val="en-ID"/>
        </w:rPr>
        <w:tab/>
      </w:r>
      <w:r w:rsidR="00B42DC4">
        <w:rPr>
          <w:rFonts w:eastAsia="Times New Roman" w:cs="Times New Roman"/>
          <w:szCs w:val="24"/>
          <w:lang w:val="en-ID"/>
        </w:rPr>
        <w:tab/>
      </w:r>
      <w:r w:rsidR="00B42DC4">
        <w:rPr>
          <w:rFonts w:eastAsia="Times New Roman" w:cs="Times New Roman"/>
          <w:szCs w:val="24"/>
          <w:lang w:val="en-ID"/>
        </w:rPr>
        <w:tab/>
      </w:r>
      <w:r w:rsidR="00B42DC4">
        <w:rPr>
          <w:rFonts w:eastAsia="Times New Roman" w:cs="Times New Roman"/>
          <w:szCs w:val="24"/>
          <w:lang w:val="en-ID"/>
        </w:rPr>
        <w:tab/>
        <w:t>(2.6)</w:t>
      </w:r>
    </w:p>
    <w:p w14:paraId="32382431" w14:textId="5F5AFE32" w:rsidR="006A5317" w:rsidRDefault="006A5317" w:rsidP="006A5317">
      <w:pPr>
        <w:spacing w:after="240" w:line="360" w:lineRule="auto"/>
        <w:ind w:firstLine="426"/>
        <w:jc w:val="both"/>
        <w:rPr>
          <w:rFonts w:eastAsia="Times New Roman" w:cs="Times New Roman"/>
          <w:szCs w:val="24"/>
          <w:lang w:val="en-ID"/>
        </w:rPr>
      </w:pPr>
      <w:r>
        <w:rPr>
          <w:rFonts w:eastAsia="Times New Roman" w:cs="Times New Roman"/>
          <w:i/>
          <w:iCs/>
          <w:szCs w:val="24"/>
          <w:lang w:val="en-ID"/>
        </w:rPr>
        <w:t>b</w:t>
      </w:r>
      <w:r>
        <w:rPr>
          <w:rFonts w:eastAsia="Times New Roman" w:cs="Times New Roman"/>
          <w:szCs w:val="24"/>
          <w:lang w:val="en-ID"/>
        </w:rPr>
        <w:t>(</w:t>
      </w:r>
      <w:r>
        <w:rPr>
          <w:rFonts w:eastAsia="Times New Roman" w:cs="Times New Roman"/>
          <w:b/>
          <w:bCs/>
          <w:i/>
          <w:iCs/>
          <w:szCs w:val="24"/>
          <w:lang w:val="en-ID"/>
        </w:rPr>
        <w:t>o</w:t>
      </w:r>
      <w:r>
        <w:rPr>
          <w:rFonts w:eastAsia="Times New Roman" w:cs="Times New Roman"/>
          <w:szCs w:val="24"/>
          <w:lang w:val="en-ID"/>
        </w:rPr>
        <w:t xml:space="preserve">) adalah jarak rata-rata terkecil dari </w:t>
      </w:r>
      <w:r>
        <w:rPr>
          <w:rFonts w:eastAsia="Times New Roman" w:cs="Times New Roman"/>
          <w:b/>
          <w:bCs/>
          <w:i/>
          <w:iCs/>
          <w:szCs w:val="24"/>
          <w:lang w:val="en-ID"/>
        </w:rPr>
        <w:t>o</w:t>
      </w:r>
      <w:r>
        <w:rPr>
          <w:rFonts w:eastAsia="Times New Roman" w:cs="Times New Roman"/>
          <w:szCs w:val="24"/>
          <w:lang w:val="en-ID"/>
        </w:rPr>
        <w:t xml:space="preserve"> terhadap semua objek lain pada </w:t>
      </w:r>
      <w:proofErr w:type="spellStart"/>
      <w:r>
        <w:rPr>
          <w:rFonts w:eastAsia="Times New Roman" w:cs="Times New Roman"/>
          <w:szCs w:val="24"/>
          <w:lang w:val="en-ID"/>
        </w:rPr>
        <w:t>klaster</w:t>
      </w:r>
      <w:proofErr w:type="spellEnd"/>
      <w:r>
        <w:rPr>
          <w:rFonts w:eastAsia="Times New Roman" w:cs="Times New Roman"/>
          <w:szCs w:val="24"/>
          <w:lang w:val="en-ID"/>
        </w:rPr>
        <w:t xml:space="preserve"> yang lain.</w:t>
      </w:r>
    </w:p>
    <w:p w14:paraId="40D69E14" w14:textId="7F7BF379" w:rsidR="006A5317" w:rsidRDefault="006A5317" w:rsidP="006A5317">
      <w:pPr>
        <w:spacing w:after="240" w:line="360" w:lineRule="auto"/>
        <w:ind w:firstLine="426"/>
        <w:jc w:val="both"/>
        <w:rPr>
          <w:rFonts w:eastAsia="Times New Roman" w:cs="Times New Roman"/>
          <w:szCs w:val="24"/>
          <w:lang w:val="en-ID"/>
        </w:rPr>
      </w:pPr>
      <w:r>
        <w:rPr>
          <w:rFonts w:eastAsia="Times New Roman" w:cs="Times New Roman"/>
          <w:i/>
          <w:iCs/>
          <w:szCs w:val="24"/>
          <w:lang w:val="en-ID"/>
        </w:rPr>
        <w:t>s</w:t>
      </w:r>
      <w:r>
        <w:rPr>
          <w:rFonts w:eastAsia="Times New Roman" w:cs="Times New Roman"/>
          <w:szCs w:val="24"/>
          <w:lang w:val="en-ID"/>
        </w:rPr>
        <w:t>(</w:t>
      </w:r>
      <w:r>
        <w:rPr>
          <w:rFonts w:eastAsia="Times New Roman" w:cs="Times New Roman"/>
          <w:b/>
          <w:bCs/>
          <w:i/>
          <w:iCs/>
          <w:szCs w:val="24"/>
          <w:lang w:val="en-ID"/>
        </w:rPr>
        <w:t>o</w:t>
      </w:r>
      <w:r>
        <w:rPr>
          <w:rFonts w:eastAsia="Times New Roman" w:cs="Times New Roman"/>
          <w:szCs w:val="24"/>
          <w:lang w:val="en-ID"/>
        </w:rPr>
        <w:t xml:space="preserve">) = </w:t>
      </w:r>
      <m:oMath>
        <m:f>
          <m:fPr>
            <m:ctrlPr>
              <w:rPr>
                <w:rFonts w:ascii="Cambria Math" w:eastAsia="Times New Roman" w:hAnsi="Cambria Math" w:cs="Times New Roman"/>
                <w:i/>
                <w:szCs w:val="24"/>
                <w:lang w:val="en-ID"/>
              </w:rPr>
            </m:ctrlPr>
          </m:fPr>
          <m:num>
            <m:r>
              <w:rPr>
                <w:rFonts w:ascii="Cambria Math" w:eastAsia="Times New Roman" w:hAnsi="Cambria Math" w:cs="Times New Roman"/>
                <w:szCs w:val="24"/>
                <w:lang w:val="en-ID"/>
              </w:rPr>
              <m:t>b</m:t>
            </m:r>
            <m:d>
              <m:dPr>
                <m:ctrlPr>
                  <w:rPr>
                    <w:rFonts w:ascii="Cambria Math" w:eastAsia="Times New Roman" w:hAnsi="Cambria Math" w:cs="Times New Roman"/>
                    <w:iCs/>
                    <w:szCs w:val="24"/>
                    <w:lang w:val="en-ID"/>
                  </w:rPr>
                </m:ctrlPr>
              </m:dPr>
              <m:e>
                <m:r>
                  <m:rPr>
                    <m:sty m:val="bi"/>
                  </m:rPr>
                  <w:rPr>
                    <w:rFonts w:ascii="Cambria Math" w:eastAsia="Times New Roman" w:hAnsi="Cambria Math" w:cs="Times New Roman"/>
                    <w:szCs w:val="24"/>
                    <w:lang w:val="en-ID"/>
                  </w:rPr>
                  <m:t>o</m:t>
                </m:r>
              </m:e>
            </m:d>
            <m:r>
              <w:rPr>
                <w:rFonts w:ascii="Cambria Math" w:eastAsia="Times New Roman" w:hAnsi="Cambria Math" w:cs="Times New Roman"/>
                <w:szCs w:val="24"/>
                <w:lang w:val="en-ID"/>
              </w:rPr>
              <m:t>-a (</m:t>
            </m:r>
            <m:r>
              <m:rPr>
                <m:sty m:val="b"/>
              </m:rPr>
              <w:rPr>
                <w:rFonts w:ascii="Cambria Math" w:eastAsia="Times New Roman" w:hAnsi="Cambria Math" w:cs="Times New Roman"/>
                <w:szCs w:val="24"/>
                <w:lang w:val="en-ID"/>
              </w:rPr>
              <m:t>o</m:t>
            </m:r>
            <m:r>
              <w:rPr>
                <w:rFonts w:ascii="Cambria Math" w:eastAsia="Times New Roman" w:hAnsi="Cambria Math" w:cs="Times New Roman"/>
                <w:szCs w:val="24"/>
                <w:lang w:val="en-ID"/>
              </w:rPr>
              <m:t>)</m:t>
            </m:r>
          </m:num>
          <m:den>
            <m:r>
              <m:rPr>
                <m:sty m:val="p"/>
              </m:rPr>
              <w:rPr>
                <w:rFonts w:ascii="Cambria Math" w:eastAsia="Times New Roman" w:hAnsi="Cambria Math" w:cs="Times New Roman"/>
                <w:szCs w:val="24"/>
                <w:lang w:val="en-ID"/>
              </w:rPr>
              <m:t>max⁡</m:t>
            </m:r>
            <m:r>
              <w:rPr>
                <w:rFonts w:ascii="Cambria Math" w:eastAsia="Times New Roman" w:hAnsi="Cambria Math" w:cs="Times New Roman"/>
                <w:szCs w:val="24"/>
                <w:lang w:val="en-ID"/>
              </w:rPr>
              <m:t>{a</m:t>
            </m:r>
            <m:d>
              <m:dPr>
                <m:ctrlPr>
                  <w:rPr>
                    <w:rFonts w:ascii="Cambria Math" w:eastAsia="Times New Roman" w:hAnsi="Cambria Math" w:cs="Times New Roman"/>
                    <w:iCs/>
                    <w:szCs w:val="24"/>
                    <w:lang w:val="en-ID"/>
                  </w:rPr>
                </m:ctrlPr>
              </m:dPr>
              <m:e>
                <m:r>
                  <m:rPr>
                    <m:sty m:val="bi"/>
                  </m:rPr>
                  <w:rPr>
                    <w:rFonts w:ascii="Cambria Math" w:eastAsia="Times New Roman" w:hAnsi="Cambria Math" w:cs="Times New Roman"/>
                    <w:szCs w:val="24"/>
                    <w:lang w:val="en-ID"/>
                  </w:rPr>
                  <m:t>o</m:t>
                </m:r>
              </m:e>
            </m:d>
            <m:r>
              <m:rPr>
                <m:sty m:val="p"/>
              </m:rPr>
              <w:rPr>
                <w:rFonts w:ascii="Cambria Math" w:eastAsia="Times New Roman" w:hAnsi="Cambria Math" w:cs="Times New Roman"/>
                <w:szCs w:val="24"/>
                <w:lang w:val="en-ID"/>
              </w:rPr>
              <m:t xml:space="preserve">, </m:t>
            </m:r>
            <m:r>
              <w:rPr>
                <w:rFonts w:ascii="Cambria Math" w:eastAsia="Times New Roman" w:hAnsi="Cambria Math" w:cs="Times New Roman"/>
                <w:szCs w:val="24"/>
                <w:lang w:val="en-ID"/>
              </w:rPr>
              <m:t>b</m:t>
            </m:r>
            <m:r>
              <m:rPr>
                <m:sty m:val="p"/>
              </m:rPr>
              <w:rPr>
                <w:rFonts w:ascii="Cambria Math" w:eastAsia="Times New Roman" w:hAnsi="Cambria Math" w:cs="Times New Roman"/>
                <w:szCs w:val="24"/>
                <w:lang w:val="en-ID"/>
              </w:rPr>
              <m:t>(</m:t>
            </m:r>
            <m:r>
              <m:rPr>
                <m:sty m:val="bi"/>
              </m:rPr>
              <w:rPr>
                <w:rFonts w:ascii="Cambria Math" w:eastAsia="Times New Roman" w:hAnsi="Cambria Math" w:cs="Times New Roman"/>
                <w:szCs w:val="24"/>
                <w:lang w:val="en-ID"/>
              </w:rPr>
              <m:t>o</m:t>
            </m:r>
            <m:r>
              <m:rPr>
                <m:sty m:val="p"/>
              </m:rPr>
              <w:rPr>
                <w:rFonts w:ascii="Cambria Math" w:eastAsia="Times New Roman" w:hAnsi="Cambria Math" w:cs="Times New Roman"/>
                <w:szCs w:val="24"/>
                <w:lang w:val="en-ID"/>
              </w:rPr>
              <m:t>)</m:t>
            </m:r>
            <m:r>
              <w:rPr>
                <w:rFonts w:ascii="Cambria Math" w:eastAsia="Times New Roman" w:hAnsi="Cambria Math" w:cs="Times New Roman"/>
                <w:szCs w:val="24"/>
                <w:lang w:val="en-ID"/>
              </w:rPr>
              <m:t>}</m:t>
            </m:r>
          </m:den>
        </m:f>
      </m:oMath>
      <w:r w:rsidR="00B82042">
        <w:rPr>
          <w:rFonts w:eastAsia="Times New Roman" w:cs="Times New Roman"/>
          <w:szCs w:val="24"/>
          <w:lang w:val="en-ID"/>
        </w:rPr>
        <w:tab/>
      </w:r>
      <w:r w:rsidR="00B82042">
        <w:rPr>
          <w:rFonts w:eastAsia="Times New Roman" w:cs="Times New Roman"/>
          <w:szCs w:val="24"/>
          <w:lang w:val="en-ID"/>
        </w:rPr>
        <w:tab/>
      </w:r>
      <w:r w:rsidR="00B82042">
        <w:rPr>
          <w:rFonts w:eastAsia="Times New Roman" w:cs="Times New Roman"/>
          <w:szCs w:val="24"/>
          <w:lang w:val="en-ID"/>
        </w:rPr>
        <w:tab/>
      </w:r>
      <w:r w:rsidR="00B82042">
        <w:rPr>
          <w:rFonts w:eastAsia="Times New Roman" w:cs="Times New Roman"/>
          <w:szCs w:val="24"/>
          <w:lang w:val="en-ID"/>
        </w:rPr>
        <w:tab/>
      </w:r>
      <w:r w:rsidR="00B82042">
        <w:rPr>
          <w:rFonts w:eastAsia="Times New Roman" w:cs="Times New Roman"/>
          <w:szCs w:val="24"/>
          <w:lang w:val="en-ID"/>
        </w:rPr>
        <w:tab/>
      </w:r>
      <w:r w:rsidR="00B82042">
        <w:rPr>
          <w:rFonts w:eastAsia="Times New Roman" w:cs="Times New Roman"/>
          <w:szCs w:val="24"/>
          <w:lang w:val="en-ID"/>
        </w:rPr>
        <w:tab/>
      </w:r>
      <w:r w:rsidR="00B82042">
        <w:rPr>
          <w:rFonts w:eastAsia="Times New Roman" w:cs="Times New Roman"/>
          <w:szCs w:val="24"/>
          <w:lang w:val="en-ID"/>
        </w:rPr>
        <w:tab/>
        <w:t>(2.7)</w:t>
      </w:r>
    </w:p>
    <w:p w14:paraId="513855AD" w14:textId="318450A9" w:rsidR="00B82042" w:rsidRPr="00B82042" w:rsidRDefault="00B82042" w:rsidP="006A5317">
      <w:pPr>
        <w:spacing w:after="240" w:line="360" w:lineRule="auto"/>
        <w:ind w:firstLine="426"/>
        <w:jc w:val="both"/>
        <w:rPr>
          <w:rFonts w:eastAsia="Times New Roman" w:cs="Times New Roman"/>
          <w:szCs w:val="24"/>
          <w:lang w:val="en-ID"/>
        </w:rPr>
      </w:pPr>
      <w:r>
        <w:rPr>
          <w:rFonts w:eastAsia="Times New Roman" w:cs="Times New Roman"/>
          <w:i/>
          <w:iCs/>
          <w:szCs w:val="24"/>
          <w:lang w:val="en-ID"/>
        </w:rPr>
        <w:t>s</w:t>
      </w:r>
      <w:r>
        <w:rPr>
          <w:rFonts w:eastAsia="Times New Roman" w:cs="Times New Roman"/>
          <w:szCs w:val="24"/>
          <w:lang w:val="en-ID"/>
        </w:rPr>
        <w:t>(</w:t>
      </w:r>
      <w:r>
        <w:rPr>
          <w:rFonts w:eastAsia="Times New Roman" w:cs="Times New Roman"/>
          <w:b/>
          <w:bCs/>
          <w:i/>
          <w:iCs/>
          <w:szCs w:val="24"/>
          <w:lang w:val="en-ID"/>
        </w:rPr>
        <w:t>o</w:t>
      </w:r>
      <w:r>
        <w:rPr>
          <w:rFonts w:eastAsia="Times New Roman" w:cs="Times New Roman"/>
          <w:szCs w:val="24"/>
          <w:lang w:val="en-ID"/>
        </w:rPr>
        <w:t xml:space="preserve">) merupakan koefisien silhouette. Koefisien memiliki nilai -1 hingga 1. </w:t>
      </w:r>
      <w:r w:rsidR="006C7F5B">
        <w:rPr>
          <w:rFonts w:eastAsia="Times New Roman" w:cs="Times New Roman"/>
          <w:szCs w:val="24"/>
          <w:lang w:val="en-ID"/>
        </w:rPr>
        <w:t xml:space="preserve">Jika </w:t>
      </w:r>
      <w:r>
        <w:rPr>
          <w:rFonts w:eastAsia="Times New Roman" w:cs="Times New Roman"/>
          <w:szCs w:val="24"/>
          <w:lang w:val="en-ID"/>
        </w:rPr>
        <w:t xml:space="preserve">nilai silhouette </w:t>
      </w:r>
      <w:r w:rsidR="006C7F5B">
        <w:rPr>
          <w:rFonts w:eastAsia="Times New Roman" w:cs="Times New Roman"/>
          <w:szCs w:val="24"/>
          <w:lang w:val="en-ID"/>
        </w:rPr>
        <w:t xml:space="preserve">semakin </w:t>
      </w:r>
      <w:r>
        <w:rPr>
          <w:rFonts w:eastAsia="Times New Roman" w:cs="Times New Roman"/>
          <w:szCs w:val="24"/>
          <w:lang w:val="en-ID"/>
        </w:rPr>
        <w:t xml:space="preserve">mendekati nilai 1, maka semakin baik pengelompokan data dalam suatu </w:t>
      </w:r>
      <w:proofErr w:type="spellStart"/>
      <w:r>
        <w:rPr>
          <w:rFonts w:eastAsia="Times New Roman" w:cs="Times New Roman"/>
          <w:szCs w:val="24"/>
          <w:lang w:val="en-ID"/>
        </w:rPr>
        <w:t>klaster</w:t>
      </w:r>
      <w:proofErr w:type="spellEnd"/>
      <w:r>
        <w:rPr>
          <w:rFonts w:eastAsia="Times New Roman" w:cs="Times New Roman"/>
          <w:szCs w:val="24"/>
          <w:lang w:val="en-ID"/>
        </w:rPr>
        <w:t xml:space="preserve">. Jika sebaliknya, semakin mendekati nilai -1 maka semakin buruk pengelompokan data dalam </w:t>
      </w:r>
      <w:proofErr w:type="spellStart"/>
      <w:r>
        <w:rPr>
          <w:rFonts w:eastAsia="Times New Roman" w:cs="Times New Roman"/>
          <w:szCs w:val="24"/>
          <w:lang w:val="en-ID"/>
        </w:rPr>
        <w:t>klaster</w:t>
      </w:r>
      <w:proofErr w:type="spellEnd"/>
      <w:r>
        <w:rPr>
          <w:rFonts w:eastAsia="Times New Roman" w:cs="Times New Roman"/>
          <w:szCs w:val="24"/>
          <w:lang w:val="en-ID"/>
        </w:rPr>
        <w:t>.</w:t>
      </w:r>
    </w:p>
    <w:p w14:paraId="46AFBF3D" w14:textId="758DA4D0" w:rsidR="006A1BFB" w:rsidRDefault="006A1BFB" w:rsidP="006F3A86">
      <w:pPr>
        <w:pStyle w:val="Heading2"/>
        <w:rPr>
          <w:lang w:val="en-ID"/>
        </w:rPr>
      </w:pPr>
      <w:bookmarkStart w:id="174" w:name="_Toc115957917"/>
      <w:proofErr w:type="spellStart"/>
      <w:r w:rsidRPr="006A1BFB">
        <w:rPr>
          <w:lang w:val="en-ID"/>
        </w:rPr>
        <w:lastRenderedPageBreak/>
        <w:t>Geovisualisasi</w:t>
      </w:r>
      <w:bookmarkEnd w:id="174"/>
      <w:proofErr w:type="spellEnd"/>
    </w:p>
    <w:p w14:paraId="7D3AF074" w14:textId="178C3527" w:rsidR="00A55AF0" w:rsidRDefault="0049272A" w:rsidP="0018072F">
      <w:pPr>
        <w:spacing w:before="240" w:after="240" w:line="360" w:lineRule="auto"/>
        <w:jc w:val="both"/>
        <w:rPr>
          <w:rFonts w:eastAsia="Times New Roman" w:cs="Times New Roman"/>
          <w:szCs w:val="24"/>
          <w:lang w:val="en-ID"/>
        </w:rPr>
      </w:pPr>
      <w:proofErr w:type="spellStart"/>
      <w:r>
        <w:rPr>
          <w:rFonts w:eastAsia="Times New Roman" w:cs="Times New Roman"/>
          <w:szCs w:val="24"/>
          <w:lang w:val="en-ID"/>
        </w:rPr>
        <w:t>Geovisualisasi</w:t>
      </w:r>
      <w:proofErr w:type="spellEnd"/>
      <w:r>
        <w:rPr>
          <w:rFonts w:eastAsia="Times New Roman" w:cs="Times New Roman"/>
          <w:szCs w:val="24"/>
          <w:lang w:val="en-ID"/>
        </w:rPr>
        <w:t xml:space="preserve"> adalah proses analisis data </w:t>
      </w:r>
      <w:proofErr w:type="spellStart"/>
      <w:r>
        <w:rPr>
          <w:rFonts w:eastAsia="Times New Roman" w:cs="Times New Roman"/>
          <w:szCs w:val="24"/>
          <w:lang w:val="en-ID"/>
        </w:rPr>
        <w:t>geospasial</w:t>
      </w:r>
      <w:proofErr w:type="spellEnd"/>
      <w:r>
        <w:rPr>
          <w:rFonts w:eastAsia="Times New Roman" w:cs="Times New Roman"/>
          <w:szCs w:val="24"/>
          <w:lang w:val="en-ID"/>
        </w:rPr>
        <w:t xml:space="preserve"> di mana visualisasi dilakukan melalui suatu alat dengan konvergensi informasi, kartografi, dan metode geografi</w:t>
      </w:r>
      <w:r w:rsidR="00927F4A">
        <w:rPr>
          <w:rFonts w:eastAsia="Times New Roman" w:cs="Times New Roman"/>
          <w:szCs w:val="24"/>
          <w:lang w:val="en-ID"/>
        </w:rPr>
        <w:t xml:space="preserve">, menurut </w:t>
      </w:r>
      <w:proofErr w:type="spellStart"/>
      <w:r w:rsidR="00927F4A">
        <w:rPr>
          <w:rFonts w:eastAsia="Times New Roman" w:cs="Times New Roman"/>
          <w:szCs w:val="24"/>
          <w:lang w:val="en-ID"/>
        </w:rPr>
        <w:t>Yasobant</w:t>
      </w:r>
      <w:proofErr w:type="spellEnd"/>
      <w:r w:rsidR="00927F4A">
        <w:rPr>
          <w:rFonts w:eastAsia="Times New Roman" w:cs="Times New Roman"/>
          <w:szCs w:val="24"/>
          <w:lang w:val="en-ID"/>
        </w:rPr>
        <w:t xml:space="preserve"> </w:t>
      </w:r>
      <w:r w:rsidR="00927F4A">
        <w:rPr>
          <w:rFonts w:eastAsia="Times New Roman" w:cs="Times New Roman"/>
          <w:i/>
          <w:iCs/>
          <w:szCs w:val="24"/>
          <w:lang w:val="en-ID"/>
        </w:rPr>
        <w:t xml:space="preserve">et al. </w:t>
      </w:r>
      <w:r w:rsidR="00927F4A">
        <w:rPr>
          <w:rFonts w:eastAsia="Times New Roman" w:cs="Times New Roman"/>
          <w:szCs w:val="24"/>
          <w:lang w:val="en-ID"/>
        </w:rPr>
        <w:t>(2015)</w:t>
      </w:r>
      <w:r>
        <w:rPr>
          <w:rFonts w:eastAsia="Times New Roman" w:cs="Times New Roman"/>
          <w:szCs w:val="24"/>
          <w:lang w:val="en-ID"/>
        </w:rPr>
        <w:t xml:space="preserve">. Fungsi spesifik dari teknik ini adalah digunakan dalam menampilkan data </w:t>
      </w:r>
      <w:proofErr w:type="spellStart"/>
      <w:r>
        <w:rPr>
          <w:rFonts w:eastAsia="Times New Roman" w:cs="Times New Roman"/>
          <w:szCs w:val="24"/>
          <w:lang w:val="en-ID"/>
        </w:rPr>
        <w:t>geospasial</w:t>
      </w:r>
      <w:proofErr w:type="spellEnd"/>
      <w:r>
        <w:rPr>
          <w:rFonts w:eastAsia="Times New Roman" w:cs="Times New Roman"/>
          <w:szCs w:val="24"/>
          <w:lang w:val="en-ID"/>
        </w:rPr>
        <w:t xml:space="preserve"> untuk menjelajahi, menganalisis, dan menyatukan data sehingga dapat menghasilkan hipotesis dan mengembangkan solusi, serta representasi data yang komprehensif. Ada 2 jenis pendekatan </w:t>
      </w:r>
      <w:proofErr w:type="spellStart"/>
      <w:r>
        <w:rPr>
          <w:rFonts w:eastAsia="Times New Roman" w:cs="Times New Roman"/>
          <w:szCs w:val="24"/>
          <w:lang w:val="en-ID"/>
        </w:rPr>
        <w:t>geovisualisasi</w:t>
      </w:r>
      <w:proofErr w:type="spellEnd"/>
      <w:r>
        <w:rPr>
          <w:rFonts w:eastAsia="Times New Roman" w:cs="Times New Roman"/>
          <w:szCs w:val="24"/>
          <w:lang w:val="en-ID"/>
        </w:rPr>
        <w:t xml:space="preserve">, yaitu pendekatan </w:t>
      </w:r>
      <w:proofErr w:type="spellStart"/>
      <w:r>
        <w:rPr>
          <w:rFonts w:eastAsia="Times New Roman" w:cs="Times New Roman"/>
          <w:szCs w:val="24"/>
          <w:lang w:val="en-ID"/>
        </w:rPr>
        <w:t>fenomenologikal</w:t>
      </w:r>
      <w:proofErr w:type="spellEnd"/>
      <w:r>
        <w:rPr>
          <w:rFonts w:eastAsia="Times New Roman" w:cs="Times New Roman"/>
          <w:szCs w:val="24"/>
          <w:lang w:val="en-ID"/>
        </w:rPr>
        <w:t xml:space="preserve"> dan pendekatan </w:t>
      </w:r>
      <w:proofErr w:type="spellStart"/>
      <w:r>
        <w:rPr>
          <w:rFonts w:eastAsia="Times New Roman" w:cs="Times New Roman"/>
          <w:szCs w:val="24"/>
          <w:lang w:val="en-ID"/>
        </w:rPr>
        <w:t>positifistik</w:t>
      </w:r>
      <w:proofErr w:type="spellEnd"/>
      <w:r>
        <w:rPr>
          <w:rFonts w:eastAsia="Times New Roman" w:cs="Times New Roman"/>
          <w:szCs w:val="24"/>
          <w:lang w:val="en-ID"/>
        </w:rPr>
        <w:t xml:space="preserve">. Pendekatan </w:t>
      </w:r>
      <w:proofErr w:type="spellStart"/>
      <w:r>
        <w:rPr>
          <w:rFonts w:eastAsia="Times New Roman" w:cs="Times New Roman"/>
          <w:szCs w:val="24"/>
          <w:lang w:val="en-ID"/>
        </w:rPr>
        <w:t>fenomenologikal</w:t>
      </w:r>
      <w:proofErr w:type="spellEnd"/>
      <w:r>
        <w:rPr>
          <w:rFonts w:eastAsia="Times New Roman" w:cs="Times New Roman"/>
          <w:szCs w:val="24"/>
          <w:lang w:val="en-ID"/>
        </w:rPr>
        <w:t xml:space="preserve"> digunakan sebagai interpretasi individu atas ruang dan waktu dalam bentuk abstrak. Berbeda dengan pendekatan </w:t>
      </w:r>
      <w:proofErr w:type="spellStart"/>
      <w:r>
        <w:rPr>
          <w:rFonts w:eastAsia="Times New Roman" w:cs="Times New Roman"/>
          <w:szCs w:val="24"/>
          <w:lang w:val="en-ID"/>
        </w:rPr>
        <w:t>positifistik</w:t>
      </w:r>
      <w:proofErr w:type="spellEnd"/>
      <w:r>
        <w:rPr>
          <w:rFonts w:eastAsia="Times New Roman" w:cs="Times New Roman"/>
          <w:szCs w:val="24"/>
          <w:lang w:val="en-ID"/>
        </w:rPr>
        <w:t>, pendekatan ini menggunakan pemodelan spasial untuk mewakili dunia nyata.</w:t>
      </w:r>
    </w:p>
    <w:p w14:paraId="78DFD256" w14:textId="230A4E6E" w:rsidR="00A55AF0" w:rsidRDefault="00A55AF0" w:rsidP="00A55AF0">
      <w:pPr>
        <w:pStyle w:val="Heading3"/>
        <w:rPr>
          <w:lang w:val="en-ID"/>
        </w:rPr>
      </w:pPr>
      <w:bookmarkStart w:id="175" w:name="_Toc115957918"/>
      <w:r>
        <w:rPr>
          <w:lang w:val="en-ID"/>
        </w:rPr>
        <w:t>Sistem Informasi Geografis</w:t>
      </w:r>
      <w:bookmarkEnd w:id="175"/>
    </w:p>
    <w:p w14:paraId="5D6F952C" w14:textId="3F132850" w:rsidR="00A55AF0" w:rsidRPr="00B43505" w:rsidRDefault="00A55AF0" w:rsidP="00B43505">
      <w:pPr>
        <w:spacing w:line="360" w:lineRule="auto"/>
        <w:ind w:firstLine="426"/>
        <w:jc w:val="both"/>
        <w:rPr>
          <w:lang w:val="en-ID"/>
        </w:rPr>
      </w:pPr>
      <w:r>
        <w:rPr>
          <w:lang w:val="en-ID"/>
        </w:rPr>
        <w:t>Sistem Informasi Geografis merupakan sistem informasi berbasis komputer yang digunakan untuk mengumpulkan, memeriksa, mengintegrasikan, dan menganalisa informasi data yang memiliki dasar penggunaan secara geografis</w:t>
      </w:r>
      <w:r w:rsidR="004B6C66">
        <w:rPr>
          <w:lang w:val="en-ID"/>
        </w:rPr>
        <w:t xml:space="preserve"> </w:t>
      </w:r>
      <w:r w:rsidR="004B6C66">
        <w:rPr>
          <w:lang w:val="en-ID"/>
        </w:rPr>
        <w:fldChar w:fldCharType="begin" w:fldLock="1"/>
      </w:r>
      <w:r w:rsidR="00A472A2">
        <w:rPr>
          <w:lang w:val="en-ID"/>
        </w:rPr>
        <w:instrText>ADDIN CSL_CITATION {"citationItems":[{"id":"ITEM-1","itemData":{"abstract":"The information is a matter that can not be separated from the activities of life. Human needs are increasingly complex, encourage people to develop new technologies including WebGIS. So is the need for information on mining, especially in the central area of the province of Bengkulu. The approach used in this research is a structured design approach. Through a structured approach, complex problems can be solved in the organization and results of the system will be easy to maintain, flexible, more satisfying wearer, has good documentation, on time, on budget development costs, improve productivity and quality will be better. With the application WebGIS mining center in the province of Bengkulu, the user is expected to be easier to obtain information about the location of mining in the province of Bengkulu.","author":[{"dropping-particle":"","family":"Koko Mukti Wibowo, Indra Kanedi","given":"Juju Jumadi","non-dropping-particle":"","parse-names":false,"suffix":""}],"container-title":"Jurnal Media Infotama","id":"ITEM-1","issue":"1","issued":{"date-parts":[["2021"]]},"page":"223-260","title":"Sistem Informasi Geografis (Sig) Menentukan Lokasi Pertambangan Batu Bara Di Provinsi Bengkulu Berbasis Website","type":"article-journal","volume":"11"},"uris":["http://www.mendeley.com/documents/?uuid=957a9cbb-32a9-45e3-adbf-bdb5e6445cc7"]}],"mendeley":{"formattedCitation":"(Koko Mukti Wibowo, Indra Kanedi, 2021)","plainTextFormattedCitation":"(Koko Mukti Wibowo, Indra Kanedi, 2021)","previouslyFormattedCitation":"(Koko Mukti Wibowo, Indra Kanedi, 2021)"},"properties":{"noteIndex":0},"schema":"https://github.com/citation-style-language/schema/raw/master/csl-citation.json"}</w:instrText>
      </w:r>
      <w:r w:rsidR="004B6C66">
        <w:rPr>
          <w:lang w:val="en-ID"/>
        </w:rPr>
        <w:fldChar w:fldCharType="separate"/>
      </w:r>
      <w:r w:rsidR="004B6C66" w:rsidRPr="004B6C66">
        <w:rPr>
          <w:noProof/>
          <w:lang w:val="en-ID"/>
        </w:rPr>
        <w:t>(Koko Mukti Wibowo, Indra Kanedi, 2021)</w:t>
      </w:r>
      <w:r w:rsidR="004B6C66">
        <w:rPr>
          <w:lang w:val="en-ID"/>
        </w:rPr>
        <w:fldChar w:fldCharType="end"/>
      </w:r>
      <w:r>
        <w:rPr>
          <w:lang w:val="en-ID"/>
        </w:rPr>
        <w:t>. Pada dasarnya</w:t>
      </w:r>
      <w:r w:rsidR="00226034">
        <w:rPr>
          <w:lang w:val="en-ID"/>
        </w:rPr>
        <w:t>, istilah</w:t>
      </w:r>
      <w:r>
        <w:rPr>
          <w:lang w:val="en-ID"/>
        </w:rPr>
        <w:t xml:space="preserve"> Sistem Informasi Geografis terbagi menjadi tiga kata, yaitu sistem, informasi, dan geografi. </w:t>
      </w:r>
      <w:r w:rsidR="00226034">
        <w:rPr>
          <w:lang w:val="en-ID"/>
        </w:rPr>
        <w:t>Penggunaan kata “geografi” atau “geografis” ini merujuk pada suatu persoalan mengenai bumi; secara permukaan dua dimensi atau tiga dimensi. Istilah “informasi geografis” mengandung pengertian berupa informasi mengenai tempat, pengetahuan posisi suatu objek, dan keterangan-keterangan (atribut) yang terdapat di permukaan bumi yang posisinya diketahui.</w:t>
      </w:r>
    </w:p>
    <w:p w14:paraId="7749FEEE" w14:textId="3E8F43C6" w:rsidR="00EC1EAD" w:rsidRDefault="00A55AF0" w:rsidP="00EC1EAD">
      <w:pPr>
        <w:pStyle w:val="Heading3"/>
        <w:rPr>
          <w:lang w:val="en-ID"/>
        </w:rPr>
      </w:pPr>
      <w:bookmarkStart w:id="176" w:name="_Toc115957919"/>
      <w:r>
        <w:rPr>
          <w:i/>
          <w:iCs/>
          <w:lang w:val="en-ID"/>
        </w:rPr>
        <w:t xml:space="preserve">Unified Modelling Language </w:t>
      </w:r>
      <w:r w:rsidRPr="00B43505">
        <w:rPr>
          <w:lang w:val="en-ID"/>
        </w:rPr>
        <w:t>(</w:t>
      </w:r>
      <w:r>
        <w:rPr>
          <w:lang w:val="en-ID"/>
        </w:rPr>
        <w:t>UML</w:t>
      </w:r>
      <w:r w:rsidRPr="00B43505">
        <w:rPr>
          <w:lang w:val="en-ID"/>
        </w:rPr>
        <w:t>)</w:t>
      </w:r>
      <w:bookmarkEnd w:id="176"/>
    </w:p>
    <w:p w14:paraId="1927DA60" w14:textId="03772381" w:rsidR="00EC1EAD" w:rsidRPr="00B43505" w:rsidRDefault="00BF6832" w:rsidP="00B43505">
      <w:pPr>
        <w:spacing w:line="360" w:lineRule="auto"/>
        <w:ind w:firstLine="426"/>
        <w:jc w:val="both"/>
        <w:rPr>
          <w:lang w:val="en-ID"/>
        </w:rPr>
      </w:pPr>
      <w:r>
        <w:rPr>
          <w:i/>
          <w:iCs/>
          <w:lang w:val="en-ID"/>
        </w:rPr>
        <w:t xml:space="preserve">Unified Modelling Language </w:t>
      </w:r>
      <w:r>
        <w:rPr>
          <w:lang w:val="en-ID"/>
        </w:rPr>
        <w:t xml:space="preserve">(UML) adalah alat bantu dalam </w:t>
      </w:r>
      <w:r w:rsidR="00EB1348">
        <w:rPr>
          <w:lang w:val="en-ID"/>
        </w:rPr>
        <w:t>pembuatan sistem aplikasi dengan cara membuat desain terlebih dahulu terhadap sistem yang akan dibangun (</w:t>
      </w:r>
      <w:proofErr w:type="spellStart"/>
      <w:r w:rsidR="00EB1348">
        <w:rPr>
          <w:lang w:val="en-ID"/>
        </w:rPr>
        <w:t>Azwanti</w:t>
      </w:r>
      <w:proofErr w:type="spellEnd"/>
      <w:r w:rsidR="00EB1348">
        <w:rPr>
          <w:lang w:val="en-ID"/>
        </w:rPr>
        <w:t xml:space="preserve">, 2017). UML menyediakan bahasa pemodelan visual memungkinkan bagi pengembang sistem untuk membuat </w:t>
      </w:r>
      <w:r w:rsidR="00EB1348">
        <w:rPr>
          <w:i/>
          <w:iCs/>
          <w:lang w:val="en-ID"/>
        </w:rPr>
        <w:t>blueprint</w:t>
      </w:r>
      <w:r w:rsidR="00EB1348">
        <w:rPr>
          <w:lang w:val="en-ID"/>
        </w:rPr>
        <w:t xml:space="preserve"> dari visi yang telah dibuat dalam bentuk yang baku. Keuntungan </w:t>
      </w:r>
      <w:r w:rsidR="00484DD4">
        <w:rPr>
          <w:lang w:val="en-ID"/>
        </w:rPr>
        <w:t xml:space="preserve">utama </w:t>
      </w:r>
      <w:r w:rsidR="00EB1348">
        <w:rPr>
          <w:lang w:val="en-ID"/>
        </w:rPr>
        <w:t xml:space="preserve">penggunaan UML ini agar </w:t>
      </w:r>
      <w:r w:rsidR="00EB1348">
        <w:rPr>
          <w:lang w:val="en-ID"/>
        </w:rPr>
        <w:lastRenderedPageBreak/>
        <w:t xml:space="preserve">sistem lebih mudah dimengerti serta </w:t>
      </w:r>
      <w:r w:rsidR="00484DD4">
        <w:rPr>
          <w:lang w:val="en-ID"/>
        </w:rPr>
        <w:t xml:space="preserve">dilengkapi dengan mekanisme yang efektif untuk berbagi dan </w:t>
      </w:r>
      <w:proofErr w:type="spellStart"/>
      <w:r w:rsidR="00484DD4">
        <w:rPr>
          <w:lang w:val="en-ID"/>
        </w:rPr>
        <w:t>mengkomunikasikan</w:t>
      </w:r>
      <w:proofErr w:type="spellEnd"/>
      <w:r w:rsidR="00484DD4">
        <w:rPr>
          <w:lang w:val="en-ID"/>
        </w:rPr>
        <w:t xml:space="preserve"> rancangan dengan yang lain. UML mempunyai elemen grafis yang dapat dikombinasikan menjadi diagram, diantaranya </w:t>
      </w:r>
      <w:r w:rsidR="00484DD4">
        <w:rPr>
          <w:i/>
          <w:iCs/>
          <w:lang w:val="en-ID"/>
        </w:rPr>
        <w:t xml:space="preserve">Use Case Diagram </w:t>
      </w:r>
      <w:r w:rsidR="00484DD4">
        <w:rPr>
          <w:lang w:val="en-ID"/>
        </w:rPr>
        <w:t xml:space="preserve">dan </w:t>
      </w:r>
      <w:r w:rsidR="00484DD4" w:rsidRPr="008110BF">
        <w:rPr>
          <w:i/>
          <w:iCs/>
          <w:lang w:val="en-ID"/>
        </w:rPr>
        <w:t>Activity Diagram</w:t>
      </w:r>
      <w:r w:rsidR="00484DD4">
        <w:rPr>
          <w:lang w:val="en-ID"/>
        </w:rPr>
        <w:t>.</w:t>
      </w:r>
    </w:p>
    <w:p w14:paraId="354CD151" w14:textId="7632D49F" w:rsidR="00A55AF0" w:rsidRDefault="00A55AF0" w:rsidP="00A55AF0">
      <w:pPr>
        <w:pStyle w:val="Heading4"/>
        <w:rPr>
          <w:lang w:val="en-ID"/>
        </w:rPr>
      </w:pPr>
      <w:r>
        <w:rPr>
          <w:i/>
          <w:iCs/>
          <w:lang w:val="en-ID"/>
        </w:rPr>
        <w:t>Use Case Diagram</w:t>
      </w:r>
    </w:p>
    <w:p w14:paraId="1713BF04" w14:textId="3996DEB5" w:rsidR="00A55AF0" w:rsidRDefault="002D7967" w:rsidP="002D7967">
      <w:pPr>
        <w:ind w:firstLine="426"/>
        <w:rPr>
          <w:lang w:val="en-ID"/>
        </w:rPr>
      </w:pPr>
      <w:r w:rsidRPr="008110BF">
        <w:rPr>
          <w:i/>
          <w:iCs/>
          <w:lang w:val="en-ID"/>
        </w:rPr>
        <w:t>Use Case Diagram</w:t>
      </w:r>
      <w:r>
        <w:rPr>
          <w:i/>
          <w:iCs/>
          <w:lang w:val="en-ID"/>
        </w:rPr>
        <w:t xml:space="preserve"> </w:t>
      </w:r>
      <w:r>
        <w:rPr>
          <w:lang w:val="en-ID"/>
        </w:rPr>
        <w:t xml:space="preserve">merupakan deskripsi fungsi dari sebuah sistem dalam perspektif pengguna. </w:t>
      </w:r>
      <w:r>
        <w:rPr>
          <w:i/>
          <w:iCs/>
          <w:lang w:val="en-ID"/>
        </w:rPr>
        <w:t>Use case</w:t>
      </w:r>
      <w:r>
        <w:rPr>
          <w:lang w:val="en-ID"/>
        </w:rPr>
        <w:t xml:space="preserve"> menggambarkan peran aktor-aktor dan himpunan </w:t>
      </w:r>
      <w:r>
        <w:rPr>
          <w:i/>
          <w:iCs/>
          <w:lang w:val="en-ID"/>
        </w:rPr>
        <w:t>use case</w:t>
      </w:r>
      <w:r>
        <w:rPr>
          <w:lang w:val="en-ID"/>
        </w:rPr>
        <w:t xml:space="preserve"> yang terlibat sebagai fungsionalitas dalam penggunaan sistem</w:t>
      </w:r>
      <w:r w:rsidR="00376998">
        <w:rPr>
          <w:lang w:val="en-ID"/>
        </w:rPr>
        <w:t xml:space="preserve"> (</w:t>
      </w:r>
      <w:proofErr w:type="spellStart"/>
      <w:r w:rsidR="00376998">
        <w:rPr>
          <w:lang w:val="en-ID"/>
        </w:rPr>
        <w:t>Azwanti</w:t>
      </w:r>
      <w:proofErr w:type="spellEnd"/>
      <w:r w:rsidR="00376998">
        <w:rPr>
          <w:lang w:val="en-ID"/>
        </w:rPr>
        <w:t>, 2017)</w:t>
      </w:r>
      <w:r>
        <w:rPr>
          <w:lang w:val="en-ID"/>
        </w:rPr>
        <w:t>.</w:t>
      </w:r>
    </w:p>
    <w:p w14:paraId="6BEAA5BC" w14:textId="77777777" w:rsidR="000D5868" w:rsidRDefault="000D5868" w:rsidP="002D7967">
      <w:pPr>
        <w:ind w:firstLine="426"/>
        <w:rPr>
          <w:lang w:val="en-ID"/>
        </w:rPr>
      </w:pPr>
    </w:p>
    <w:p w14:paraId="61423245" w14:textId="10BE50E4" w:rsidR="00376998" w:rsidDel="00126AA9" w:rsidRDefault="00376998" w:rsidP="002D7967">
      <w:pPr>
        <w:ind w:firstLine="426"/>
        <w:rPr>
          <w:del w:id="177" w:author="fahmi abdillah" w:date="2022-07-13T23:12:00Z"/>
          <w:i/>
          <w:iCs/>
          <w:lang w:val="en-ID"/>
        </w:rPr>
      </w:pPr>
      <w:del w:id="178" w:author="fahmi abdillah" w:date="2022-07-13T23:12:00Z">
        <w:r w:rsidDel="00126AA9">
          <w:rPr>
            <w:lang w:val="en-ID"/>
          </w:rPr>
          <w:delText xml:space="preserve">Komponen </w:delText>
        </w:r>
        <w:r w:rsidDel="00126AA9">
          <w:rPr>
            <w:i/>
            <w:iCs/>
            <w:lang w:val="en-ID"/>
          </w:rPr>
          <w:delText>use case diagram</w:delText>
        </w:r>
      </w:del>
    </w:p>
    <w:p w14:paraId="21C1B963" w14:textId="7247B85A" w:rsidR="00126AA9" w:rsidRPr="005F0D74" w:rsidRDefault="00126AA9">
      <w:pPr>
        <w:pStyle w:val="Caption"/>
        <w:keepNext/>
        <w:jc w:val="center"/>
        <w:rPr>
          <w:ins w:id="179" w:author="fahmi abdillah" w:date="2022-07-13T23:11:00Z"/>
          <w:szCs w:val="24"/>
        </w:rPr>
        <w:pPrChange w:id="180" w:author="fahmi abdillah" w:date="2022-07-13T23:12:00Z">
          <w:pPr/>
        </w:pPrChange>
      </w:pPr>
      <w:bookmarkStart w:id="181" w:name="_Toc108684908"/>
      <w:ins w:id="182" w:author="fahmi abdillah" w:date="2022-07-13T23:11:00Z">
        <w:r w:rsidRPr="00126AA9">
          <w:rPr>
            <w:i w:val="0"/>
            <w:iCs w:val="0"/>
            <w:color w:val="auto"/>
            <w:sz w:val="24"/>
            <w:szCs w:val="24"/>
            <w:rPrChange w:id="183" w:author="fahmi abdillah" w:date="2022-07-13T23:12:00Z">
              <w:rPr/>
            </w:rPrChange>
          </w:rPr>
          <w:t xml:space="preserve">Tabel </w:t>
        </w:r>
      </w:ins>
      <w:ins w:id="184" w:author="fahmi abdillah" w:date="2022-07-13T23:32:00Z">
        <w:r w:rsidR="009A458F">
          <w:rPr>
            <w:i w:val="0"/>
            <w:iCs w:val="0"/>
            <w:color w:val="auto"/>
            <w:sz w:val="24"/>
            <w:szCs w:val="24"/>
            <w:lang w:val="en-US"/>
          </w:rPr>
          <w:t>2</w:t>
        </w:r>
      </w:ins>
      <w:ins w:id="185" w:author="fahmi abdillah" w:date="2022-07-13T23:29:00Z">
        <w:r w:rsidR="00044A65">
          <w:rPr>
            <w:i w:val="0"/>
            <w:iCs w:val="0"/>
            <w:color w:val="auto"/>
            <w:sz w:val="24"/>
            <w:szCs w:val="24"/>
          </w:rPr>
          <w:t>.</w:t>
        </w:r>
        <w:r w:rsidR="00044A65">
          <w:rPr>
            <w:i w:val="0"/>
            <w:iCs w:val="0"/>
            <w:color w:val="auto"/>
            <w:sz w:val="24"/>
            <w:szCs w:val="24"/>
          </w:rPr>
          <w:fldChar w:fldCharType="begin"/>
        </w:r>
        <w:r w:rsidR="00044A65">
          <w:rPr>
            <w:i w:val="0"/>
            <w:iCs w:val="0"/>
            <w:color w:val="auto"/>
            <w:sz w:val="24"/>
            <w:szCs w:val="24"/>
          </w:rPr>
          <w:instrText xml:space="preserve"> SEQ Tabel \* ARABIC \s 1 </w:instrText>
        </w:r>
      </w:ins>
      <w:r w:rsidR="00044A65">
        <w:rPr>
          <w:i w:val="0"/>
          <w:iCs w:val="0"/>
          <w:color w:val="auto"/>
          <w:sz w:val="24"/>
          <w:szCs w:val="24"/>
        </w:rPr>
        <w:fldChar w:fldCharType="separate"/>
      </w:r>
      <w:r w:rsidR="001E7EED">
        <w:rPr>
          <w:i w:val="0"/>
          <w:iCs w:val="0"/>
          <w:noProof/>
          <w:color w:val="auto"/>
          <w:sz w:val="24"/>
          <w:szCs w:val="24"/>
        </w:rPr>
        <w:t>3</w:t>
      </w:r>
      <w:ins w:id="186" w:author="fahmi abdillah" w:date="2022-07-13T23:29:00Z">
        <w:r w:rsidR="00044A65">
          <w:rPr>
            <w:i w:val="0"/>
            <w:iCs w:val="0"/>
            <w:color w:val="auto"/>
            <w:sz w:val="24"/>
            <w:szCs w:val="24"/>
          </w:rPr>
          <w:fldChar w:fldCharType="end"/>
        </w:r>
      </w:ins>
      <w:ins w:id="187" w:author="fahmi abdillah" w:date="2022-07-13T23:11:00Z">
        <w:r w:rsidRPr="00126AA9">
          <w:rPr>
            <w:i w:val="0"/>
            <w:iCs w:val="0"/>
            <w:color w:val="auto"/>
            <w:sz w:val="24"/>
            <w:szCs w:val="24"/>
            <w:lang w:val="en-US"/>
            <w:rPrChange w:id="188" w:author="fahmi abdillah" w:date="2022-07-13T23:12:00Z">
              <w:rPr>
                <w:lang w:val="en-US"/>
              </w:rPr>
            </w:rPrChange>
          </w:rPr>
          <w:t xml:space="preserve"> </w:t>
        </w:r>
        <w:r w:rsidRPr="00126AA9">
          <w:rPr>
            <w:i w:val="0"/>
            <w:iCs w:val="0"/>
            <w:color w:val="auto"/>
            <w:sz w:val="24"/>
            <w:szCs w:val="24"/>
            <w:lang w:val="en-US"/>
            <w:rPrChange w:id="189" w:author="fahmi abdillah" w:date="2022-07-13T23:12:00Z">
              <w:rPr>
                <w:i/>
                <w:iCs/>
                <w:lang w:val="en-US"/>
              </w:rPr>
            </w:rPrChange>
          </w:rPr>
          <w:t xml:space="preserve">Komponen </w:t>
        </w:r>
        <w:r w:rsidRPr="00126AA9">
          <w:rPr>
            <w:color w:val="auto"/>
            <w:sz w:val="24"/>
            <w:szCs w:val="24"/>
            <w:lang w:val="en-US"/>
            <w:rPrChange w:id="190" w:author="fahmi abdillah" w:date="2022-07-13T23:12:00Z">
              <w:rPr>
                <w:lang w:val="en-US"/>
              </w:rPr>
            </w:rPrChange>
          </w:rPr>
          <w:t>use case diagram</w:t>
        </w:r>
        <w:bookmarkEnd w:id="181"/>
      </w:ins>
    </w:p>
    <w:tbl>
      <w:tblPr>
        <w:tblStyle w:val="TableGrid"/>
        <w:tblW w:w="0" w:type="auto"/>
        <w:tblLook w:val="04A0" w:firstRow="1" w:lastRow="0" w:firstColumn="1" w:lastColumn="0" w:noHBand="0" w:noVBand="1"/>
      </w:tblPr>
      <w:tblGrid>
        <w:gridCol w:w="2405"/>
        <w:gridCol w:w="2881"/>
        <w:gridCol w:w="2644"/>
      </w:tblGrid>
      <w:tr w:rsidR="0004018D" w14:paraId="523B023B" w14:textId="77777777" w:rsidTr="00B63CD3">
        <w:tc>
          <w:tcPr>
            <w:tcW w:w="2405" w:type="dxa"/>
            <w:vAlign w:val="center"/>
          </w:tcPr>
          <w:p w14:paraId="670E46C2" w14:textId="1629D1B9" w:rsidR="00376998" w:rsidRPr="008110BF" w:rsidRDefault="00376998" w:rsidP="008110BF">
            <w:pPr>
              <w:jc w:val="center"/>
              <w:rPr>
                <w:b/>
                <w:bCs/>
                <w:lang w:val="en-ID"/>
              </w:rPr>
            </w:pPr>
            <w:r w:rsidRPr="008110BF">
              <w:rPr>
                <w:b/>
                <w:bCs/>
                <w:lang w:val="en-ID"/>
              </w:rPr>
              <w:t>Gambar</w:t>
            </w:r>
          </w:p>
        </w:tc>
        <w:tc>
          <w:tcPr>
            <w:tcW w:w="2881" w:type="dxa"/>
            <w:vAlign w:val="center"/>
          </w:tcPr>
          <w:p w14:paraId="29BD7118" w14:textId="746A19FD" w:rsidR="00376998" w:rsidRPr="008110BF" w:rsidRDefault="00376998" w:rsidP="008110BF">
            <w:pPr>
              <w:jc w:val="center"/>
              <w:rPr>
                <w:b/>
                <w:bCs/>
                <w:lang w:val="en-ID"/>
              </w:rPr>
            </w:pPr>
            <w:r w:rsidRPr="008110BF">
              <w:rPr>
                <w:b/>
                <w:bCs/>
                <w:lang w:val="en-ID"/>
              </w:rPr>
              <w:t>Nama</w:t>
            </w:r>
          </w:p>
        </w:tc>
        <w:tc>
          <w:tcPr>
            <w:tcW w:w="2644" w:type="dxa"/>
            <w:vAlign w:val="center"/>
          </w:tcPr>
          <w:p w14:paraId="63A87FC8" w14:textId="5D5F68F7" w:rsidR="00376998" w:rsidRPr="008110BF" w:rsidRDefault="00376998" w:rsidP="008110BF">
            <w:pPr>
              <w:jc w:val="center"/>
              <w:rPr>
                <w:b/>
                <w:bCs/>
                <w:lang w:val="en-ID"/>
              </w:rPr>
            </w:pPr>
            <w:r w:rsidRPr="008110BF">
              <w:rPr>
                <w:b/>
                <w:bCs/>
                <w:lang w:val="en-ID"/>
              </w:rPr>
              <w:t>Fungsi</w:t>
            </w:r>
          </w:p>
        </w:tc>
      </w:tr>
      <w:tr w:rsidR="0004018D" w14:paraId="396BD91D" w14:textId="77777777" w:rsidTr="00B63CD3">
        <w:tc>
          <w:tcPr>
            <w:tcW w:w="2405" w:type="dxa"/>
          </w:tcPr>
          <w:p w14:paraId="3CD184D3" w14:textId="367E8567" w:rsidR="00376998" w:rsidRDefault="00B63CD3" w:rsidP="00B43505">
            <w:pPr>
              <w:rPr>
                <w:lang w:val="en-ID"/>
              </w:rPr>
            </w:pPr>
            <w:r>
              <w:rPr>
                <w:noProof/>
                <w:lang w:val="en-ID"/>
              </w:rPr>
              <w:drawing>
                <wp:anchor distT="0" distB="0" distL="114300" distR="114300" simplePos="0" relativeHeight="251658240" behindDoc="1" locked="0" layoutInCell="1" allowOverlap="1" wp14:anchorId="2ED08833" wp14:editId="08EF8A84">
                  <wp:simplePos x="0" y="0"/>
                  <wp:positionH relativeFrom="page">
                    <wp:posOffset>504190</wp:posOffset>
                  </wp:positionH>
                  <wp:positionV relativeFrom="page">
                    <wp:posOffset>6985</wp:posOffset>
                  </wp:positionV>
                  <wp:extent cx="510540" cy="492760"/>
                  <wp:effectExtent l="0" t="0" r="381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packag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40" cy="492760"/>
                          </a:xfrm>
                          <a:prstGeom prst="rect">
                            <a:avLst/>
                          </a:prstGeom>
                        </pic:spPr>
                      </pic:pic>
                    </a:graphicData>
                  </a:graphic>
                  <wp14:sizeRelH relativeFrom="margin">
                    <wp14:pctWidth>0</wp14:pctWidth>
                  </wp14:sizeRelH>
                  <wp14:sizeRelV relativeFrom="margin">
                    <wp14:pctHeight>0</wp14:pctHeight>
                  </wp14:sizeRelV>
                </wp:anchor>
              </w:drawing>
            </w:r>
          </w:p>
        </w:tc>
        <w:tc>
          <w:tcPr>
            <w:tcW w:w="2881" w:type="dxa"/>
            <w:vAlign w:val="center"/>
          </w:tcPr>
          <w:p w14:paraId="4CE16200" w14:textId="22BEEBB7" w:rsidR="00376998" w:rsidRPr="008110BF" w:rsidRDefault="00376998" w:rsidP="008110BF">
            <w:pPr>
              <w:jc w:val="center"/>
              <w:rPr>
                <w:i/>
                <w:iCs/>
                <w:lang w:val="en-ID"/>
              </w:rPr>
            </w:pPr>
            <w:r w:rsidRPr="008110BF">
              <w:rPr>
                <w:i/>
                <w:iCs/>
                <w:lang w:val="en-ID"/>
              </w:rPr>
              <w:t>Package</w:t>
            </w:r>
          </w:p>
        </w:tc>
        <w:tc>
          <w:tcPr>
            <w:tcW w:w="2644" w:type="dxa"/>
            <w:vAlign w:val="center"/>
          </w:tcPr>
          <w:p w14:paraId="7D79818C" w14:textId="45C4CE88" w:rsidR="00376998" w:rsidRDefault="005F6E99" w:rsidP="008110BF">
            <w:pPr>
              <w:jc w:val="center"/>
              <w:rPr>
                <w:lang w:val="en-ID"/>
              </w:rPr>
            </w:pPr>
            <w:r>
              <w:rPr>
                <w:lang w:val="en-ID"/>
              </w:rPr>
              <w:t>Menambahkan paket baru dalam diagram</w:t>
            </w:r>
          </w:p>
        </w:tc>
      </w:tr>
      <w:tr w:rsidR="0004018D" w14:paraId="4F663B21" w14:textId="77777777" w:rsidTr="00B63CD3">
        <w:tc>
          <w:tcPr>
            <w:tcW w:w="2405" w:type="dxa"/>
          </w:tcPr>
          <w:p w14:paraId="7974EDBF" w14:textId="180F330E" w:rsidR="00376998" w:rsidRDefault="00B63CD3" w:rsidP="00B43505">
            <w:pPr>
              <w:rPr>
                <w:lang w:val="en-ID"/>
              </w:rPr>
            </w:pPr>
            <w:r>
              <w:rPr>
                <w:noProof/>
                <w:lang w:val="en-ID"/>
              </w:rPr>
              <w:drawing>
                <wp:anchor distT="0" distB="0" distL="114300" distR="114300" simplePos="0" relativeHeight="251659264" behindDoc="1" locked="0" layoutInCell="1" allowOverlap="1" wp14:anchorId="1A264C99" wp14:editId="68A19988">
                  <wp:simplePos x="0" y="0"/>
                  <wp:positionH relativeFrom="page">
                    <wp:posOffset>595630</wp:posOffset>
                  </wp:positionH>
                  <wp:positionV relativeFrom="page">
                    <wp:posOffset>100330</wp:posOffset>
                  </wp:positionV>
                  <wp:extent cx="266700" cy="366395"/>
                  <wp:effectExtent l="0" t="0" r="0" b="0"/>
                  <wp:wrapTopAndBottom/>
                  <wp:docPr id="5" name="Picture 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actor.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6700" cy="366395"/>
                          </a:xfrm>
                          <a:prstGeom prst="rect">
                            <a:avLst/>
                          </a:prstGeom>
                        </pic:spPr>
                      </pic:pic>
                    </a:graphicData>
                  </a:graphic>
                  <wp14:sizeRelH relativeFrom="margin">
                    <wp14:pctWidth>0</wp14:pctWidth>
                  </wp14:sizeRelH>
                  <wp14:sizeRelV relativeFrom="margin">
                    <wp14:pctHeight>0</wp14:pctHeight>
                  </wp14:sizeRelV>
                </wp:anchor>
              </w:drawing>
            </w:r>
          </w:p>
        </w:tc>
        <w:tc>
          <w:tcPr>
            <w:tcW w:w="2881" w:type="dxa"/>
            <w:vAlign w:val="center"/>
          </w:tcPr>
          <w:p w14:paraId="15D1ABC7" w14:textId="11659523" w:rsidR="00376998" w:rsidRPr="008110BF" w:rsidRDefault="00376998" w:rsidP="008110BF">
            <w:pPr>
              <w:jc w:val="center"/>
              <w:rPr>
                <w:i/>
                <w:iCs/>
                <w:lang w:val="en-ID"/>
              </w:rPr>
            </w:pPr>
            <w:r w:rsidRPr="008110BF">
              <w:rPr>
                <w:i/>
                <w:iCs/>
                <w:lang w:val="en-ID"/>
              </w:rPr>
              <w:t>Actor</w:t>
            </w:r>
          </w:p>
        </w:tc>
        <w:tc>
          <w:tcPr>
            <w:tcW w:w="2644" w:type="dxa"/>
            <w:vAlign w:val="center"/>
          </w:tcPr>
          <w:p w14:paraId="27B7C0A5" w14:textId="0298B76E" w:rsidR="00376998" w:rsidRPr="00B43505" w:rsidRDefault="005F6E99" w:rsidP="008110BF">
            <w:pPr>
              <w:jc w:val="center"/>
              <w:rPr>
                <w:lang w:val="en-ID"/>
              </w:rPr>
            </w:pPr>
            <w:r>
              <w:rPr>
                <w:lang w:val="en-ID"/>
              </w:rPr>
              <w:t xml:space="preserve">Menambah </w:t>
            </w:r>
            <w:r>
              <w:rPr>
                <w:i/>
                <w:iCs/>
                <w:lang w:val="en-ID"/>
              </w:rPr>
              <w:t>actor</w:t>
            </w:r>
          </w:p>
        </w:tc>
      </w:tr>
      <w:tr w:rsidR="0004018D" w14:paraId="36DF6495" w14:textId="77777777" w:rsidTr="00B63CD3">
        <w:tc>
          <w:tcPr>
            <w:tcW w:w="2405" w:type="dxa"/>
          </w:tcPr>
          <w:p w14:paraId="1FF73BE1" w14:textId="33257385" w:rsidR="00376998" w:rsidRDefault="00B63CD3" w:rsidP="00B43505">
            <w:pPr>
              <w:rPr>
                <w:lang w:val="en-ID"/>
              </w:rPr>
            </w:pPr>
            <w:r>
              <w:rPr>
                <w:noProof/>
                <w:lang w:val="en-ID"/>
              </w:rPr>
              <w:drawing>
                <wp:anchor distT="0" distB="0" distL="114300" distR="114300" simplePos="0" relativeHeight="251660288" behindDoc="1" locked="0" layoutInCell="1" allowOverlap="1" wp14:anchorId="3ECD8185" wp14:editId="1A8BDD5C">
                  <wp:simplePos x="0" y="0"/>
                  <wp:positionH relativeFrom="page">
                    <wp:posOffset>359410</wp:posOffset>
                  </wp:positionH>
                  <wp:positionV relativeFrom="page">
                    <wp:posOffset>46355</wp:posOffset>
                  </wp:positionV>
                  <wp:extent cx="739140" cy="355600"/>
                  <wp:effectExtent l="0" t="0" r="3810" b="6350"/>
                  <wp:wrapTopAndBottom/>
                  <wp:docPr id="16" name="Picture 16" descr="A picture containing lamp, neck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ml use c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9140" cy="355600"/>
                          </a:xfrm>
                          <a:prstGeom prst="rect">
                            <a:avLst/>
                          </a:prstGeom>
                        </pic:spPr>
                      </pic:pic>
                    </a:graphicData>
                  </a:graphic>
                  <wp14:sizeRelH relativeFrom="margin">
                    <wp14:pctWidth>0</wp14:pctWidth>
                  </wp14:sizeRelH>
                  <wp14:sizeRelV relativeFrom="margin">
                    <wp14:pctHeight>0</wp14:pctHeight>
                  </wp14:sizeRelV>
                </wp:anchor>
              </w:drawing>
            </w:r>
          </w:p>
        </w:tc>
        <w:tc>
          <w:tcPr>
            <w:tcW w:w="2881" w:type="dxa"/>
            <w:vAlign w:val="center"/>
          </w:tcPr>
          <w:p w14:paraId="6AC0E6E0" w14:textId="1D1BA746" w:rsidR="00376998" w:rsidRPr="008110BF" w:rsidRDefault="00376998" w:rsidP="008110BF">
            <w:pPr>
              <w:jc w:val="center"/>
              <w:rPr>
                <w:i/>
                <w:iCs/>
                <w:lang w:val="en-ID"/>
              </w:rPr>
            </w:pPr>
            <w:r w:rsidRPr="008110BF">
              <w:rPr>
                <w:i/>
                <w:iCs/>
                <w:lang w:val="en-ID"/>
              </w:rPr>
              <w:t>Use case</w:t>
            </w:r>
          </w:p>
        </w:tc>
        <w:tc>
          <w:tcPr>
            <w:tcW w:w="2644" w:type="dxa"/>
            <w:vAlign w:val="center"/>
          </w:tcPr>
          <w:p w14:paraId="05660BCD" w14:textId="21EFDAC9" w:rsidR="00376998" w:rsidRPr="00B43505" w:rsidRDefault="005F6E99" w:rsidP="008110BF">
            <w:pPr>
              <w:jc w:val="center"/>
              <w:rPr>
                <w:lang w:val="en-ID"/>
              </w:rPr>
            </w:pPr>
            <w:r>
              <w:rPr>
                <w:lang w:val="en-ID"/>
              </w:rPr>
              <w:t xml:space="preserve">Menambahkan </w:t>
            </w:r>
            <w:r>
              <w:rPr>
                <w:i/>
                <w:iCs/>
                <w:lang w:val="en-ID"/>
              </w:rPr>
              <w:t>use case</w:t>
            </w:r>
          </w:p>
        </w:tc>
      </w:tr>
      <w:tr w:rsidR="0004018D" w14:paraId="3D3AE1B8" w14:textId="77777777" w:rsidTr="00B63CD3">
        <w:tc>
          <w:tcPr>
            <w:tcW w:w="2405" w:type="dxa"/>
          </w:tcPr>
          <w:p w14:paraId="332268F1" w14:textId="39B4474D" w:rsidR="00376998" w:rsidRDefault="00B63CD3" w:rsidP="00B43505">
            <w:pPr>
              <w:rPr>
                <w:lang w:val="en-ID"/>
              </w:rPr>
            </w:pPr>
            <w:r>
              <w:rPr>
                <w:noProof/>
                <w:lang w:val="en-ID"/>
              </w:rPr>
              <w:drawing>
                <wp:anchor distT="0" distB="0" distL="114300" distR="114300" simplePos="0" relativeHeight="251661312" behindDoc="1" locked="0" layoutInCell="1" allowOverlap="1" wp14:anchorId="54203867" wp14:editId="02B7DBEE">
                  <wp:simplePos x="0" y="0"/>
                  <wp:positionH relativeFrom="page">
                    <wp:posOffset>488950</wp:posOffset>
                  </wp:positionH>
                  <wp:positionV relativeFrom="page">
                    <wp:posOffset>119380</wp:posOffset>
                  </wp:positionV>
                  <wp:extent cx="544830" cy="259080"/>
                  <wp:effectExtent l="0" t="0" r="7620" b="7620"/>
                  <wp:wrapTopAndBottom/>
                  <wp:docPr id="18" name="Picture 1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ml unidirectional.png"/>
                          <pic:cNvPicPr/>
                        </pic:nvPicPr>
                        <pic:blipFill>
                          <a:blip r:embed="rId18" cstate="print">
                            <a:extLst>
                              <a:ext uri="{BEBA8EAE-BF5A-486C-A8C5-ECC9F3942E4B}">
                                <a14:imgProps xmlns:a14="http://schemas.microsoft.com/office/drawing/2010/main">
                                  <a14:imgLayer r:embed="rId19">
                                    <a14:imgEffect>
                                      <a14:backgroundRemoval t="8553" b="90789" l="4063" r="92813">
                                        <a14:foregroundMark x1="7500" y1="49342" x2="7500" y2="49342"/>
                                        <a14:foregroundMark x1="25313" y1="8553" x2="25313" y2="8553"/>
                                        <a14:foregroundMark x1="25625" y1="92105" x2="25625" y2="92105"/>
                                        <a14:foregroundMark x1="4063" y1="50658" x2="4063" y2="50658"/>
                                        <a14:foregroundMark x1="92813" y1="51974" x2="92813" y2="51974"/>
                                      </a14:backgroundRemoval>
                                    </a14:imgEffect>
                                  </a14:imgLayer>
                                </a14:imgProps>
                              </a:ext>
                              <a:ext uri="{28A0092B-C50C-407E-A947-70E740481C1C}">
                                <a14:useLocalDpi xmlns:a14="http://schemas.microsoft.com/office/drawing/2010/main" val="0"/>
                              </a:ext>
                            </a:extLst>
                          </a:blip>
                          <a:stretch>
                            <a:fillRect/>
                          </a:stretch>
                        </pic:blipFill>
                        <pic:spPr>
                          <a:xfrm rot="10800000">
                            <a:off x="0" y="0"/>
                            <a:ext cx="544830" cy="259080"/>
                          </a:xfrm>
                          <a:prstGeom prst="rect">
                            <a:avLst/>
                          </a:prstGeom>
                        </pic:spPr>
                      </pic:pic>
                    </a:graphicData>
                  </a:graphic>
                  <wp14:sizeRelH relativeFrom="margin">
                    <wp14:pctWidth>0</wp14:pctWidth>
                  </wp14:sizeRelH>
                  <wp14:sizeRelV relativeFrom="margin">
                    <wp14:pctHeight>0</wp14:pctHeight>
                  </wp14:sizeRelV>
                </wp:anchor>
              </w:drawing>
            </w:r>
          </w:p>
        </w:tc>
        <w:tc>
          <w:tcPr>
            <w:tcW w:w="2881" w:type="dxa"/>
            <w:vAlign w:val="center"/>
          </w:tcPr>
          <w:p w14:paraId="4A20C3F6" w14:textId="54904032" w:rsidR="00376998" w:rsidRPr="008110BF" w:rsidRDefault="00376998" w:rsidP="008110BF">
            <w:pPr>
              <w:jc w:val="center"/>
              <w:rPr>
                <w:i/>
                <w:iCs/>
                <w:lang w:val="en-ID"/>
              </w:rPr>
            </w:pPr>
            <w:r w:rsidRPr="008110BF">
              <w:rPr>
                <w:i/>
                <w:iCs/>
                <w:lang w:val="en-ID"/>
              </w:rPr>
              <w:t>Unidirectional Association</w:t>
            </w:r>
          </w:p>
        </w:tc>
        <w:tc>
          <w:tcPr>
            <w:tcW w:w="2644" w:type="dxa"/>
            <w:vAlign w:val="center"/>
          </w:tcPr>
          <w:p w14:paraId="660A891C" w14:textId="5C0A747B" w:rsidR="00376998" w:rsidRPr="00B43505" w:rsidRDefault="005F6E99" w:rsidP="008110BF">
            <w:pPr>
              <w:jc w:val="center"/>
              <w:rPr>
                <w:lang w:val="en-ID"/>
              </w:rPr>
            </w:pPr>
            <w:r>
              <w:rPr>
                <w:lang w:val="en-ID"/>
              </w:rPr>
              <w:t xml:space="preserve">Menggambarkan relasi antara aktor dengan </w:t>
            </w:r>
            <w:r>
              <w:rPr>
                <w:i/>
                <w:iCs/>
                <w:lang w:val="en-ID"/>
              </w:rPr>
              <w:t>use case</w:t>
            </w:r>
          </w:p>
        </w:tc>
      </w:tr>
      <w:tr w:rsidR="0004018D" w14:paraId="776CC26E" w14:textId="77777777" w:rsidTr="00B63CD3">
        <w:tc>
          <w:tcPr>
            <w:tcW w:w="2405" w:type="dxa"/>
          </w:tcPr>
          <w:p w14:paraId="16F234ED" w14:textId="5C77FDB0" w:rsidR="00376998" w:rsidRDefault="0004018D" w:rsidP="00B43505">
            <w:pPr>
              <w:rPr>
                <w:lang w:val="en-ID"/>
              </w:rPr>
            </w:pPr>
            <w:r>
              <w:rPr>
                <w:noProof/>
                <w:lang w:val="en-ID"/>
              </w:rPr>
              <w:drawing>
                <wp:anchor distT="0" distB="0" distL="114300" distR="114300" simplePos="0" relativeHeight="251662336" behindDoc="1" locked="0" layoutInCell="1" allowOverlap="1" wp14:anchorId="024C23D4" wp14:editId="627CF434">
                  <wp:simplePos x="0" y="0"/>
                  <wp:positionH relativeFrom="page">
                    <wp:posOffset>434975</wp:posOffset>
                  </wp:positionH>
                  <wp:positionV relativeFrom="page">
                    <wp:posOffset>46990</wp:posOffset>
                  </wp:positionV>
                  <wp:extent cx="584835" cy="584835"/>
                  <wp:effectExtent l="0" t="0" r="5715" b="0"/>
                  <wp:wrapTopAndBottom/>
                  <wp:docPr id="23" name="Picture 2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ml dependency.jpg"/>
                          <pic:cNvPicPr/>
                        </pic:nvPicPr>
                        <pic:blipFill>
                          <a:blip r:embed="rId20" cstate="print">
                            <a:extLst>
                              <a:ext uri="{BEBA8EAE-BF5A-486C-A8C5-ECC9F3942E4B}">
                                <a14:imgProps xmlns:a14="http://schemas.microsoft.com/office/drawing/2010/main">
                                  <a14:imgLayer r:embed="rId21">
                                    <a14:imgEffect>
                                      <a14:backgroundRemoval t="3462" b="98077" l="10000" r="90000">
                                        <a14:foregroundMark x1="50000" y1="3846" x2="50000" y2="3846"/>
                                        <a14:foregroundMark x1="50769" y1="14615" x2="50769" y2="14615"/>
                                        <a14:foregroundMark x1="50385" y1="22692" x2="50385" y2="22692"/>
                                        <a14:foregroundMark x1="50385" y1="31538" x2="50385" y2="31538"/>
                                        <a14:foregroundMark x1="50385" y1="41154" x2="50385" y2="41154"/>
                                        <a14:foregroundMark x1="50385" y1="52308" x2="50385" y2="52308"/>
                                        <a14:foregroundMark x1="49615" y1="60385" x2="49615" y2="60385"/>
                                        <a14:foregroundMark x1="49231" y1="70769" x2="49231" y2="70769"/>
                                        <a14:foregroundMark x1="50385" y1="79231" x2="50385" y2="79231"/>
                                        <a14:foregroundMark x1="49615" y1="89231" x2="49615" y2="89231"/>
                                        <a14:foregroundMark x1="49615" y1="98077" x2="49615" y2="98077"/>
                                      </a14:backgroundRemoval>
                                    </a14:imgEffect>
                                  </a14:imgLayer>
                                </a14:imgProps>
                              </a:ext>
                              <a:ext uri="{28A0092B-C50C-407E-A947-70E740481C1C}">
                                <a14:useLocalDpi xmlns:a14="http://schemas.microsoft.com/office/drawing/2010/main" val="0"/>
                              </a:ext>
                            </a:extLst>
                          </a:blip>
                          <a:stretch>
                            <a:fillRect/>
                          </a:stretch>
                        </pic:blipFill>
                        <pic:spPr>
                          <a:xfrm rot="5400000">
                            <a:off x="0" y="0"/>
                            <a:ext cx="584835" cy="584835"/>
                          </a:xfrm>
                          <a:prstGeom prst="rect">
                            <a:avLst/>
                          </a:prstGeom>
                        </pic:spPr>
                      </pic:pic>
                    </a:graphicData>
                  </a:graphic>
                  <wp14:sizeRelH relativeFrom="margin">
                    <wp14:pctWidth>0</wp14:pctWidth>
                  </wp14:sizeRelH>
                  <wp14:sizeRelV relativeFrom="margin">
                    <wp14:pctHeight>0</wp14:pctHeight>
                  </wp14:sizeRelV>
                </wp:anchor>
              </w:drawing>
            </w:r>
          </w:p>
        </w:tc>
        <w:tc>
          <w:tcPr>
            <w:tcW w:w="2881" w:type="dxa"/>
            <w:vAlign w:val="center"/>
          </w:tcPr>
          <w:p w14:paraId="64E51CD8" w14:textId="596F97F3" w:rsidR="00376998" w:rsidRPr="008110BF" w:rsidRDefault="00376998" w:rsidP="008110BF">
            <w:pPr>
              <w:jc w:val="center"/>
              <w:rPr>
                <w:i/>
                <w:iCs/>
                <w:lang w:val="en-ID"/>
              </w:rPr>
            </w:pPr>
            <w:r w:rsidRPr="008110BF">
              <w:rPr>
                <w:i/>
                <w:iCs/>
                <w:lang w:val="en-ID"/>
              </w:rPr>
              <w:t>Dependencies or Instantiates</w:t>
            </w:r>
          </w:p>
        </w:tc>
        <w:tc>
          <w:tcPr>
            <w:tcW w:w="2644" w:type="dxa"/>
            <w:vAlign w:val="center"/>
          </w:tcPr>
          <w:p w14:paraId="449085E0" w14:textId="1C6C8870" w:rsidR="00376998" w:rsidRDefault="005F6E99" w:rsidP="008110BF">
            <w:pPr>
              <w:jc w:val="center"/>
              <w:rPr>
                <w:lang w:val="en-ID"/>
              </w:rPr>
            </w:pPr>
            <w:r>
              <w:rPr>
                <w:lang w:val="en-ID"/>
              </w:rPr>
              <w:t xml:space="preserve">Menggambarkan </w:t>
            </w:r>
            <w:proofErr w:type="spellStart"/>
            <w:r>
              <w:rPr>
                <w:lang w:val="en-ID"/>
              </w:rPr>
              <w:t>kebergantungan</w:t>
            </w:r>
            <w:proofErr w:type="spellEnd"/>
            <w:r>
              <w:rPr>
                <w:lang w:val="en-ID"/>
              </w:rPr>
              <w:t xml:space="preserve"> antar item dalam diagram</w:t>
            </w:r>
          </w:p>
        </w:tc>
      </w:tr>
      <w:tr w:rsidR="0004018D" w14:paraId="3EA0561E" w14:textId="77777777" w:rsidTr="00B63CD3">
        <w:tc>
          <w:tcPr>
            <w:tcW w:w="2405" w:type="dxa"/>
          </w:tcPr>
          <w:p w14:paraId="226BF0EC" w14:textId="7A2EF875" w:rsidR="00376998" w:rsidRDefault="0004018D" w:rsidP="00B43505">
            <w:pPr>
              <w:rPr>
                <w:lang w:val="en-ID"/>
              </w:rPr>
            </w:pPr>
            <w:r>
              <w:rPr>
                <w:noProof/>
                <w:lang w:val="en-ID"/>
              </w:rPr>
              <mc:AlternateContent>
                <mc:Choice Requires="wps">
                  <w:drawing>
                    <wp:anchor distT="0" distB="0" distL="114300" distR="114300" simplePos="0" relativeHeight="251663360" behindDoc="0" locked="0" layoutInCell="1" allowOverlap="1" wp14:anchorId="76FE8A4D" wp14:editId="6EB15851">
                      <wp:simplePos x="0" y="0"/>
                      <wp:positionH relativeFrom="page">
                        <wp:posOffset>347980</wp:posOffset>
                      </wp:positionH>
                      <wp:positionV relativeFrom="page">
                        <wp:posOffset>254635</wp:posOffset>
                      </wp:positionV>
                      <wp:extent cx="754380" cy="190500"/>
                      <wp:effectExtent l="0" t="19050" r="45720" b="38100"/>
                      <wp:wrapNone/>
                      <wp:docPr id="24" name="Arrow: Right 24"/>
                      <wp:cNvGraphicFramePr/>
                      <a:graphic xmlns:a="http://schemas.openxmlformats.org/drawingml/2006/main">
                        <a:graphicData uri="http://schemas.microsoft.com/office/word/2010/wordprocessingShape">
                          <wps:wsp>
                            <wps:cNvSpPr/>
                            <wps:spPr>
                              <a:xfrm>
                                <a:off x="0" y="0"/>
                                <a:ext cx="754380" cy="190500"/>
                              </a:xfrm>
                              <a:prstGeom prst="rightArrow">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9F585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27.4pt;margin-top:20.05pt;width:59.4pt;height:15pt;z-index:25166336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" adj="18873" fillcolor="black [3200]" strokecolor="black [1600]" strokeweight="2pt">
                      <w10:wrap anchorx="page" anchory="page"/>
                    </v:shape>
                  </w:pict>
                </mc:Fallback>
              </mc:AlternateContent>
            </w:r>
          </w:p>
        </w:tc>
        <w:tc>
          <w:tcPr>
            <w:tcW w:w="2881" w:type="dxa"/>
            <w:vAlign w:val="center"/>
          </w:tcPr>
          <w:p w14:paraId="2206440F" w14:textId="01172866" w:rsidR="00376998" w:rsidRPr="008110BF" w:rsidRDefault="005F6E99" w:rsidP="008110BF">
            <w:pPr>
              <w:jc w:val="center"/>
              <w:rPr>
                <w:i/>
                <w:iCs/>
                <w:lang w:val="en-ID"/>
              </w:rPr>
            </w:pPr>
            <w:r w:rsidRPr="008110BF">
              <w:rPr>
                <w:i/>
                <w:iCs/>
                <w:lang w:val="en-ID"/>
              </w:rPr>
              <w:t>Generalization</w:t>
            </w:r>
          </w:p>
        </w:tc>
        <w:tc>
          <w:tcPr>
            <w:tcW w:w="2644" w:type="dxa"/>
            <w:vAlign w:val="center"/>
          </w:tcPr>
          <w:p w14:paraId="656DC15F" w14:textId="4D99066F" w:rsidR="00376998" w:rsidRPr="00B43505" w:rsidRDefault="005F6E99" w:rsidP="008110BF">
            <w:pPr>
              <w:jc w:val="center"/>
              <w:rPr>
                <w:lang w:val="en-ID"/>
              </w:rPr>
            </w:pPr>
            <w:r>
              <w:rPr>
                <w:lang w:val="en-ID"/>
              </w:rPr>
              <w:t xml:space="preserve">Menggambarkan relasi lanjut antar </w:t>
            </w:r>
            <w:r>
              <w:rPr>
                <w:i/>
                <w:iCs/>
                <w:lang w:val="en-ID"/>
              </w:rPr>
              <w:t>use case</w:t>
            </w:r>
            <w:r>
              <w:rPr>
                <w:lang w:val="en-ID"/>
              </w:rPr>
              <w:t xml:space="preserve"> atau menggambarkan struktur pewarisan antar aktor</w:t>
            </w:r>
          </w:p>
        </w:tc>
      </w:tr>
    </w:tbl>
    <w:p w14:paraId="7B016096" w14:textId="7EE3493C" w:rsidR="00376998" w:rsidRPr="008110BF" w:rsidRDefault="00376998" w:rsidP="002D7967">
      <w:pPr>
        <w:ind w:firstLine="426"/>
        <w:rPr>
          <w:lang w:val="en-ID"/>
        </w:rPr>
      </w:pPr>
    </w:p>
    <w:p w14:paraId="1CA47B44" w14:textId="10FBC1F8" w:rsidR="00A55AF0" w:rsidRDefault="00A55AF0" w:rsidP="00A55AF0">
      <w:pPr>
        <w:pStyle w:val="Heading4"/>
        <w:rPr>
          <w:lang w:val="en-ID"/>
        </w:rPr>
      </w:pPr>
      <w:r>
        <w:rPr>
          <w:i/>
          <w:iCs/>
          <w:lang w:val="en-ID"/>
        </w:rPr>
        <w:lastRenderedPageBreak/>
        <w:t>Activity Diagram</w:t>
      </w:r>
    </w:p>
    <w:p w14:paraId="4781B37B" w14:textId="55CF40B0" w:rsidR="00644D3F" w:rsidRPr="00644D3F" w:rsidRDefault="00A55AF0" w:rsidP="00644D3F">
      <w:pPr>
        <w:spacing w:line="360" w:lineRule="auto"/>
        <w:ind w:firstLine="426"/>
        <w:jc w:val="both"/>
        <w:rPr>
          <w:i/>
          <w:iCs/>
          <w:lang w:val="en-ID"/>
        </w:rPr>
      </w:pPr>
      <w:r w:rsidRPr="008110BF">
        <w:rPr>
          <w:i/>
          <w:iCs/>
          <w:lang w:val="en-ID"/>
        </w:rPr>
        <w:t>A</w:t>
      </w:r>
      <w:r w:rsidR="0059494F" w:rsidRPr="008110BF">
        <w:rPr>
          <w:i/>
          <w:iCs/>
          <w:lang w:val="en-ID"/>
        </w:rPr>
        <w:t>ctivity Diagram</w:t>
      </w:r>
      <w:r w:rsidR="0059494F">
        <w:rPr>
          <w:i/>
          <w:iCs/>
          <w:lang w:val="en-ID"/>
        </w:rPr>
        <w:t xml:space="preserve"> </w:t>
      </w:r>
      <w:r w:rsidR="0059494F" w:rsidRPr="008110BF">
        <w:rPr>
          <w:lang w:val="en-ID"/>
        </w:rPr>
        <w:t>adalah diagram</w:t>
      </w:r>
      <w:r w:rsidR="0059494F">
        <w:rPr>
          <w:lang w:val="en-ID"/>
        </w:rPr>
        <w:t xml:space="preserve"> yang menggambarkan sifat dinamis secara alamiah dalam sebuah sistem yang mengandung model aliran dan kontrol dalam aktivitas lainnya yang akan dibangun (</w:t>
      </w:r>
      <w:proofErr w:type="spellStart"/>
      <w:r w:rsidR="0059494F">
        <w:rPr>
          <w:lang w:val="en-ID"/>
        </w:rPr>
        <w:t>Azwanti</w:t>
      </w:r>
      <w:proofErr w:type="spellEnd"/>
      <w:r w:rsidR="0059494F">
        <w:rPr>
          <w:lang w:val="en-ID"/>
        </w:rPr>
        <w:t xml:space="preserve">, 2017). Diagram ini menggambarkan berbagai alur aktivitas yang terjadi dalam suatu </w:t>
      </w:r>
      <w:r w:rsidR="0059494F">
        <w:rPr>
          <w:i/>
          <w:iCs/>
          <w:lang w:val="en-ID"/>
        </w:rPr>
        <w:t>use case</w:t>
      </w:r>
      <w:r w:rsidR="0059494F">
        <w:rPr>
          <w:lang w:val="en-ID"/>
        </w:rPr>
        <w:t>. Fungsi</w:t>
      </w:r>
      <w:r w:rsidR="00010936">
        <w:rPr>
          <w:lang w:val="en-ID"/>
        </w:rPr>
        <w:t xml:space="preserve">nya sebagai menggambarkan aktivitas aktor yang ada dalam </w:t>
      </w:r>
      <w:r w:rsidR="00010936">
        <w:rPr>
          <w:i/>
          <w:iCs/>
          <w:lang w:val="en-ID"/>
        </w:rPr>
        <w:t>use case diagram.</w:t>
      </w:r>
    </w:p>
    <w:p w14:paraId="7B9A4ADE" w14:textId="2A2A1C49" w:rsidR="00010936" w:rsidDel="00126AA9" w:rsidRDefault="00644D3F" w:rsidP="003246E9">
      <w:pPr>
        <w:rPr>
          <w:del w:id="191" w:author="fahmi abdillah" w:date="2022-07-13T23:12:00Z"/>
          <w:lang w:val="en-ID"/>
        </w:rPr>
      </w:pPr>
      <w:r>
        <w:rPr>
          <w:lang w:val="en-ID"/>
        </w:rPr>
        <w:br w:type="page"/>
      </w:r>
      <w:del w:id="192" w:author="fahmi abdillah" w:date="2022-07-13T23:12:00Z">
        <w:r w:rsidR="00010936" w:rsidDel="00126AA9">
          <w:rPr>
            <w:lang w:val="en-ID"/>
          </w:rPr>
          <w:lastRenderedPageBreak/>
          <w:delText>Komponen activity diagram</w:delText>
        </w:r>
      </w:del>
    </w:p>
    <w:p w14:paraId="3B3410BF" w14:textId="4BF93F3A" w:rsidR="00126AA9" w:rsidRPr="005F0D74" w:rsidRDefault="00126AA9">
      <w:pPr>
        <w:rPr>
          <w:ins w:id="193" w:author="fahmi abdillah" w:date="2022-07-13T23:12:00Z"/>
          <w:szCs w:val="24"/>
        </w:rPr>
      </w:pPr>
      <w:bookmarkStart w:id="194" w:name="_Toc108684909"/>
      <w:ins w:id="195" w:author="fahmi abdillah" w:date="2022-07-13T23:12:00Z">
        <w:r w:rsidRPr="00126AA9">
          <w:rPr>
            <w:szCs w:val="24"/>
            <w:rPrChange w:id="196" w:author="fahmi abdillah" w:date="2022-07-13T23:12:00Z">
              <w:rPr>
                <w:i/>
                <w:iCs/>
              </w:rPr>
            </w:rPrChange>
          </w:rPr>
          <w:t>Tabel</w:t>
        </w:r>
      </w:ins>
      <w:ins w:id="197" w:author="fahmi abdillah" w:date="2022-07-13T23:33:00Z">
        <w:r w:rsidR="00DD63CB">
          <w:rPr>
            <w:i/>
            <w:iCs/>
            <w:szCs w:val="24"/>
            <w:lang w:val="en-US"/>
          </w:rPr>
          <w:t xml:space="preserve"> 3</w:t>
        </w:r>
      </w:ins>
      <w:ins w:id="198" w:author="fahmi abdillah" w:date="2022-07-13T23:29:00Z">
        <w:r w:rsidR="00044A65">
          <w:rPr>
            <w:i/>
            <w:iCs/>
            <w:szCs w:val="24"/>
          </w:rPr>
          <w:t>.</w:t>
        </w:r>
        <w:r w:rsidR="00044A65">
          <w:rPr>
            <w:i/>
            <w:iCs/>
            <w:szCs w:val="24"/>
          </w:rPr>
          <w:fldChar w:fldCharType="begin"/>
        </w:r>
        <w:r w:rsidR="00044A65">
          <w:rPr>
            <w:i/>
            <w:iCs/>
            <w:szCs w:val="24"/>
          </w:rPr>
          <w:instrText xml:space="preserve"> SEQ Tabel \* ARABIC \s 1 </w:instrText>
        </w:r>
      </w:ins>
      <w:r w:rsidR="00044A65">
        <w:rPr>
          <w:i/>
          <w:iCs/>
          <w:szCs w:val="24"/>
        </w:rPr>
        <w:fldChar w:fldCharType="separate"/>
      </w:r>
      <w:r w:rsidR="001E7EED">
        <w:rPr>
          <w:i/>
          <w:iCs/>
          <w:noProof/>
          <w:szCs w:val="24"/>
        </w:rPr>
        <w:t>4</w:t>
      </w:r>
      <w:ins w:id="199" w:author="fahmi abdillah" w:date="2022-07-13T23:29:00Z">
        <w:r w:rsidR="00044A65">
          <w:rPr>
            <w:i/>
            <w:iCs/>
            <w:szCs w:val="24"/>
          </w:rPr>
          <w:fldChar w:fldCharType="end"/>
        </w:r>
      </w:ins>
      <w:ins w:id="200" w:author="fahmi abdillah" w:date="2022-07-13T23:12:00Z">
        <w:r w:rsidRPr="00126AA9">
          <w:rPr>
            <w:szCs w:val="24"/>
            <w:lang w:val="en-US"/>
            <w:rPrChange w:id="201" w:author="fahmi abdillah" w:date="2022-07-13T23:12:00Z">
              <w:rPr>
                <w:i/>
                <w:iCs/>
                <w:lang w:val="en-US"/>
              </w:rPr>
            </w:rPrChange>
          </w:rPr>
          <w:t xml:space="preserve"> Komponen</w:t>
        </w:r>
        <w:r w:rsidRPr="00C405A2">
          <w:rPr>
            <w:i/>
            <w:iCs/>
            <w:szCs w:val="24"/>
            <w:lang w:val="en-US"/>
          </w:rPr>
          <w:t xml:space="preserve"> activity diagram</w:t>
        </w:r>
        <w:bookmarkEnd w:id="194"/>
      </w:ins>
    </w:p>
    <w:tbl>
      <w:tblPr>
        <w:tblStyle w:val="TableGrid"/>
        <w:tblW w:w="0" w:type="auto"/>
        <w:tblLook w:val="04A0" w:firstRow="1" w:lastRow="0" w:firstColumn="1" w:lastColumn="0" w:noHBand="0" w:noVBand="1"/>
        <w:tblPrChange w:id="202" w:author="fahmi abdillah" w:date="2022-07-12T17:06:00Z">
          <w:tblPr>
            <w:tblStyle w:val="TableGrid"/>
            <w:tblW w:w="0" w:type="auto"/>
            <w:tblLook w:val="04A0" w:firstRow="1" w:lastRow="0" w:firstColumn="1" w:lastColumn="0" w:noHBand="0" w:noVBand="1"/>
          </w:tblPr>
        </w:tblPrChange>
      </w:tblPr>
      <w:tblGrid>
        <w:gridCol w:w="2643"/>
        <w:gridCol w:w="2643"/>
        <w:gridCol w:w="2644"/>
        <w:tblGridChange w:id="203">
          <w:tblGrid>
            <w:gridCol w:w="2643"/>
            <w:gridCol w:w="2643"/>
            <w:gridCol w:w="2644"/>
          </w:tblGrid>
        </w:tblGridChange>
      </w:tblGrid>
      <w:tr w:rsidR="00010936" w14:paraId="2B8F25FB" w14:textId="77777777" w:rsidTr="00010936">
        <w:tc>
          <w:tcPr>
            <w:tcW w:w="2643" w:type="dxa"/>
            <w:vAlign w:val="center"/>
            <w:tcPrChange w:id="204" w:author="fahmi abdillah" w:date="2022-07-12T17:06:00Z">
              <w:tcPr>
                <w:tcW w:w="2643" w:type="dxa"/>
              </w:tcPr>
            </w:tcPrChange>
          </w:tcPr>
          <w:p w14:paraId="45493229" w14:textId="41608F6F" w:rsidR="00010936" w:rsidRPr="00010936" w:rsidRDefault="00010936">
            <w:pPr>
              <w:jc w:val="center"/>
              <w:rPr>
                <w:b/>
                <w:bCs/>
                <w:lang w:val="en-ID"/>
                <w:rPrChange w:id="205" w:author="fahmi abdillah" w:date="2022-07-12T17:06:00Z">
                  <w:rPr>
                    <w:lang w:val="en-ID"/>
                  </w:rPr>
                </w:rPrChange>
              </w:rPr>
              <w:pPrChange w:id="206" w:author="fahmi abdillah" w:date="2022-07-12T17:20:00Z">
                <w:pPr>
                  <w:spacing w:line="360" w:lineRule="auto"/>
                  <w:jc w:val="both"/>
                </w:pPr>
              </w:pPrChange>
            </w:pPr>
            <w:r w:rsidRPr="00010936">
              <w:rPr>
                <w:b/>
                <w:bCs/>
                <w:lang w:val="en-ID"/>
                <w:rPrChange w:id="207" w:author="fahmi abdillah" w:date="2022-07-12T17:06:00Z">
                  <w:rPr>
                    <w:lang w:val="en-ID"/>
                  </w:rPr>
                </w:rPrChange>
              </w:rPr>
              <w:t>Gambar</w:t>
            </w:r>
          </w:p>
        </w:tc>
        <w:tc>
          <w:tcPr>
            <w:tcW w:w="2643" w:type="dxa"/>
            <w:vAlign w:val="center"/>
            <w:tcPrChange w:id="208" w:author="fahmi abdillah" w:date="2022-07-12T17:06:00Z">
              <w:tcPr>
                <w:tcW w:w="2643" w:type="dxa"/>
              </w:tcPr>
            </w:tcPrChange>
          </w:tcPr>
          <w:p w14:paraId="24161CBF" w14:textId="3C1ECD93" w:rsidR="00010936" w:rsidRPr="00010936" w:rsidRDefault="00010936">
            <w:pPr>
              <w:jc w:val="center"/>
              <w:rPr>
                <w:b/>
                <w:bCs/>
                <w:lang w:val="en-ID"/>
                <w:rPrChange w:id="209" w:author="fahmi abdillah" w:date="2022-07-12T17:06:00Z">
                  <w:rPr>
                    <w:lang w:val="en-ID"/>
                  </w:rPr>
                </w:rPrChange>
              </w:rPr>
              <w:pPrChange w:id="210" w:author="fahmi abdillah" w:date="2022-07-12T17:20:00Z">
                <w:pPr>
                  <w:spacing w:line="360" w:lineRule="auto"/>
                  <w:jc w:val="both"/>
                </w:pPr>
              </w:pPrChange>
            </w:pPr>
            <w:r w:rsidRPr="00010936">
              <w:rPr>
                <w:b/>
                <w:bCs/>
                <w:lang w:val="en-ID"/>
                <w:rPrChange w:id="211" w:author="fahmi abdillah" w:date="2022-07-12T17:06:00Z">
                  <w:rPr>
                    <w:lang w:val="en-ID"/>
                  </w:rPr>
                </w:rPrChange>
              </w:rPr>
              <w:t>Nama</w:t>
            </w:r>
          </w:p>
        </w:tc>
        <w:tc>
          <w:tcPr>
            <w:tcW w:w="2644" w:type="dxa"/>
            <w:vAlign w:val="center"/>
            <w:tcPrChange w:id="212" w:author="fahmi abdillah" w:date="2022-07-12T17:06:00Z">
              <w:tcPr>
                <w:tcW w:w="2644" w:type="dxa"/>
              </w:tcPr>
            </w:tcPrChange>
          </w:tcPr>
          <w:p w14:paraId="7F599AA8" w14:textId="6AB4E541" w:rsidR="00010936" w:rsidRPr="00010936" w:rsidRDefault="00010936">
            <w:pPr>
              <w:jc w:val="center"/>
              <w:rPr>
                <w:b/>
                <w:bCs/>
                <w:lang w:val="en-ID"/>
                <w:rPrChange w:id="213" w:author="fahmi abdillah" w:date="2022-07-12T17:06:00Z">
                  <w:rPr>
                    <w:lang w:val="en-ID"/>
                  </w:rPr>
                </w:rPrChange>
              </w:rPr>
              <w:pPrChange w:id="214" w:author="fahmi abdillah" w:date="2022-07-12T17:20:00Z">
                <w:pPr>
                  <w:spacing w:line="360" w:lineRule="auto"/>
                  <w:jc w:val="both"/>
                </w:pPr>
              </w:pPrChange>
            </w:pPr>
            <w:r w:rsidRPr="00010936">
              <w:rPr>
                <w:b/>
                <w:bCs/>
                <w:lang w:val="en-ID"/>
                <w:rPrChange w:id="215" w:author="fahmi abdillah" w:date="2022-07-12T17:06:00Z">
                  <w:rPr>
                    <w:lang w:val="en-ID"/>
                  </w:rPr>
                </w:rPrChange>
              </w:rPr>
              <w:t>Fungsi</w:t>
            </w:r>
          </w:p>
        </w:tc>
      </w:tr>
      <w:tr w:rsidR="00010936" w14:paraId="4315FA2B" w14:textId="77777777" w:rsidTr="00010936">
        <w:trPr>
          <w:trHeight w:val="857"/>
        </w:trPr>
        <w:tc>
          <w:tcPr>
            <w:tcW w:w="2643" w:type="dxa"/>
            <w:tcPrChange w:id="216" w:author="fahmi abdillah" w:date="2022-07-12T17:13:00Z">
              <w:tcPr>
                <w:tcW w:w="2643" w:type="dxa"/>
              </w:tcPr>
            </w:tcPrChange>
          </w:tcPr>
          <w:p w14:paraId="2DB0C6E8" w14:textId="2EBE103D" w:rsidR="00010936" w:rsidRDefault="00010936">
            <w:pPr>
              <w:jc w:val="both"/>
              <w:rPr>
                <w:lang w:val="en-ID"/>
              </w:rPr>
              <w:pPrChange w:id="217" w:author="fahmi abdillah" w:date="2022-07-12T17:20:00Z">
                <w:pPr>
                  <w:spacing w:line="360" w:lineRule="auto"/>
                  <w:jc w:val="both"/>
                </w:pPr>
              </w:pPrChange>
            </w:pPr>
            <w:r>
              <w:rPr>
                <w:noProof/>
                <w:lang w:val="en-ID"/>
              </w:rPr>
              <mc:AlternateContent>
                <mc:Choice Requires="wps">
                  <w:drawing>
                    <wp:anchor distT="0" distB="0" distL="114300" distR="114300" simplePos="0" relativeHeight="251666432" behindDoc="0" locked="0" layoutInCell="1" allowOverlap="1" wp14:anchorId="4C81B7E5" wp14:editId="2495FBB6">
                      <wp:simplePos x="0" y="0"/>
                      <wp:positionH relativeFrom="page">
                        <wp:posOffset>405130</wp:posOffset>
                      </wp:positionH>
                      <wp:positionV relativeFrom="page">
                        <wp:posOffset>50165</wp:posOffset>
                      </wp:positionV>
                      <wp:extent cx="842010" cy="407670"/>
                      <wp:effectExtent l="0" t="0" r="15240" b="11430"/>
                      <wp:wrapSquare wrapText="bothSides"/>
                      <wp:docPr id="26" name="Rectangle: Rounded Corners 26"/>
                      <wp:cNvGraphicFramePr/>
                      <a:graphic xmlns:a="http://schemas.openxmlformats.org/drawingml/2006/main">
                        <a:graphicData uri="http://schemas.microsoft.com/office/word/2010/wordprocessingShape">
                          <wps:wsp>
                            <wps:cNvSpPr/>
                            <wps:spPr>
                              <a:xfrm>
                                <a:off x="0" y="0"/>
                                <a:ext cx="842010" cy="40767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73C174" id="Rectangle: Rounded Corners 26" o:spid="_x0000_s1026" style="position:absolute;margin-left:31.9pt;margin-top:3.95pt;width:66.3pt;height:32.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" fillcolor="white [3201]" strokecolor="black [3200]" strokeweight="2pt">
                      <w10:wrap type="square" anchorx="page" anchory="page"/>
                    </v:roundrect>
                  </w:pict>
                </mc:Fallback>
              </mc:AlternateContent>
            </w:r>
          </w:p>
        </w:tc>
        <w:tc>
          <w:tcPr>
            <w:tcW w:w="2643" w:type="dxa"/>
            <w:vAlign w:val="center"/>
            <w:tcPrChange w:id="218" w:author="fahmi abdillah" w:date="2022-07-12T17:13:00Z">
              <w:tcPr>
                <w:tcW w:w="2643" w:type="dxa"/>
              </w:tcPr>
            </w:tcPrChange>
          </w:tcPr>
          <w:p w14:paraId="71CB7903" w14:textId="44F738C0" w:rsidR="00010936" w:rsidRPr="00010936" w:rsidRDefault="00010936">
            <w:pPr>
              <w:jc w:val="center"/>
              <w:rPr>
                <w:i/>
                <w:iCs/>
                <w:lang w:val="en-ID"/>
                <w:rPrChange w:id="219" w:author="fahmi abdillah" w:date="2022-07-12T17:07:00Z">
                  <w:rPr>
                    <w:lang w:val="en-ID"/>
                  </w:rPr>
                </w:rPrChange>
              </w:rPr>
              <w:pPrChange w:id="220" w:author="fahmi abdillah" w:date="2022-07-12T17:20:00Z">
                <w:pPr>
                  <w:spacing w:line="360" w:lineRule="auto"/>
                  <w:jc w:val="both"/>
                </w:pPr>
              </w:pPrChange>
            </w:pPr>
            <w:r w:rsidRPr="00B43505">
              <w:rPr>
                <w:i/>
                <w:iCs/>
                <w:lang w:val="en-ID"/>
              </w:rPr>
              <w:t>State</w:t>
            </w:r>
          </w:p>
        </w:tc>
        <w:tc>
          <w:tcPr>
            <w:tcW w:w="2644" w:type="dxa"/>
            <w:vAlign w:val="center"/>
            <w:tcPrChange w:id="221" w:author="fahmi abdillah" w:date="2022-07-12T17:13:00Z">
              <w:tcPr>
                <w:tcW w:w="2644" w:type="dxa"/>
              </w:tcPr>
            </w:tcPrChange>
          </w:tcPr>
          <w:p w14:paraId="25EE53EA" w14:textId="0638C24D" w:rsidR="00010936" w:rsidRDefault="00010936">
            <w:pPr>
              <w:jc w:val="center"/>
              <w:rPr>
                <w:lang w:val="en-ID"/>
              </w:rPr>
              <w:pPrChange w:id="222" w:author="fahmi abdillah" w:date="2022-07-12T17:20:00Z">
                <w:pPr>
                  <w:spacing w:line="360" w:lineRule="auto"/>
                  <w:jc w:val="both"/>
                </w:pPr>
              </w:pPrChange>
            </w:pPr>
            <w:r>
              <w:rPr>
                <w:lang w:val="en-ID"/>
              </w:rPr>
              <w:t>Menambahkan state untuk suatu objek</w:t>
            </w:r>
          </w:p>
        </w:tc>
      </w:tr>
      <w:tr w:rsidR="00010936" w14:paraId="179D5742" w14:textId="77777777" w:rsidTr="0014693D">
        <w:trPr>
          <w:trHeight w:val="981"/>
        </w:trPr>
        <w:tc>
          <w:tcPr>
            <w:tcW w:w="2643" w:type="dxa"/>
            <w:tcPrChange w:id="223" w:author="fahmi abdillah" w:date="2022-07-12T17:25:00Z">
              <w:tcPr>
                <w:tcW w:w="2643" w:type="dxa"/>
              </w:tcPr>
            </w:tcPrChange>
          </w:tcPr>
          <w:p w14:paraId="3D2B2C5F" w14:textId="427F7187" w:rsidR="00010936" w:rsidRDefault="00010936">
            <w:pPr>
              <w:jc w:val="both"/>
              <w:rPr>
                <w:lang w:val="en-ID"/>
              </w:rPr>
              <w:pPrChange w:id="224" w:author="fahmi abdillah" w:date="2022-07-12T17:20:00Z">
                <w:pPr>
                  <w:spacing w:line="360" w:lineRule="auto"/>
                  <w:jc w:val="both"/>
                </w:pPr>
              </w:pPrChange>
            </w:pPr>
            <w:r>
              <w:rPr>
                <w:noProof/>
                <w:lang w:val="en-ID"/>
              </w:rPr>
              <mc:AlternateContent>
                <mc:Choice Requires="wps">
                  <w:drawing>
                    <wp:anchor distT="0" distB="0" distL="114300" distR="114300" simplePos="0" relativeHeight="251667456" behindDoc="0" locked="0" layoutInCell="1" allowOverlap="1" wp14:anchorId="2E330D34" wp14:editId="50F46254">
                      <wp:simplePos x="0" y="0"/>
                      <wp:positionH relativeFrom="page">
                        <wp:posOffset>382270</wp:posOffset>
                      </wp:positionH>
                      <wp:positionV relativeFrom="page">
                        <wp:posOffset>135890</wp:posOffset>
                      </wp:positionV>
                      <wp:extent cx="861060" cy="346710"/>
                      <wp:effectExtent l="0" t="0" r="15240" b="15240"/>
                      <wp:wrapSquare wrapText="bothSides"/>
                      <wp:docPr id="27" name="Flowchart: Terminator 27"/>
                      <wp:cNvGraphicFramePr/>
                      <a:graphic xmlns:a="http://schemas.openxmlformats.org/drawingml/2006/main">
                        <a:graphicData uri="http://schemas.microsoft.com/office/word/2010/wordprocessingShape">
                          <wps:wsp>
                            <wps:cNvSpPr/>
                            <wps:spPr>
                              <a:xfrm>
                                <a:off x="0" y="0"/>
                                <a:ext cx="861060" cy="346710"/>
                              </a:xfrm>
                              <a:prstGeom prst="flowChartTermina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F6C96"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0.1pt;margin-top:10.7pt;width:67.8pt;height:27.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" fillcolor="white [3201]" strokecolor="black [3200]" strokeweight="2pt">
                      <w10:wrap type="square" anchorx="page" anchory="page"/>
                    </v:shape>
                  </w:pict>
                </mc:Fallback>
              </mc:AlternateContent>
            </w:r>
          </w:p>
        </w:tc>
        <w:tc>
          <w:tcPr>
            <w:tcW w:w="2643" w:type="dxa"/>
            <w:vAlign w:val="center"/>
            <w:tcPrChange w:id="225" w:author="fahmi abdillah" w:date="2022-07-12T17:25:00Z">
              <w:tcPr>
                <w:tcW w:w="2643" w:type="dxa"/>
              </w:tcPr>
            </w:tcPrChange>
          </w:tcPr>
          <w:p w14:paraId="3C520FCE" w14:textId="37A756A7" w:rsidR="00010936" w:rsidRPr="00010936" w:rsidRDefault="00010936">
            <w:pPr>
              <w:jc w:val="center"/>
              <w:rPr>
                <w:i/>
                <w:iCs/>
                <w:lang w:val="en-ID"/>
                <w:rPrChange w:id="226" w:author="fahmi abdillah" w:date="2022-07-12T17:07:00Z">
                  <w:rPr>
                    <w:lang w:val="en-ID"/>
                  </w:rPr>
                </w:rPrChange>
              </w:rPr>
              <w:pPrChange w:id="227" w:author="fahmi abdillah" w:date="2022-07-12T17:20:00Z">
                <w:pPr>
                  <w:spacing w:line="360" w:lineRule="auto"/>
                  <w:jc w:val="both"/>
                </w:pPr>
              </w:pPrChange>
            </w:pPr>
            <w:r w:rsidRPr="00010936">
              <w:rPr>
                <w:i/>
                <w:iCs/>
                <w:lang w:val="en-ID"/>
                <w:rPrChange w:id="228" w:author="fahmi abdillah" w:date="2022-07-12T17:07:00Z">
                  <w:rPr>
                    <w:lang w:val="en-ID"/>
                  </w:rPr>
                </w:rPrChange>
              </w:rPr>
              <w:t>Activity</w:t>
            </w:r>
          </w:p>
        </w:tc>
        <w:tc>
          <w:tcPr>
            <w:tcW w:w="2644" w:type="dxa"/>
            <w:vAlign w:val="center"/>
            <w:tcPrChange w:id="229" w:author="fahmi abdillah" w:date="2022-07-12T17:25:00Z">
              <w:tcPr>
                <w:tcW w:w="2644" w:type="dxa"/>
              </w:tcPr>
            </w:tcPrChange>
          </w:tcPr>
          <w:p w14:paraId="33351CC4" w14:textId="36C37D9D" w:rsidR="00010936" w:rsidRDefault="00010936">
            <w:pPr>
              <w:jc w:val="center"/>
              <w:rPr>
                <w:lang w:val="en-ID"/>
              </w:rPr>
              <w:pPrChange w:id="230" w:author="fahmi abdillah" w:date="2022-07-12T17:20:00Z">
                <w:pPr>
                  <w:spacing w:line="360" w:lineRule="auto"/>
                  <w:jc w:val="both"/>
                </w:pPr>
              </w:pPrChange>
            </w:pPr>
            <w:r>
              <w:rPr>
                <w:lang w:val="en-ID"/>
              </w:rPr>
              <w:t>Menambahkan aktivitas baru pada diagram</w:t>
            </w:r>
          </w:p>
        </w:tc>
      </w:tr>
      <w:tr w:rsidR="00010936" w14:paraId="26C06DC9" w14:textId="77777777" w:rsidTr="00010936">
        <w:tc>
          <w:tcPr>
            <w:tcW w:w="2643" w:type="dxa"/>
            <w:tcPrChange w:id="231" w:author="fahmi abdillah" w:date="2022-07-12T17:09:00Z">
              <w:tcPr>
                <w:tcW w:w="2643" w:type="dxa"/>
              </w:tcPr>
            </w:tcPrChange>
          </w:tcPr>
          <w:p w14:paraId="0A294078" w14:textId="7CA39EA1" w:rsidR="00010936" w:rsidRDefault="00010936">
            <w:pPr>
              <w:jc w:val="both"/>
              <w:rPr>
                <w:lang w:val="en-ID"/>
              </w:rPr>
              <w:pPrChange w:id="232" w:author="fahmi abdillah" w:date="2022-07-12T17:20:00Z">
                <w:pPr>
                  <w:spacing w:line="360" w:lineRule="auto"/>
                  <w:jc w:val="both"/>
                </w:pPr>
              </w:pPrChange>
            </w:pPr>
            <w:r>
              <w:rPr>
                <w:noProof/>
                <w:lang w:val="en-ID"/>
              </w:rPr>
              <mc:AlternateContent>
                <mc:Choice Requires="wps">
                  <w:drawing>
                    <wp:anchor distT="0" distB="0" distL="114300" distR="114300" simplePos="0" relativeHeight="251668480" behindDoc="0" locked="0" layoutInCell="1" allowOverlap="1" wp14:anchorId="2C0980D9" wp14:editId="230BC5BC">
                      <wp:simplePos x="0" y="0"/>
                      <wp:positionH relativeFrom="page">
                        <wp:posOffset>603250</wp:posOffset>
                      </wp:positionH>
                      <wp:positionV relativeFrom="page">
                        <wp:posOffset>72390</wp:posOffset>
                      </wp:positionV>
                      <wp:extent cx="365760" cy="365760"/>
                      <wp:effectExtent l="0" t="0" r="15240" b="15240"/>
                      <wp:wrapSquare wrapText="bothSides"/>
                      <wp:docPr id="28" name="Flowchart: Connector 28"/>
                      <wp:cNvGraphicFramePr/>
                      <a:graphic xmlns:a="http://schemas.openxmlformats.org/drawingml/2006/main">
                        <a:graphicData uri="http://schemas.microsoft.com/office/word/2010/wordprocessingShape">
                          <wps:wsp>
                            <wps:cNvSpPr/>
                            <wps:spPr>
                              <a:xfrm>
                                <a:off x="0" y="0"/>
                                <a:ext cx="365760" cy="365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0DB405"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6" type="#_x0000_t120" style="position:absolute;margin-left:47.5pt;margin-top:5.7pt;width:28.8pt;height:28.8pt;z-index:25166848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" fillcolor="black [3200]" strokecolor="black [1600]" strokeweight="2pt">
                      <w10:wrap type="square" anchorx="page" anchory="page"/>
                    </v:shape>
                  </w:pict>
                </mc:Fallback>
              </mc:AlternateContent>
            </w:r>
          </w:p>
        </w:tc>
        <w:tc>
          <w:tcPr>
            <w:tcW w:w="2643" w:type="dxa"/>
            <w:vAlign w:val="center"/>
            <w:tcPrChange w:id="233" w:author="fahmi abdillah" w:date="2022-07-12T17:09:00Z">
              <w:tcPr>
                <w:tcW w:w="2643" w:type="dxa"/>
              </w:tcPr>
            </w:tcPrChange>
          </w:tcPr>
          <w:p w14:paraId="6B9AE5A0" w14:textId="304211CE" w:rsidR="00010936" w:rsidRPr="00010936" w:rsidRDefault="00010936">
            <w:pPr>
              <w:jc w:val="center"/>
              <w:rPr>
                <w:i/>
                <w:iCs/>
                <w:lang w:val="en-ID"/>
                <w:rPrChange w:id="234" w:author="fahmi abdillah" w:date="2022-07-12T17:07:00Z">
                  <w:rPr>
                    <w:lang w:val="en-ID"/>
                  </w:rPr>
                </w:rPrChange>
              </w:rPr>
              <w:pPrChange w:id="235" w:author="fahmi abdillah" w:date="2022-07-12T17:20:00Z">
                <w:pPr>
                  <w:spacing w:line="360" w:lineRule="auto"/>
                  <w:jc w:val="both"/>
                </w:pPr>
              </w:pPrChange>
            </w:pPr>
            <w:r w:rsidRPr="00010936">
              <w:rPr>
                <w:i/>
                <w:iCs/>
                <w:lang w:val="en-ID"/>
                <w:rPrChange w:id="236" w:author="fahmi abdillah" w:date="2022-07-12T17:07:00Z">
                  <w:rPr>
                    <w:lang w:val="en-ID"/>
                  </w:rPr>
                </w:rPrChange>
              </w:rPr>
              <w:t>Start state</w:t>
            </w:r>
          </w:p>
        </w:tc>
        <w:tc>
          <w:tcPr>
            <w:tcW w:w="2644" w:type="dxa"/>
            <w:vAlign w:val="center"/>
            <w:tcPrChange w:id="237" w:author="fahmi abdillah" w:date="2022-07-12T17:09:00Z">
              <w:tcPr>
                <w:tcW w:w="2644" w:type="dxa"/>
              </w:tcPr>
            </w:tcPrChange>
          </w:tcPr>
          <w:p w14:paraId="30682782" w14:textId="450A2EA7" w:rsidR="00010936" w:rsidRDefault="00010936">
            <w:pPr>
              <w:jc w:val="center"/>
              <w:rPr>
                <w:lang w:val="en-ID"/>
              </w:rPr>
              <w:pPrChange w:id="238" w:author="fahmi abdillah" w:date="2022-07-12T17:20:00Z">
                <w:pPr>
                  <w:spacing w:line="360" w:lineRule="auto"/>
                  <w:jc w:val="both"/>
                </w:pPr>
              </w:pPrChange>
            </w:pPr>
            <w:proofErr w:type="spellStart"/>
            <w:r>
              <w:rPr>
                <w:lang w:val="en-ID"/>
              </w:rPr>
              <w:t>Menginisiasi</w:t>
            </w:r>
            <w:proofErr w:type="spellEnd"/>
            <w:r>
              <w:rPr>
                <w:lang w:val="en-ID"/>
              </w:rPr>
              <w:t xml:space="preserve"> dimana aliran kerja bermula</w:t>
            </w:r>
          </w:p>
        </w:tc>
      </w:tr>
      <w:tr w:rsidR="00010936" w14:paraId="08566D8C" w14:textId="77777777" w:rsidTr="00010936">
        <w:tc>
          <w:tcPr>
            <w:tcW w:w="2643" w:type="dxa"/>
            <w:tcPrChange w:id="239" w:author="fahmi abdillah" w:date="2022-07-12T17:09:00Z">
              <w:tcPr>
                <w:tcW w:w="2643" w:type="dxa"/>
              </w:tcPr>
            </w:tcPrChange>
          </w:tcPr>
          <w:p w14:paraId="3F407D67" w14:textId="4D4B07E1" w:rsidR="00010936" w:rsidRDefault="008C129D">
            <w:pPr>
              <w:jc w:val="both"/>
              <w:rPr>
                <w:lang w:val="en-ID"/>
              </w:rPr>
              <w:pPrChange w:id="240" w:author="fahmi abdillah" w:date="2022-07-12T17:20:00Z">
                <w:pPr>
                  <w:spacing w:line="360" w:lineRule="auto"/>
                  <w:jc w:val="both"/>
                </w:pPr>
              </w:pPrChange>
            </w:pPr>
            <w:r>
              <w:rPr>
                <w:noProof/>
                <w:lang w:val="en-ID"/>
              </w:rPr>
              <mc:AlternateContent>
                <mc:Choice Requires="wpg">
                  <w:drawing>
                    <wp:anchor distT="0" distB="0" distL="114300" distR="114300" simplePos="0" relativeHeight="251673600" behindDoc="0" locked="0" layoutInCell="1" allowOverlap="1" wp14:anchorId="527A1FA6" wp14:editId="1B8C409B">
                      <wp:simplePos x="0" y="0"/>
                      <wp:positionH relativeFrom="page">
                        <wp:posOffset>584200</wp:posOffset>
                      </wp:positionH>
                      <wp:positionV relativeFrom="page">
                        <wp:posOffset>49530</wp:posOffset>
                      </wp:positionV>
                      <wp:extent cx="396240" cy="396240"/>
                      <wp:effectExtent l="0" t="0" r="22860" b="22860"/>
                      <wp:wrapSquare wrapText="bothSides"/>
                      <wp:docPr id="31" name="Group 31"/>
                      <wp:cNvGraphicFramePr/>
                      <a:graphic xmlns:a="http://schemas.openxmlformats.org/drawingml/2006/main">
                        <a:graphicData uri="http://schemas.microsoft.com/office/word/2010/wordprocessingGroup">
                          <wpg:wgp>
                            <wpg:cNvGrpSpPr/>
                            <wpg:grpSpPr>
                              <a:xfrm>
                                <a:off x="0" y="0"/>
                                <a:ext cx="396240" cy="396240"/>
                                <a:chOff x="0" y="0"/>
                                <a:chExt cx="487680" cy="487680"/>
                              </a:xfrm>
                            </wpg:grpSpPr>
                            <wps:wsp>
                              <wps:cNvPr id="29" name="Flowchart: Connector 29"/>
                              <wps:cNvSpPr/>
                              <wps:spPr>
                                <a:xfrm>
                                  <a:off x="60960" y="60960"/>
                                  <a:ext cx="365760" cy="36576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Connector 30"/>
                              <wps:cNvSpPr/>
                              <wps:spPr>
                                <a:xfrm>
                                  <a:off x="0" y="0"/>
                                  <a:ext cx="487680" cy="487680"/>
                                </a:xfrm>
                                <a:prstGeom prst="flowChartConnector">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52C808" id="Group 31" o:spid="_x0000_s1026" style="position:absolute;margin-left:46pt;margin-top:3.9pt;width:31.2pt;height:31.2pt;z-index:251673600;mso-position-horizontal-relative:page;mso-position-vertical-relative:page;mso-width-relative:margin;mso-height-relative:margin" coordsize="487680,48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">
                      <v:shape id="Flowchart: Connector 29" o:spid="_x0000_s1027" type="#_x0000_t120" style="position:absolute;left:60960;top:60960;width:365760;height:36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" fillcolor="black [3200]" strokecolor="black [1600]" strokeweight="2pt"/>
                      <v:shape id="Flowchart: Connector 30" o:spid="_x0000_s1028" type="#_x0000_t120" style="position:absolute;width:487680;height:487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" filled="f" strokecolor="black [3200]" strokeweight="2pt"/>
                      <w10:wrap type="square" anchorx="page" anchory="page"/>
                    </v:group>
                  </w:pict>
                </mc:Fallback>
              </mc:AlternateContent>
            </w:r>
          </w:p>
        </w:tc>
        <w:tc>
          <w:tcPr>
            <w:tcW w:w="2643" w:type="dxa"/>
            <w:vAlign w:val="center"/>
            <w:tcPrChange w:id="241" w:author="fahmi abdillah" w:date="2022-07-12T17:09:00Z">
              <w:tcPr>
                <w:tcW w:w="2643" w:type="dxa"/>
              </w:tcPr>
            </w:tcPrChange>
          </w:tcPr>
          <w:p w14:paraId="2817B9E7" w14:textId="100BE6B8" w:rsidR="00010936" w:rsidRPr="00010936" w:rsidRDefault="00010936">
            <w:pPr>
              <w:jc w:val="center"/>
              <w:rPr>
                <w:i/>
                <w:iCs/>
                <w:lang w:val="en-ID"/>
                <w:rPrChange w:id="242" w:author="fahmi abdillah" w:date="2022-07-12T17:07:00Z">
                  <w:rPr>
                    <w:lang w:val="en-ID"/>
                  </w:rPr>
                </w:rPrChange>
              </w:rPr>
              <w:pPrChange w:id="243" w:author="fahmi abdillah" w:date="2022-07-12T17:20:00Z">
                <w:pPr>
                  <w:spacing w:line="360" w:lineRule="auto"/>
                  <w:jc w:val="both"/>
                </w:pPr>
              </w:pPrChange>
            </w:pPr>
            <w:r w:rsidRPr="00010936">
              <w:rPr>
                <w:i/>
                <w:iCs/>
                <w:lang w:val="en-ID"/>
                <w:rPrChange w:id="244" w:author="fahmi abdillah" w:date="2022-07-12T17:07:00Z">
                  <w:rPr>
                    <w:lang w:val="en-ID"/>
                  </w:rPr>
                </w:rPrChange>
              </w:rPr>
              <w:t>End state</w:t>
            </w:r>
          </w:p>
        </w:tc>
        <w:tc>
          <w:tcPr>
            <w:tcW w:w="2644" w:type="dxa"/>
            <w:vAlign w:val="center"/>
            <w:tcPrChange w:id="245" w:author="fahmi abdillah" w:date="2022-07-12T17:09:00Z">
              <w:tcPr>
                <w:tcW w:w="2644" w:type="dxa"/>
              </w:tcPr>
            </w:tcPrChange>
          </w:tcPr>
          <w:p w14:paraId="31439275" w14:textId="2CF49CD8" w:rsidR="00010936" w:rsidRDefault="00010936">
            <w:pPr>
              <w:jc w:val="center"/>
              <w:rPr>
                <w:lang w:val="en-ID"/>
              </w:rPr>
              <w:pPrChange w:id="246" w:author="fahmi abdillah" w:date="2022-07-12T17:20:00Z">
                <w:pPr>
                  <w:spacing w:line="360" w:lineRule="auto"/>
                  <w:jc w:val="both"/>
                </w:pPr>
              </w:pPrChange>
            </w:pPr>
            <w:proofErr w:type="spellStart"/>
            <w:r>
              <w:rPr>
                <w:lang w:val="en-ID"/>
              </w:rPr>
              <w:t>Menginisiasi</w:t>
            </w:r>
            <w:proofErr w:type="spellEnd"/>
            <w:r>
              <w:rPr>
                <w:lang w:val="en-ID"/>
              </w:rPr>
              <w:t xml:space="preserve"> dimana aliran kerja berakhir</w:t>
            </w:r>
          </w:p>
        </w:tc>
      </w:tr>
      <w:tr w:rsidR="00010936" w14:paraId="158A8052" w14:textId="77777777" w:rsidTr="00010936">
        <w:tc>
          <w:tcPr>
            <w:tcW w:w="2643" w:type="dxa"/>
            <w:tcPrChange w:id="247" w:author="fahmi abdillah" w:date="2022-07-12T17:09:00Z">
              <w:tcPr>
                <w:tcW w:w="2643" w:type="dxa"/>
              </w:tcPr>
            </w:tcPrChange>
          </w:tcPr>
          <w:p w14:paraId="76B53B92" w14:textId="36E272CC" w:rsidR="00010936" w:rsidRDefault="00010936">
            <w:pPr>
              <w:jc w:val="both"/>
              <w:rPr>
                <w:lang w:val="en-ID"/>
              </w:rPr>
              <w:pPrChange w:id="248" w:author="fahmi abdillah" w:date="2022-07-12T17:20:00Z">
                <w:pPr>
                  <w:spacing w:line="360" w:lineRule="auto"/>
                  <w:jc w:val="both"/>
                </w:pPr>
              </w:pPrChange>
            </w:pPr>
            <w:r>
              <w:rPr>
                <w:noProof/>
                <w:lang w:val="en-ID"/>
              </w:rPr>
              <w:drawing>
                <wp:anchor distT="0" distB="0" distL="114300" distR="114300" simplePos="0" relativeHeight="251665408" behindDoc="1" locked="0" layoutInCell="1" allowOverlap="1" wp14:anchorId="4B13BF15" wp14:editId="119308D9">
                  <wp:simplePos x="0" y="0"/>
                  <wp:positionH relativeFrom="page">
                    <wp:posOffset>420370</wp:posOffset>
                  </wp:positionH>
                  <wp:positionV relativeFrom="page">
                    <wp:posOffset>156845</wp:posOffset>
                  </wp:positionV>
                  <wp:extent cx="756285" cy="205740"/>
                  <wp:effectExtent l="0" t="0" r="5715" b="3810"/>
                  <wp:wrapSquare wrapText="bothSides"/>
                  <wp:docPr id="25" name="Picture 2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ml unidirectional.png"/>
                          <pic:cNvPicPr/>
                        </pic:nvPicPr>
                        <pic:blipFill>
                          <a:blip r:embed="rId22" cstate="print">
                            <a:extLst>
                              <a:ext uri="{BEBA8EAE-BF5A-486C-A8C5-ECC9F3942E4B}">
                                <a14:imgProps xmlns:a14="http://schemas.microsoft.com/office/drawing/2010/main">
                                  <a14:imgLayer r:embed="rId23">
                                    <a14:imgEffect>
                                      <a14:backgroundRemoval t="8553" b="90789" l="4063" r="92813">
                                        <a14:foregroundMark x1="7500" y1="49342" x2="7500" y2="49342"/>
                                        <a14:foregroundMark x1="25313" y1="8553" x2="25313" y2="8553"/>
                                        <a14:foregroundMark x1="25625" y1="92105" x2="25625" y2="92105"/>
                                        <a14:foregroundMark x1="4063" y1="50658" x2="4063" y2="50658"/>
                                        <a14:foregroundMark x1="92813" y1="51974" x2="92813" y2="51974"/>
                                      </a14:backgroundRemoval>
                                    </a14:imgEffect>
                                  </a14:imgLayer>
                                </a14:imgProps>
                              </a:ext>
                              <a:ext uri="{28A0092B-C50C-407E-A947-70E740481C1C}">
                                <a14:useLocalDpi xmlns:a14="http://schemas.microsoft.com/office/drawing/2010/main" val="0"/>
                              </a:ext>
                            </a:extLst>
                          </a:blip>
                          <a:stretch>
                            <a:fillRect/>
                          </a:stretch>
                        </pic:blipFill>
                        <pic:spPr>
                          <a:xfrm rot="10800000">
                            <a:off x="0" y="0"/>
                            <a:ext cx="756285" cy="205740"/>
                          </a:xfrm>
                          <a:prstGeom prst="rect">
                            <a:avLst/>
                          </a:prstGeom>
                        </pic:spPr>
                      </pic:pic>
                    </a:graphicData>
                  </a:graphic>
                  <wp14:sizeRelH relativeFrom="margin">
                    <wp14:pctWidth>0</wp14:pctWidth>
                  </wp14:sizeRelH>
                  <wp14:sizeRelV relativeFrom="margin">
                    <wp14:pctHeight>0</wp14:pctHeight>
                  </wp14:sizeRelV>
                </wp:anchor>
              </w:drawing>
            </w:r>
          </w:p>
        </w:tc>
        <w:tc>
          <w:tcPr>
            <w:tcW w:w="2643" w:type="dxa"/>
            <w:vAlign w:val="center"/>
            <w:tcPrChange w:id="249" w:author="fahmi abdillah" w:date="2022-07-12T17:09:00Z">
              <w:tcPr>
                <w:tcW w:w="2643" w:type="dxa"/>
              </w:tcPr>
            </w:tcPrChange>
          </w:tcPr>
          <w:p w14:paraId="21BB3438" w14:textId="5BE10F65" w:rsidR="00010936" w:rsidRPr="00010936" w:rsidRDefault="00010936">
            <w:pPr>
              <w:jc w:val="center"/>
              <w:rPr>
                <w:i/>
                <w:iCs/>
                <w:lang w:val="en-ID"/>
                <w:rPrChange w:id="250" w:author="fahmi abdillah" w:date="2022-07-12T17:07:00Z">
                  <w:rPr>
                    <w:lang w:val="en-ID"/>
                  </w:rPr>
                </w:rPrChange>
              </w:rPr>
              <w:pPrChange w:id="251" w:author="fahmi abdillah" w:date="2022-07-12T17:20:00Z">
                <w:pPr>
                  <w:spacing w:line="360" w:lineRule="auto"/>
                  <w:jc w:val="both"/>
                </w:pPr>
              </w:pPrChange>
            </w:pPr>
            <w:r w:rsidRPr="00010936">
              <w:rPr>
                <w:i/>
                <w:iCs/>
                <w:lang w:val="en-ID"/>
                <w:rPrChange w:id="252" w:author="fahmi abdillah" w:date="2022-07-12T17:07:00Z">
                  <w:rPr>
                    <w:lang w:val="en-ID"/>
                  </w:rPr>
                </w:rPrChange>
              </w:rPr>
              <w:t>State transition</w:t>
            </w:r>
          </w:p>
        </w:tc>
        <w:tc>
          <w:tcPr>
            <w:tcW w:w="2644" w:type="dxa"/>
            <w:vAlign w:val="center"/>
            <w:tcPrChange w:id="253" w:author="fahmi abdillah" w:date="2022-07-12T17:09:00Z">
              <w:tcPr>
                <w:tcW w:w="2644" w:type="dxa"/>
              </w:tcPr>
            </w:tcPrChange>
          </w:tcPr>
          <w:p w14:paraId="25CF1CA4" w14:textId="1D06C70C" w:rsidR="00010936" w:rsidRDefault="00010936">
            <w:pPr>
              <w:jc w:val="center"/>
              <w:rPr>
                <w:lang w:val="en-ID"/>
              </w:rPr>
              <w:pPrChange w:id="254" w:author="fahmi abdillah" w:date="2022-07-12T17:20:00Z">
                <w:pPr>
                  <w:spacing w:line="360" w:lineRule="auto"/>
                  <w:jc w:val="both"/>
                </w:pPr>
              </w:pPrChange>
            </w:pPr>
            <w:r>
              <w:rPr>
                <w:lang w:val="en-ID"/>
              </w:rPr>
              <w:t>Menambahkan transisi dari suatu aktivitas ke aktivitas yang lainnya</w:t>
            </w:r>
          </w:p>
        </w:tc>
      </w:tr>
      <w:tr w:rsidR="00010936" w14:paraId="38A1872F" w14:textId="77777777" w:rsidTr="008C129D">
        <w:trPr>
          <w:trHeight w:val="1050"/>
        </w:trPr>
        <w:tc>
          <w:tcPr>
            <w:tcW w:w="2643" w:type="dxa"/>
            <w:tcPrChange w:id="255" w:author="fahmi abdillah" w:date="2022-07-12T17:19:00Z">
              <w:tcPr>
                <w:tcW w:w="2643" w:type="dxa"/>
              </w:tcPr>
            </w:tcPrChange>
          </w:tcPr>
          <w:p w14:paraId="7D697ADD" w14:textId="63604453" w:rsidR="00010936" w:rsidRDefault="008C129D">
            <w:pPr>
              <w:jc w:val="both"/>
              <w:rPr>
                <w:lang w:val="en-ID"/>
              </w:rPr>
              <w:pPrChange w:id="256" w:author="fahmi abdillah" w:date="2022-07-12T17:20:00Z">
                <w:pPr>
                  <w:spacing w:line="360" w:lineRule="auto"/>
                  <w:jc w:val="both"/>
                </w:pPr>
              </w:pPrChange>
            </w:pPr>
            <w:r>
              <w:rPr>
                <w:noProof/>
                <w:lang w:val="en-ID"/>
              </w:rPr>
              <mc:AlternateContent>
                <mc:Choice Requires="wps">
                  <w:drawing>
                    <wp:anchor distT="0" distB="0" distL="114300" distR="114300" simplePos="0" relativeHeight="251674624" behindDoc="0" locked="0" layoutInCell="1" allowOverlap="1" wp14:anchorId="7F2A0C99" wp14:editId="0D8AA2E4">
                      <wp:simplePos x="0" y="0"/>
                      <wp:positionH relativeFrom="page">
                        <wp:posOffset>783907</wp:posOffset>
                      </wp:positionH>
                      <wp:positionV relativeFrom="page">
                        <wp:posOffset>326074</wp:posOffset>
                      </wp:positionV>
                      <wp:extent cx="45719" cy="361950"/>
                      <wp:effectExtent l="0" t="387032" r="63182" b="44133"/>
                      <wp:wrapNone/>
                      <wp:docPr id="35" name="Connector: Curved 35"/>
                      <wp:cNvGraphicFramePr/>
                      <a:graphic xmlns:a="http://schemas.openxmlformats.org/drawingml/2006/main">
                        <a:graphicData uri="http://schemas.microsoft.com/office/word/2010/wordprocessingShape">
                          <wps:wsp>
                            <wps:cNvCnPr/>
                            <wps:spPr>
                              <a:xfrm rot="5400000" flipV="1">
                                <a:off x="0" y="0"/>
                                <a:ext cx="45719" cy="361950"/>
                              </a:xfrm>
                              <a:prstGeom prst="curvedConnector3">
                                <a:avLst>
                                  <a:gd name="adj1" fmla="val -82578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7C5BD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5" o:spid="_x0000_s1026" type="#_x0000_t38" style="position:absolute;margin-left:61.7pt;margin-top:25.7pt;width:3.6pt;height:28.5pt;rotation:-90;flip:y;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" adj="-178369" strokecolor="black [3040]">
                      <v:stroke endarrow="block"/>
                      <w10:wrap anchorx="page" anchory="page"/>
                    </v:shape>
                  </w:pict>
                </mc:Fallback>
              </mc:AlternateContent>
            </w:r>
          </w:p>
        </w:tc>
        <w:tc>
          <w:tcPr>
            <w:tcW w:w="2643" w:type="dxa"/>
            <w:vAlign w:val="center"/>
            <w:tcPrChange w:id="257" w:author="fahmi abdillah" w:date="2022-07-12T17:19:00Z">
              <w:tcPr>
                <w:tcW w:w="2643" w:type="dxa"/>
              </w:tcPr>
            </w:tcPrChange>
          </w:tcPr>
          <w:p w14:paraId="529B6F83" w14:textId="5042CC2A" w:rsidR="00010936" w:rsidRPr="00010936" w:rsidRDefault="00010936">
            <w:pPr>
              <w:jc w:val="center"/>
              <w:rPr>
                <w:i/>
                <w:iCs/>
                <w:lang w:val="en-ID"/>
                <w:rPrChange w:id="258" w:author="fahmi abdillah" w:date="2022-07-12T17:07:00Z">
                  <w:rPr>
                    <w:lang w:val="en-ID"/>
                  </w:rPr>
                </w:rPrChange>
              </w:rPr>
              <w:pPrChange w:id="259" w:author="fahmi abdillah" w:date="2022-07-12T17:20:00Z">
                <w:pPr>
                  <w:spacing w:line="360" w:lineRule="auto"/>
                  <w:jc w:val="both"/>
                </w:pPr>
              </w:pPrChange>
            </w:pPr>
            <w:r w:rsidRPr="00010936">
              <w:rPr>
                <w:i/>
                <w:iCs/>
                <w:lang w:val="en-ID"/>
                <w:rPrChange w:id="260" w:author="fahmi abdillah" w:date="2022-07-12T17:07:00Z">
                  <w:rPr>
                    <w:lang w:val="en-ID"/>
                  </w:rPr>
                </w:rPrChange>
              </w:rPr>
              <w:t>Transition to self</w:t>
            </w:r>
          </w:p>
        </w:tc>
        <w:tc>
          <w:tcPr>
            <w:tcW w:w="2644" w:type="dxa"/>
            <w:vAlign w:val="center"/>
            <w:tcPrChange w:id="261" w:author="fahmi abdillah" w:date="2022-07-12T17:19:00Z">
              <w:tcPr>
                <w:tcW w:w="2644" w:type="dxa"/>
              </w:tcPr>
            </w:tcPrChange>
          </w:tcPr>
          <w:p w14:paraId="3011DEEA" w14:textId="5F7583EB" w:rsidR="00010936" w:rsidRDefault="00010936">
            <w:pPr>
              <w:jc w:val="center"/>
              <w:rPr>
                <w:lang w:val="en-ID"/>
              </w:rPr>
              <w:pPrChange w:id="262" w:author="fahmi abdillah" w:date="2022-07-12T17:20:00Z">
                <w:pPr>
                  <w:spacing w:line="360" w:lineRule="auto"/>
                  <w:jc w:val="both"/>
                </w:pPr>
              </w:pPrChange>
            </w:pPr>
            <w:r>
              <w:rPr>
                <w:lang w:val="en-ID"/>
              </w:rPr>
              <w:t xml:space="preserve">Menambahkan transisi </w:t>
            </w:r>
            <w:proofErr w:type="spellStart"/>
            <w:r>
              <w:rPr>
                <w:lang w:val="en-ID"/>
              </w:rPr>
              <w:t>rekursif</w:t>
            </w:r>
            <w:proofErr w:type="spellEnd"/>
            <w:r>
              <w:rPr>
                <w:lang w:val="en-ID"/>
              </w:rPr>
              <w:t xml:space="preserve"> terhadap diagram</w:t>
            </w:r>
          </w:p>
        </w:tc>
      </w:tr>
      <w:tr w:rsidR="00010936" w14:paraId="66165841" w14:textId="77777777" w:rsidTr="00010936">
        <w:tc>
          <w:tcPr>
            <w:tcW w:w="2643" w:type="dxa"/>
            <w:tcPrChange w:id="263" w:author="fahmi abdillah" w:date="2022-07-12T17:09:00Z">
              <w:tcPr>
                <w:tcW w:w="2643" w:type="dxa"/>
              </w:tcPr>
            </w:tcPrChange>
          </w:tcPr>
          <w:p w14:paraId="27CBD730" w14:textId="4C8E7717" w:rsidR="00010936" w:rsidRDefault="008C129D">
            <w:pPr>
              <w:jc w:val="both"/>
              <w:rPr>
                <w:lang w:val="en-ID"/>
              </w:rPr>
              <w:pPrChange w:id="264" w:author="fahmi abdillah" w:date="2022-07-12T17:20:00Z">
                <w:pPr>
                  <w:spacing w:line="360" w:lineRule="auto"/>
                  <w:jc w:val="both"/>
                </w:pPr>
              </w:pPrChange>
            </w:pPr>
            <w:r>
              <w:rPr>
                <w:noProof/>
                <w:lang w:val="en-ID"/>
              </w:rPr>
              <mc:AlternateContent>
                <mc:Choice Requires="wps">
                  <w:drawing>
                    <wp:anchor distT="0" distB="0" distL="114300" distR="114300" simplePos="0" relativeHeight="251675648" behindDoc="0" locked="0" layoutInCell="1" allowOverlap="1" wp14:anchorId="107B8699" wp14:editId="575B1706">
                      <wp:simplePos x="0" y="0"/>
                      <wp:positionH relativeFrom="page">
                        <wp:posOffset>367030</wp:posOffset>
                      </wp:positionH>
                      <wp:positionV relativeFrom="page">
                        <wp:posOffset>274320</wp:posOffset>
                      </wp:positionV>
                      <wp:extent cx="937260" cy="0"/>
                      <wp:effectExtent l="0" t="19050" r="34290" b="19050"/>
                      <wp:wrapNone/>
                      <wp:docPr id="39" name="Straight Connector 39"/>
                      <wp:cNvGraphicFramePr/>
                      <a:graphic xmlns:a="http://schemas.openxmlformats.org/drawingml/2006/main">
                        <a:graphicData uri="http://schemas.microsoft.com/office/word/2010/wordprocessingShape">
                          <wps:wsp>
                            <wps:cNvCnPr/>
                            <wps:spPr>
                              <a:xfrm>
                                <a:off x="0" y="0"/>
                                <a:ext cx="937260" cy="0"/>
                              </a:xfrm>
                              <a:prstGeom prst="line">
                                <a:avLst/>
                              </a:prstGeom>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A30C1D" id="Straight Connector 39" o:spid="_x0000_s1026" style="position:absolute;z-index:251675648;visibility:visible;mso-wrap-style:square;mso-wrap-distance-left:9pt;mso-wrap-distance-top:0;mso-wrap-distance-right:9pt;mso-wrap-distance-bottom:0;mso-position-horizontal:absolute;mso-position-horizontal-relative:page;mso-position-vertical:absolute;mso-position-vertical-relative:page" from="28.9pt,21.6pt" to="102.7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" strokecolor="black [3200]" strokeweight="3pt">
                      <w10:wrap anchorx="page" anchory="page"/>
                    </v:line>
                  </w:pict>
                </mc:Fallback>
              </mc:AlternateContent>
            </w:r>
          </w:p>
        </w:tc>
        <w:tc>
          <w:tcPr>
            <w:tcW w:w="2643" w:type="dxa"/>
            <w:vAlign w:val="center"/>
            <w:tcPrChange w:id="265" w:author="fahmi abdillah" w:date="2022-07-12T17:09:00Z">
              <w:tcPr>
                <w:tcW w:w="2643" w:type="dxa"/>
              </w:tcPr>
            </w:tcPrChange>
          </w:tcPr>
          <w:p w14:paraId="520B205B" w14:textId="26784FCF" w:rsidR="00010936" w:rsidRPr="00010936" w:rsidRDefault="00010936">
            <w:pPr>
              <w:jc w:val="center"/>
              <w:rPr>
                <w:i/>
                <w:iCs/>
                <w:lang w:val="en-ID"/>
                <w:rPrChange w:id="266" w:author="fahmi abdillah" w:date="2022-07-12T17:07:00Z">
                  <w:rPr>
                    <w:lang w:val="en-ID"/>
                  </w:rPr>
                </w:rPrChange>
              </w:rPr>
              <w:pPrChange w:id="267" w:author="fahmi abdillah" w:date="2022-07-12T17:20:00Z">
                <w:pPr>
                  <w:spacing w:line="360" w:lineRule="auto"/>
                  <w:jc w:val="both"/>
                </w:pPr>
              </w:pPrChange>
            </w:pPr>
            <w:r w:rsidRPr="00010936">
              <w:rPr>
                <w:i/>
                <w:iCs/>
                <w:lang w:val="en-ID"/>
                <w:rPrChange w:id="268" w:author="fahmi abdillah" w:date="2022-07-12T17:07:00Z">
                  <w:rPr>
                    <w:lang w:val="en-ID"/>
                  </w:rPr>
                </w:rPrChange>
              </w:rPr>
              <w:t>Horizontal synchronization</w:t>
            </w:r>
          </w:p>
        </w:tc>
        <w:tc>
          <w:tcPr>
            <w:tcW w:w="2644" w:type="dxa"/>
            <w:vAlign w:val="center"/>
            <w:tcPrChange w:id="269" w:author="fahmi abdillah" w:date="2022-07-12T17:09:00Z">
              <w:tcPr>
                <w:tcW w:w="2644" w:type="dxa"/>
              </w:tcPr>
            </w:tcPrChange>
          </w:tcPr>
          <w:p w14:paraId="0FE52DAF" w14:textId="24C94E3E" w:rsidR="00010936" w:rsidRDefault="00010936">
            <w:pPr>
              <w:jc w:val="center"/>
              <w:rPr>
                <w:lang w:val="en-ID"/>
              </w:rPr>
              <w:pPrChange w:id="270" w:author="fahmi abdillah" w:date="2022-07-12T17:20:00Z">
                <w:pPr>
                  <w:spacing w:line="360" w:lineRule="auto"/>
                  <w:jc w:val="both"/>
                </w:pPr>
              </w:pPrChange>
            </w:pPr>
            <w:r>
              <w:rPr>
                <w:lang w:val="en-ID"/>
              </w:rPr>
              <w:t>Menambahkan sinkronisasi horizontal pada diagram</w:t>
            </w:r>
          </w:p>
        </w:tc>
      </w:tr>
      <w:tr w:rsidR="00010936" w14:paraId="397F3FFB" w14:textId="77777777" w:rsidTr="00010936">
        <w:tc>
          <w:tcPr>
            <w:tcW w:w="2643" w:type="dxa"/>
            <w:tcPrChange w:id="271" w:author="fahmi abdillah" w:date="2022-07-12T17:09:00Z">
              <w:tcPr>
                <w:tcW w:w="2643" w:type="dxa"/>
              </w:tcPr>
            </w:tcPrChange>
          </w:tcPr>
          <w:p w14:paraId="0244B2F9" w14:textId="42B1F5DD" w:rsidR="00010936" w:rsidRDefault="008C129D">
            <w:pPr>
              <w:jc w:val="both"/>
              <w:rPr>
                <w:lang w:val="en-ID"/>
              </w:rPr>
              <w:pPrChange w:id="272" w:author="fahmi abdillah" w:date="2022-07-12T17:20:00Z">
                <w:pPr>
                  <w:spacing w:line="360" w:lineRule="auto"/>
                  <w:jc w:val="both"/>
                </w:pPr>
              </w:pPrChange>
            </w:pPr>
            <w:r>
              <w:rPr>
                <w:noProof/>
                <w:lang w:val="en-ID"/>
              </w:rPr>
              <mc:AlternateContent>
                <mc:Choice Requires="wps">
                  <w:drawing>
                    <wp:anchor distT="0" distB="0" distL="114300" distR="114300" simplePos="0" relativeHeight="251677696" behindDoc="0" locked="0" layoutInCell="1" allowOverlap="1" wp14:anchorId="4031F813" wp14:editId="3D3A673A">
                      <wp:simplePos x="0" y="0"/>
                      <wp:positionH relativeFrom="page">
                        <wp:posOffset>585153</wp:posOffset>
                      </wp:positionH>
                      <wp:positionV relativeFrom="page">
                        <wp:posOffset>268289</wp:posOffset>
                      </wp:positionV>
                      <wp:extent cx="412747" cy="1"/>
                      <wp:effectExtent l="15558" t="3492" r="22542" b="22543"/>
                      <wp:wrapNone/>
                      <wp:docPr id="40" name="Straight Connector 40"/>
                      <wp:cNvGraphicFramePr/>
                      <a:graphic xmlns:a="http://schemas.openxmlformats.org/drawingml/2006/main">
                        <a:graphicData uri="http://schemas.microsoft.com/office/word/2010/wordprocessingShape">
                          <wps:wsp>
                            <wps:cNvCnPr/>
                            <wps:spPr>
                              <a:xfrm rot="5400000" flipV="1">
                                <a:off x="0" y="0"/>
                                <a:ext cx="412747" cy="1"/>
                              </a:xfrm>
                              <a:prstGeom prst="line">
                                <a:avLst/>
                              </a:prstGeom>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5707748" id="Straight Connector 40" o:spid="_x0000_s1026" style="position:absolute;rotation:-90;flip:y;z-index:25167769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6.1pt,21.15pt" to="78.6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" strokecolor="black [3200]" strokeweight="3pt">
                      <w10:wrap anchorx="page" anchory="page"/>
                    </v:line>
                  </w:pict>
                </mc:Fallback>
              </mc:AlternateContent>
            </w:r>
          </w:p>
        </w:tc>
        <w:tc>
          <w:tcPr>
            <w:tcW w:w="2643" w:type="dxa"/>
            <w:vAlign w:val="center"/>
            <w:tcPrChange w:id="273" w:author="fahmi abdillah" w:date="2022-07-12T17:09:00Z">
              <w:tcPr>
                <w:tcW w:w="2643" w:type="dxa"/>
              </w:tcPr>
            </w:tcPrChange>
          </w:tcPr>
          <w:p w14:paraId="2092A984" w14:textId="69C1E15F" w:rsidR="00010936" w:rsidRPr="00010936" w:rsidRDefault="00010936">
            <w:pPr>
              <w:jc w:val="center"/>
              <w:rPr>
                <w:i/>
                <w:iCs/>
                <w:lang w:val="en-ID"/>
                <w:rPrChange w:id="274" w:author="fahmi abdillah" w:date="2022-07-12T17:07:00Z">
                  <w:rPr>
                    <w:lang w:val="en-ID"/>
                  </w:rPr>
                </w:rPrChange>
              </w:rPr>
              <w:pPrChange w:id="275" w:author="fahmi abdillah" w:date="2022-07-12T17:20:00Z">
                <w:pPr>
                  <w:spacing w:line="360" w:lineRule="auto"/>
                  <w:jc w:val="both"/>
                </w:pPr>
              </w:pPrChange>
            </w:pPr>
            <w:r w:rsidRPr="00010936">
              <w:rPr>
                <w:i/>
                <w:iCs/>
                <w:lang w:val="en-ID"/>
                <w:rPrChange w:id="276" w:author="fahmi abdillah" w:date="2022-07-12T17:07:00Z">
                  <w:rPr>
                    <w:lang w:val="en-ID"/>
                  </w:rPr>
                </w:rPrChange>
              </w:rPr>
              <w:t>Vertical synchronization</w:t>
            </w:r>
          </w:p>
        </w:tc>
        <w:tc>
          <w:tcPr>
            <w:tcW w:w="2644" w:type="dxa"/>
            <w:vAlign w:val="center"/>
            <w:tcPrChange w:id="277" w:author="fahmi abdillah" w:date="2022-07-12T17:09:00Z">
              <w:tcPr>
                <w:tcW w:w="2644" w:type="dxa"/>
              </w:tcPr>
            </w:tcPrChange>
          </w:tcPr>
          <w:p w14:paraId="357DE321" w14:textId="76008285" w:rsidR="00010936" w:rsidRDefault="00010936">
            <w:pPr>
              <w:jc w:val="center"/>
              <w:rPr>
                <w:lang w:val="en-ID"/>
              </w:rPr>
              <w:pPrChange w:id="278" w:author="fahmi abdillah" w:date="2022-07-12T17:20:00Z">
                <w:pPr>
                  <w:spacing w:line="360" w:lineRule="auto"/>
                  <w:jc w:val="both"/>
                </w:pPr>
              </w:pPrChange>
            </w:pPr>
            <w:r>
              <w:rPr>
                <w:lang w:val="en-ID"/>
              </w:rPr>
              <w:t>Menambahkan sinkronisasi vertikal pada diagram</w:t>
            </w:r>
          </w:p>
        </w:tc>
      </w:tr>
    </w:tbl>
    <w:p w14:paraId="4D322954" w14:textId="77777777" w:rsidR="00010936" w:rsidRPr="00B43505" w:rsidRDefault="00010936">
      <w:pPr>
        <w:spacing w:line="360" w:lineRule="auto"/>
        <w:ind w:firstLine="426"/>
        <w:jc w:val="both"/>
        <w:rPr>
          <w:lang w:val="en-ID"/>
        </w:rPr>
        <w:pPrChange w:id="279" w:author="fahmi abdillah" w:date="2022-07-12T17:03:00Z">
          <w:pPr>
            <w:pStyle w:val="Heading4"/>
          </w:pPr>
        </w:pPrChange>
      </w:pPr>
    </w:p>
    <w:p w14:paraId="5E3EDC9F" w14:textId="77777777" w:rsidR="00A55AF0" w:rsidRPr="00B43505" w:rsidRDefault="00A55AF0">
      <w:pPr>
        <w:rPr>
          <w:lang w:val="en-ID"/>
        </w:rPr>
        <w:pPrChange w:id="280" w:author="fahmi abdillah" w:date="2022-07-12T15:29:00Z">
          <w:pPr>
            <w:spacing w:before="240" w:after="240" w:line="360" w:lineRule="auto"/>
            <w:jc w:val="both"/>
          </w:pPr>
        </w:pPrChange>
      </w:pPr>
    </w:p>
    <w:p w14:paraId="5F485A54" w14:textId="56AB2E46" w:rsidR="006A1BFB" w:rsidRPr="006A1BFB" w:rsidRDefault="006A1BFB" w:rsidP="006F3A86">
      <w:pPr>
        <w:pStyle w:val="Heading2"/>
        <w:rPr>
          <w:lang w:val="en-ID"/>
        </w:rPr>
      </w:pPr>
      <w:bookmarkStart w:id="281" w:name="_Toc115957920"/>
      <w:r w:rsidRPr="006A1BFB">
        <w:rPr>
          <w:lang w:val="en-ID"/>
        </w:rPr>
        <w:t>Penelitian Sebelumnya Tentang Penyebaran Informasi Suatu Kejadian Menggunakan Twitter</w:t>
      </w:r>
      <w:bookmarkEnd w:id="281"/>
    </w:p>
    <w:p w14:paraId="35AE73E9" w14:textId="74DC5857" w:rsidR="006A1BFB" w:rsidRDefault="00CD56EC" w:rsidP="00CD56EC">
      <w:pPr>
        <w:spacing w:before="240" w:after="240" w:line="360" w:lineRule="auto"/>
        <w:ind w:firstLine="720"/>
        <w:jc w:val="both"/>
        <w:rPr>
          <w:rFonts w:eastAsia="Times New Roman" w:cs="Times New Roman"/>
          <w:szCs w:val="24"/>
        </w:rPr>
      </w:pPr>
      <w:r>
        <w:rPr>
          <w:rFonts w:eastAsia="Times New Roman" w:cs="Times New Roman"/>
          <w:szCs w:val="24"/>
        </w:rPr>
        <w:t xml:space="preserve">Dwiarni (2019) melakukan penelitian tentang akuisisi dan klasterisasi data teks Twitter untuk memperoleh dasar pengetahuan terhadap profil pengguna Twitter. Penelitian dilakukan dengan ujicoba </w:t>
      </w:r>
      <w:r>
        <w:rPr>
          <w:rFonts w:eastAsia="Times New Roman" w:cs="Times New Roman"/>
          <w:i/>
          <w:szCs w:val="24"/>
        </w:rPr>
        <w:t>keyword</w:t>
      </w:r>
      <w:r>
        <w:rPr>
          <w:rFonts w:eastAsia="Times New Roman" w:cs="Times New Roman"/>
          <w:szCs w:val="24"/>
        </w:rPr>
        <w:t xml:space="preserve"> “K-Pop” dan “K-Drama”. Dari hasil ujicoba akuisisi data didapatkan sebanyak 68.393 </w:t>
      </w:r>
      <w:r>
        <w:rPr>
          <w:rFonts w:eastAsia="Times New Roman" w:cs="Times New Roman"/>
          <w:i/>
          <w:szCs w:val="24"/>
        </w:rPr>
        <w:t xml:space="preserve">tweet. </w:t>
      </w:r>
      <w:r>
        <w:rPr>
          <w:rFonts w:eastAsia="Times New Roman" w:cs="Times New Roman"/>
          <w:szCs w:val="24"/>
        </w:rPr>
        <w:t xml:space="preserve">Hasil tersebut disebar menjadi 3 klaster / k=3, yang mana klaster pertama adalah waktu </w:t>
      </w:r>
      <w:r>
        <w:rPr>
          <w:rFonts w:eastAsia="Times New Roman" w:cs="Times New Roman"/>
          <w:i/>
          <w:szCs w:val="24"/>
        </w:rPr>
        <w:t>tweet</w:t>
      </w:r>
      <w:r>
        <w:rPr>
          <w:rFonts w:eastAsia="Times New Roman" w:cs="Times New Roman"/>
          <w:szCs w:val="24"/>
        </w:rPr>
        <w:t xml:space="preserve"> dianggap pada pagi hari, klaster kedua adalah waktu </w:t>
      </w:r>
      <w:r>
        <w:rPr>
          <w:rFonts w:eastAsia="Times New Roman" w:cs="Times New Roman"/>
          <w:i/>
          <w:szCs w:val="24"/>
        </w:rPr>
        <w:t>tweet</w:t>
      </w:r>
      <w:r>
        <w:rPr>
          <w:rFonts w:eastAsia="Times New Roman" w:cs="Times New Roman"/>
          <w:szCs w:val="24"/>
        </w:rPr>
        <w:t xml:space="preserve"> dianggap pada siang hari, dan klaster ketiga adalah waktu </w:t>
      </w:r>
      <w:r>
        <w:rPr>
          <w:rFonts w:eastAsia="Times New Roman" w:cs="Times New Roman"/>
          <w:i/>
          <w:szCs w:val="24"/>
        </w:rPr>
        <w:t>tweet</w:t>
      </w:r>
      <w:r>
        <w:rPr>
          <w:rFonts w:eastAsia="Times New Roman" w:cs="Times New Roman"/>
          <w:szCs w:val="24"/>
        </w:rPr>
        <w:t xml:space="preserve"> dianggap pada malam hari. Kemudian, hasil </w:t>
      </w:r>
      <w:r>
        <w:rPr>
          <w:rFonts w:eastAsia="Times New Roman" w:cs="Times New Roman"/>
          <w:szCs w:val="24"/>
        </w:rPr>
        <w:lastRenderedPageBreak/>
        <w:t xml:space="preserve">klasterisasi didapat jam 21.00 - 01.00 merupakan mayoritas orang-orang melakukan </w:t>
      </w:r>
      <w:r>
        <w:rPr>
          <w:rFonts w:eastAsia="Times New Roman" w:cs="Times New Roman"/>
          <w:i/>
          <w:szCs w:val="24"/>
        </w:rPr>
        <w:t>tweet</w:t>
      </w:r>
      <w:r>
        <w:rPr>
          <w:rFonts w:eastAsia="Times New Roman" w:cs="Times New Roman"/>
          <w:szCs w:val="24"/>
        </w:rPr>
        <w:t xml:space="preserve">. Dari hasil penelitian ini kita dapatkan bahwa penentuan nilai </w:t>
      </w:r>
      <w:r>
        <w:rPr>
          <w:rFonts w:eastAsia="Times New Roman" w:cs="Times New Roman"/>
          <w:i/>
          <w:szCs w:val="24"/>
        </w:rPr>
        <w:t xml:space="preserve">k </w:t>
      </w:r>
      <w:r>
        <w:rPr>
          <w:rFonts w:eastAsia="Times New Roman" w:cs="Times New Roman"/>
          <w:szCs w:val="24"/>
        </w:rPr>
        <w:t xml:space="preserve">untuk memperkirakan topik suatu klaster didasarkan pada asumsi kebiasaan pengguna dalam menggunakan media sosial Twitter. </w:t>
      </w:r>
    </w:p>
    <w:p w14:paraId="4435FD16" w14:textId="2085886F" w:rsidR="004D55A3" w:rsidRPr="0001539E" w:rsidRDefault="004D55A3" w:rsidP="00CD56EC">
      <w:pPr>
        <w:spacing w:before="240" w:after="240" w:line="360" w:lineRule="auto"/>
        <w:ind w:firstLine="720"/>
        <w:jc w:val="both"/>
        <w:rPr>
          <w:rFonts w:eastAsia="Times New Roman" w:cs="Times New Roman"/>
          <w:szCs w:val="24"/>
          <w:lang w:val="en-US"/>
        </w:rPr>
      </w:pPr>
      <w:r>
        <w:rPr>
          <w:rFonts w:eastAsia="Times New Roman" w:cs="Times New Roman"/>
          <w:szCs w:val="24"/>
          <w:lang w:val="en-US"/>
        </w:rPr>
        <w:t>Terpstra (2012)</w:t>
      </w:r>
      <w:r w:rsidR="00A61F98">
        <w:rPr>
          <w:rFonts w:eastAsia="Times New Roman" w:cs="Times New Roman"/>
          <w:szCs w:val="24"/>
          <w:lang w:val="en-US"/>
        </w:rPr>
        <w:t xml:space="preserve"> melakukan penelitian tentang kemungkinan analisis secara </w:t>
      </w:r>
      <w:r w:rsidR="00A61F98">
        <w:rPr>
          <w:rFonts w:eastAsia="Times New Roman" w:cs="Times New Roman"/>
          <w:i/>
          <w:iCs/>
          <w:szCs w:val="24"/>
          <w:lang w:val="en-US"/>
        </w:rPr>
        <w:t>real time</w:t>
      </w:r>
      <w:r w:rsidR="00A61F98">
        <w:rPr>
          <w:rFonts w:eastAsia="Times New Roman" w:cs="Times New Roman"/>
          <w:szCs w:val="24"/>
          <w:lang w:val="en-US"/>
        </w:rPr>
        <w:t xml:space="preserve"> dan otomatis dari pesan Twitter selama terjadinya situasi darurat. Analisis dilakukan dengan menggunakan </w:t>
      </w:r>
      <w:r w:rsidR="00A61F98">
        <w:rPr>
          <w:rFonts w:eastAsia="Times New Roman" w:cs="Times New Roman"/>
          <w:i/>
          <w:iCs/>
          <w:szCs w:val="24"/>
          <w:lang w:val="en-US"/>
        </w:rPr>
        <w:t xml:space="preserve">tools </w:t>
      </w:r>
      <w:r w:rsidR="00A61F98">
        <w:rPr>
          <w:rFonts w:eastAsia="Times New Roman" w:cs="Times New Roman"/>
          <w:szCs w:val="24"/>
          <w:lang w:val="en-US"/>
        </w:rPr>
        <w:t xml:space="preserve">ekstraksi informasi yang berhasil mendapatkan 97.000 </w:t>
      </w:r>
      <w:r w:rsidR="00A61F98">
        <w:rPr>
          <w:rFonts w:eastAsia="Times New Roman" w:cs="Times New Roman"/>
          <w:i/>
          <w:iCs/>
          <w:szCs w:val="24"/>
          <w:lang w:val="en-US"/>
        </w:rPr>
        <w:t>tweet</w:t>
      </w:r>
      <w:r w:rsidR="00A61F98">
        <w:rPr>
          <w:rFonts w:eastAsia="Times New Roman" w:cs="Times New Roman"/>
          <w:szCs w:val="24"/>
          <w:lang w:val="en-US"/>
        </w:rPr>
        <w:t xml:space="preserve"> yang dikirim sebelum, saat, dan sesudah badai terjadi pada Festival </w:t>
      </w:r>
      <w:proofErr w:type="spellStart"/>
      <w:r w:rsidR="00A61F98">
        <w:rPr>
          <w:rFonts w:eastAsia="Times New Roman" w:cs="Times New Roman"/>
          <w:szCs w:val="24"/>
          <w:lang w:val="en-US"/>
        </w:rPr>
        <w:t>Pukkelpop</w:t>
      </w:r>
      <w:proofErr w:type="spellEnd"/>
      <w:r w:rsidR="00A61F98">
        <w:rPr>
          <w:rFonts w:eastAsia="Times New Roman" w:cs="Times New Roman"/>
          <w:szCs w:val="24"/>
          <w:lang w:val="en-US"/>
        </w:rPr>
        <w:t xml:space="preserve"> 2011 di Belgia. </w:t>
      </w:r>
      <w:r w:rsidR="00A61F98">
        <w:rPr>
          <w:rFonts w:eastAsia="Times New Roman" w:cs="Times New Roman"/>
          <w:i/>
          <w:iCs/>
          <w:szCs w:val="24"/>
          <w:lang w:val="en-US"/>
        </w:rPr>
        <w:t xml:space="preserve">Tool </w:t>
      </w:r>
      <w:r w:rsidR="00A61F98">
        <w:rPr>
          <w:rFonts w:eastAsia="Times New Roman" w:cs="Times New Roman"/>
          <w:szCs w:val="24"/>
          <w:lang w:val="en-US"/>
        </w:rPr>
        <w:t xml:space="preserve">ekstraksi dapat menganalisis </w:t>
      </w:r>
      <w:r w:rsidR="00A61F98">
        <w:rPr>
          <w:rFonts w:eastAsia="Times New Roman" w:cs="Times New Roman"/>
          <w:i/>
          <w:iCs/>
          <w:szCs w:val="24"/>
          <w:lang w:val="en-US"/>
        </w:rPr>
        <w:t>tweet</w:t>
      </w:r>
      <w:r w:rsidR="00A61F98">
        <w:rPr>
          <w:rFonts w:eastAsia="Times New Roman" w:cs="Times New Roman"/>
          <w:szCs w:val="24"/>
          <w:lang w:val="en-US"/>
        </w:rPr>
        <w:t xml:space="preserve"> melalui tampilan geografis, jenis isi pesan (kerusakan, korban), dan jenis </w:t>
      </w:r>
      <w:r w:rsidR="00A61F98">
        <w:rPr>
          <w:rFonts w:eastAsia="Times New Roman" w:cs="Times New Roman"/>
          <w:i/>
          <w:iCs/>
          <w:szCs w:val="24"/>
          <w:lang w:val="en-US"/>
        </w:rPr>
        <w:t>tweet</w:t>
      </w:r>
      <w:r w:rsidR="00A61F98">
        <w:rPr>
          <w:rFonts w:eastAsia="Times New Roman" w:cs="Times New Roman"/>
          <w:szCs w:val="24"/>
          <w:lang w:val="en-US"/>
        </w:rPr>
        <w:t xml:space="preserve"> (seperti </w:t>
      </w:r>
      <w:r w:rsidR="00A61F98">
        <w:rPr>
          <w:rFonts w:eastAsia="Times New Roman" w:cs="Times New Roman"/>
          <w:i/>
          <w:iCs/>
          <w:szCs w:val="24"/>
          <w:lang w:val="en-US"/>
        </w:rPr>
        <w:t>retweet</w:t>
      </w:r>
      <w:r w:rsidR="00A61F98">
        <w:rPr>
          <w:rFonts w:eastAsia="Times New Roman" w:cs="Times New Roman"/>
          <w:szCs w:val="24"/>
          <w:lang w:val="en-US"/>
        </w:rPr>
        <w:t>).</w:t>
      </w:r>
    </w:p>
    <w:p w14:paraId="1AD9DAAB" w14:textId="5C7E005D" w:rsidR="004D55A3" w:rsidRDefault="004D55A3" w:rsidP="00CD56EC">
      <w:pPr>
        <w:spacing w:before="240" w:after="240" w:line="360" w:lineRule="auto"/>
        <w:ind w:firstLine="720"/>
        <w:jc w:val="both"/>
        <w:rPr>
          <w:rFonts w:eastAsia="Times New Roman" w:cs="Times New Roman"/>
          <w:szCs w:val="24"/>
          <w:lang w:val="en-US"/>
        </w:rPr>
      </w:pPr>
      <w:proofErr w:type="spellStart"/>
      <w:r>
        <w:rPr>
          <w:rFonts w:eastAsia="Times New Roman" w:cs="Times New Roman"/>
          <w:szCs w:val="24"/>
          <w:lang w:val="en-US"/>
        </w:rPr>
        <w:t>Denatari</w:t>
      </w:r>
      <w:proofErr w:type="spellEnd"/>
      <w:r>
        <w:rPr>
          <w:rFonts w:eastAsia="Times New Roman" w:cs="Times New Roman"/>
          <w:szCs w:val="24"/>
          <w:lang w:val="en-US"/>
        </w:rPr>
        <w:t xml:space="preserve"> (2015)</w:t>
      </w:r>
      <w:r w:rsidR="00A61F98">
        <w:rPr>
          <w:rFonts w:eastAsia="Times New Roman" w:cs="Times New Roman"/>
          <w:szCs w:val="24"/>
          <w:lang w:val="en-US"/>
        </w:rPr>
        <w:t xml:space="preserve"> </w:t>
      </w:r>
      <w:r w:rsidR="00B826A9">
        <w:rPr>
          <w:rFonts w:eastAsia="Times New Roman" w:cs="Times New Roman"/>
          <w:szCs w:val="24"/>
          <w:lang w:val="en-US"/>
        </w:rPr>
        <w:t xml:space="preserve">melakukan penelitian mengenai </w:t>
      </w:r>
      <w:proofErr w:type="spellStart"/>
      <w:r w:rsidR="00B826A9">
        <w:rPr>
          <w:rFonts w:eastAsia="Times New Roman" w:cs="Times New Roman"/>
          <w:szCs w:val="24"/>
          <w:lang w:val="en-US"/>
        </w:rPr>
        <w:t>klasterisasi</w:t>
      </w:r>
      <w:proofErr w:type="spellEnd"/>
      <w:r w:rsidR="00B826A9">
        <w:rPr>
          <w:rFonts w:eastAsia="Times New Roman" w:cs="Times New Roman"/>
          <w:szCs w:val="24"/>
          <w:lang w:val="en-US"/>
        </w:rPr>
        <w:t xml:space="preserve"> data teks Twitter untuk kasus pertanian di Indonesia. Data teks Twitter terbagi menjadi 2 jenis, yaitu data </w:t>
      </w:r>
      <w:r w:rsidR="00B826A9">
        <w:rPr>
          <w:rFonts w:eastAsia="Times New Roman" w:cs="Times New Roman"/>
          <w:i/>
          <w:iCs/>
          <w:szCs w:val="24"/>
          <w:lang w:val="en-US"/>
        </w:rPr>
        <w:t xml:space="preserve">tweet </w:t>
      </w:r>
      <w:r w:rsidR="00B826A9">
        <w:rPr>
          <w:rFonts w:eastAsia="Times New Roman" w:cs="Times New Roman"/>
          <w:szCs w:val="24"/>
          <w:lang w:val="en-US"/>
        </w:rPr>
        <w:t xml:space="preserve">sejumlah 51 data dan data konten </w:t>
      </w:r>
      <w:r w:rsidR="00B826A9">
        <w:rPr>
          <w:rFonts w:eastAsia="Times New Roman" w:cs="Times New Roman"/>
          <w:i/>
          <w:iCs/>
          <w:szCs w:val="24"/>
          <w:lang w:val="en-US"/>
        </w:rPr>
        <w:t xml:space="preserve">Uniform Resource Locator </w:t>
      </w:r>
      <w:r w:rsidR="00B826A9" w:rsidRPr="0001539E">
        <w:rPr>
          <w:rFonts w:eastAsia="Times New Roman" w:cs="Times New Roman"/>
          <w:szCs w:val="24"/>
          <w:lang w:val="en-US"/>
        </w:rPr>
        <w:t>(URL)</w:t>
      </w:r>
      <w:r w:rsidR="00B826A9">
        <w:rPr>
          <w:rFonts w:eastAsia="Times New Roman" w:cs="Times New Roman"/>
          <w:i/>
          <w:iCs/>
          <w:szCs w:val="24"/>
          <w:lang w:val="en-US"/>
        </w:rPr>
        <w:t xml:space="preserve"> </w:t>
      </w:r>
      <w:r w:rsidR="00B826A9">
        <w:rPr>
          <w:rFonts w:eastAsia="Times New Roman" w:cs="Times New Roman"/>
          <w:szCs w:val="24"/>
          <w:lang w:val="en-US"/>
        </w:rPr>
        <w:t xml:space="preserve">sejumlah 51 data. Kedua jenis data tersebut dibandingkan dan dikelompokkan dengan </w:t>
      </w:r>
      <w:proofErr w:type="spellStart"/>
      <w:r w:rsidR="00B826A9">
        <w:rPr>
          <w:rFonts w:eastAsia="Times New Roman" w:cs="Times New Roman"/>
          <w:szCs w:val="24"/>
          <w:lang w:val="en-US"/>
        </w:rPr>
        <w:t>algoritma</w:t>
      </w:r>
      <w:proofErr w:type="spellEnd"/>
      <w:r w:rsidR="00B826A9">
        <w:rPr>
          <w:rFonts w:eastAsia="Times New Roman" w:cs="Times New Roman"/>
          <w:szCs w:val="24"/>
          <w:lang w:val="en-US"/>
        </w:rPr>
        <w:t xml:space="preserve"> </w:t>
      </w:r>
      <w:proofErr w:type="spellStart"/>
      <w:r w:rsidR="00B826A9">
        <w:rPr>
          <w:rFonts w:eastAsia="Times New Roman" w:cs="Times New Roman"/>
          <w:i/>
          <w:iCs/>
          <w:szCs w:val="24"/>
          <w:lang w:val="en-US"/>
        </w:rPr>
        <w:t>hierarchial</w:t>
      </w:r>
      <w:proofErr w:type="spellEnd"/>
      <w:r w:rsidR="00B826A9">
        <w:rPr>
          <w:rFonts w:eastAsia="Times New Roman" w:cs="Times New Roman"/>
          <w:i/>
          <w:iCs/>
          <w:szCs w:val="24"/>
          <w:lang w:val="en-US"/>
        </w:rPr>
        <w:t xml:space="preserve"> clustering</w:t>
      </w:r>
      <w:r w:rsidR="00B826A9">
        <w:rPr>
          <w:rFonts w:eastAsia="Times New Roman" w:cs="Times New Roman"/>
          <w:szCs w:val="24"/>
          <w:lang w:val="en-US"/>
        </w:rPr>
        <w:t xml:space="preserve"> untuk mendapatkan </w:t>
      </w:r>
      <w:proofErr w:type="spellStart"/>
      <w:r w:rsidR="00B826A9">
        <w:rPr>
          <w:rFonts w:eastAsia="Times New Roman" w:cs="Times New Roman"/>
          <w:szCs w:val="24"/>
          <w:lang w:val="en-US"/>
        </w:rPr>
        <w:t>klaster</w:t>
      </w:r>
      <w:proofErr w:type="spellEnd"/>
      <w:r w:rsidR="00B826A9">
        <w:rPr>
          <w:rFonts w:eastAsia="Times New Roman" w:cs="Times New Roman"/>
          <w:szCs w:val="24"/>
          <w:lang w:val="en-US"/>
        </w:rPr>
        <w:t xml:space="preserve"> terbaik.</w:t>
      </w:r>
    </w:p>
    <w:p w14:paraId="471B5EB2" w14:textId="5F3DC567" w:rsidR="002D4577" w:rsidRDefault="0001539E" w:rsidP="00CD56EC">
      <w:pPr>
        <w:spacing w:before="240" w:after="240" w:line="360" w:lineRule="auto"/>
        <w:ind w:firstLine="720"/>
        <w:jc w:val="both"/>
        <w:rPr>
          <w:rFonts w:eastAsia="Times New Roman" w:cs="Times New Roman"/>
          <w:szCs w:val="24"/>
          <w:lang w:val="en-US"/>
        </w:rPr>
      </w:pPr>
      <w:r>
        <w:rPr>
          <w:rFonts w:eastAsia="Times New Roman" w:cs="Times New Roman"/>
          <w:szCs w:val="24"/>
          <w:lang w:val="en-US"/>
        </w:rPr>
        <w:fldChar w:fldCharType="begin" w:fldLock="1"/>
      </w:r>
      <w:r w:rsidR="001B1CE5">
        <w:rPr>
          <w:rFonts w:eastAsia="Times New Roman" w:cs="Times New Roman"/>
          <w:szCs w:val="24"/>
          <w:lang w:val="en-US"/>
        </w:rPr>
        <w:instrText>ADDIN CSL_CITATION {"citationItems":[{"id":"ITEM-1","itemData":{"DOI":"10.1111/j.1467-9671.2012.01359.x","ISSN":"13611682","abstract":"Social media feeds are rapidly emerging as a novel avenue for the contribution and dissemination of information that is often geographic. Their content often includes references to events occurring at, or affecting specific locations. Within this article we analyze the spatial and temporal characteristics of the twitter feed activity responding to a 5.8 magnitude earthquake which occurred on the East Coast of the United States (US) on August 23, 2011. We argue that these feeds represent a hybrid form of a sensor system that allows for the identification and localization of the impact area of the event. By contrasting this with comparable content collected through the dedicated crowdsourcing 'Did You Feel It?' (DYFI) website of the U.S. Geological Survey we assess the potential of the use of harvested social media content for event monitoring. The experiments support the notion that people act as sensors to give us comparable results in a timely manner, and can complement other sources of data to enhance our situational awareness and improve our understanding and response to such events. © 2012 Blackwell Publishing Ltd.","author":[{"dropping-particle":"","family":"Crooks","given":"Andrew","non-dropping-particle":"","parse-names":false,"suffix":""},{"dropping-particle":"","family":"Croitoru","given":"Arie","non-dropping-particle":"","parse-names":false,"suffix":""},{"dropping-particle":"","family":"Stefanidis","given":"Anthony","non-dropping-particle":"","parse-names":false,"suffix":""},{"dropping-particle":"","family":"Radzikowski","given":"Jacek","non-dropping-particle":"","parse-names":false,"suffix":""}],"container-title":"Transactions in GIS","id":"ITEM-1","issue":"1","issued":{"date-parts":[["2013"]]},"page":"124-147","title":"#Earthquake: Twitter as a Distributed Sensor System","type":"article-journal","volume":"17"},"uris":["http://www.mendeley.com/documents/?uuid=e82fa9ff-7315-41e8-ba1d-854c716afbb5"]}],"mendeley":{"formattedCitation":"(Crooks et al., 2013)","plainTextFormattedCitation":"(Crooks et al., 2013)","previouslyFormattedCitation":"(Crooks et al., 2013)"},"properties":{"noteIndex":0},"schema":"https://github.com/citation-style-language/schema/raw/master/csl-citation.json"}</w:instrText>
      </w:r>
      <w:r>
        <w:rPr>
          <w:rFonts w:eastAsia="Times New Roman" w:cs="Times New Roman"/>
          <w:szCs w:val="24"/>
          <w:lang w:val="en-US"/>
        </w:rPr>
        <w:fldChar w:fldCharType="separate"/>
      </w:r>
      <w:r w:rsidRPr="0001539E">
        <w:rPr>
          <w:rFonts w:eastAsia="Times New Roman" w:cs="Times New Roman"/>
          <w:noProof/>
          <w:szCs w:val="24"/>
          <w:lang w:val="en-US"/>
        </w:rPr>
        <w:t>(Crooks et al., 2013)</w:t>
      </w:r>
      <w:r>
        <w:rPr>
          <w:rFonts w:eastAsia="Times New Roman" w:cs="Times New Roman"/>
          <w:szCs w:val="24"/>
          <w:lang w:val="en-US"/>
        </w:rPr>
        <w:fldChar w:fldCharType="end"/>
      </w:r>
      <w:r>
        <w:rPr>
          <w:rFonts w:eastAsia="Times New Roman" w:cs="Times New Roman"/>
          <w:szCs w:val="24"/>
          <w:lang w:val="en-US"/>
        </w:rPr>
        <w:t xml:space="preserve"> penelitian ini dilakukan dengan analisis performa </w:t>
      </w:r>
      <w:r>
        <w:rPr>
          <w:rFonts w:eastAsia="Times New Roman" w:cs="Times New Roman"/>
          <w:i/>
          <w:iCs/>
          <w:szCs w:val="24"/>
          <w:lang w:val="en-US"/>
        </w:rPr>
        <w:t xml:space="preserve">microblogging </w:t>
      </w:r>
      <w:r>
        <w:rPr>
          <w:rFonts w:eastAsia="Times New Roman" w:cs="Times New Roman"/>
          <w:szCs w:val="24"/>
          <w:lang w:val="en-US"/>
        </w:rPr>
        <w:t xml:space="preserve">sebagai sistem sensor untuk mendeteksi kejadian dengan studi kasus gempa bumi yang ada di daerah East Coast, Amerika Serikat. Peneliti mengambil hasil deteksi yang memiliki karakteristik spasial dan temporal dari penyebaran informasi yang ada di situs </w:t>
      </w:r>
      <w:r>
        <w:rPr>
          <w:rFonts w:eastAsia="Times New Roman" w:cs="Times New Roman"/>
          <w:i/>
          <w:iCs/>
          <w:szCs w:val="24"/>
          <w:lang w:val="en-US"/>
        </w:rPr>
        <w:t>microblogging</w:t>
      </w:r>
      <w:r>
        <w:rPr>
          <w:rFonts w:eastAsia="Times New Roman" w:cs="Times New Roman"/>
          <w:szCs w:val="24"/>
          <w:lang w:val="en-US"/>
        </w:rPr>
        <w:t xml:space="preserve"> (Twitter). Analisis terhadap situs ini juga dilakukan dengan teknik </w:t>
      </w:r>
      <w:r>
        <w:rPr>
          <w:rFonts w:eastAsia="Times New Roman" w:cs="Times New Roman"/>
          <w:i/>
          <w:iCs/>
          <w:szCs w:val="24"/>
          <w:lang w:val="en-US"/>
        </w:rPr>
        <w:t>crowdsourcing</w:t>
      </w:r>
      <w:r>
        <w:rPr>
          <w:rFonts w:eastAsia="Times New Roman" w:cs="Times New Roman"/>
          <w:szCs w:val="24"/>
          <w:lang w:val="en-US"/>
        </w:rPr>
        <w:t xml:space="preserve">, karena setiap media sosial atau situs </w:t>
      </w:r>
      <w:r>
        <w:rPr>
          <w:rFonts w:eastAsia="Times New Roman" w:cs="Times New Roman"/>
          <w:i/>
          <w:iCs/>
          <w:szCs w:val="24"/>
          <w:lang w:val="en-US"/>
        </w:rPr>
        <w:t xml:space="preserve">microblogging </w:t>
      </w:r>
      <w:r>
        <w:rPr>
          <w:rFonts w:eastAsia="Times New Roman" w:cs="Times New Roman"/>
          <w:szCs w:val="24"/>
          <w:lang w:val="en-US"/>
        </w:rPr>
        <w:t xml:space="preserve">juga memiliki informasi geografis ketika seorang pengguna mengomentari suatu kejadian yang dialami terjadi di sekitarnya, atau mengenai pusat lokasi yang menjadi pusat perhatian. Namun, perbedaannya media sosial atau situs </w:t>
      </w:r>
      <w:r>
        <w:rPr>
          <w:rFonts w:eastAsia="Times New Roman" w:cs="Times New Roman"/>
          <w:i/>
          <w:iCs/>
          <w:szCs w:val="24"/>
          <w:lang w:val="en-US"/>
        </w:rPr>
        <w:t>microblogging</w:t>
      </w:r>
      <w:r>
        <w:rPr>
          <w:rFonts w:eastAsia="Times New Roman" w:cs="Times New Roman"/>
          <w:szCs w:val="24"/>
          <w:lang w:val="en-US"/>
        </w:rPr>
        <w:t xml:space="preserve"> tidak menyediakan informasi geografis pengguna secara terang-terangan, berbeda dengan teknik </w:t>
      </w:r>
      <w:r>
        <w:rPr>
          <w:rFonts w:eastAsia="Times New Roman" w:cs="Times New Roman"/>
          <w:i/>
          <w:iCs/>
          <w:szCs w:val="24"/>
          <w:lang w:val="en-US"/>
        </w:rPr>
        <w:t>crowdsourcing</w:t>
      </w:r>
      <w:r>
        <w:rPr>
          <w:rFonts w:eastAsia="Times New Roman" w:cs="Times New Roman"/>
          <w:szCs w:val="24"/>
          <w:lang w:val="en-US"/>
        </w:rPr>
        <w:t xml:space="preserve"> yang</w:t>
      </w:r>
      <w:r w:rsidR="002D4577">
        <w:rPr>
          <w:rFonts w:eastAsia="Times New Roman" w:cs="Times New Roman"/>
          <w:szCs w:val="24"/>
          <w:lang w:val="en-US"/>
        </w:rPr>
        <w:t xml:space="preserve"> sudah ada pada aplikasi </w:t>
      </w:r>
      <w:proofErr w:type="spellStart"/>
      <w:r w:rsidR="002D4577">
        <w:rPr>
          <w:rFonts w:eastAsia="Times New Roman" w:cs="Times New Roman"/>
          <w:szCs w:val="24"/>
          <w:lang w:val="en-US"/>
        </w:rPr>
        <w:t>Wikimapia</w:t>
      </w:r>
      <w:proofErr w:type="spellEnd"/>
      <w:r w:rsidR="002D4577">
        <w:rPr>
          <w:rFonts w:eastAsia="Times New Roman" w:cs="Times New Roman"/>
          <w:szCs w:val="24"/>
          <w:lang w:val="en-US"/>
        </w:rPr>
        <w:t xml:space="preserve"> atau OpenStreetMap.</w:t>
      </w:r>
    </w:p>
    <w:p w14:paraId="103DD891" w14:textId="77777777" w:rsidR="002D4577" w:rsidRDefault="002D4577" w:rsidP="00CD56EC">
      <w:pPr>
        <w:spacing w:before="240" w:after="240" w:line="360" w:lineRule="auto"/>
        <w:ind w:firstLine="720"/>
        <w:jc w:val="both"/>
        <w:rPr>
          <w:rFonts w:eastAsia="Times New Roman" w:cs="Times New Roman"/>
          <w:szCs w:val="24"/>
          <w:lang w:val="en-US"/>
        </w:rPr>
      </w:pPr>
      <w:r>
        <w:rPr>
          <w:rFonts w:eastAsia="Times New Roman" w:cs="Times New Roman"/>
          <w:szCs w:val="24"/>
          <w:lang w:val="en-US"/>
        </w:rPr>
        <w:lastRenderedPageBreak/>
        <w:t xml:space="preserve">Penelitian ini bertujuan untuk menilai kualitas informasi yang telah diambil dari masyarakat dengan mempertimbangkan reaksi pengguna Twitter terhadap gempa bumi yang terjadi di Virginia, Amerika Serikat pada tanggal 23 Agustus 2011. Hasilnya, </w:t>
      </w:r>
      <w:r>
        <w:rPr>
          <w:rFonts w:eastAsia="Times New Roman" w:cs="Times New Roman"/>
          <w:i/>
          <w:iCs/>
          <w:szCs w:val="24"/>
          <w:lang w:val="en-US"/>
        </w:rPr>
        <w:t>tweet</w:t>
      </w:r>
      <w:r>
        <w:rPr>
          <w:rFonts w:eastAsia="Times New Roman" w:cs="Times New Roman"/>
          <w:szCs w:val="24"/>
          <w:lang w:val="en-US"/>
        </w:rPr>
        <w:t xml:space="preserve"> dapat digunakan untuk memberi perkiraan yang cepat dan bagus dari wilayah yang terkena dampak gempa bumi. Perkiraan ini digunakan sebagai informasi yang penting untuk penanganan dan pemulihan dampak bencana. Dengan kemampuannya untuk memperkirakan wilayah yang terkena dampak gempa bumi dengan akurat, hal tersebut mendukung pernyataan bahwa dengan mengambil informasi </w:t>
      </w:r>
      <w:proofErr w:type="spellStart"/>
      <w:r>
        <w:rPr>
          <w:rFonts w:eastAsia="Times New Roman" w:cs="Times New Roman"/>
          <w:szCs w:val="24"/>
          <w:lang w:val="en-US"/>
        </w:rPr>
        <w:t>geospasial</w:t>
      </w:r>
      <w:proofErr w:type="spellEnd"/>
      <w:r>
        <w:rPr>
          <w:rFonts w:eastAsia="Times New Roman" w:cs="Times New Roman"/>
          <w:szCs w:val="24"/>
          <w:lang w:val="en-US"/>
        </w:rPr>
        <w:t xml:space="preserve"> di Twitter, peneliti memperoleh informasi yang penting mengenai dampak dari suatu kejadian dengan cepat.</w:t>
      </w:r>
    </w:p>
    <w:p w14:paraId="3F467213" w14:textId="280E18CA" w:rsidR="004D55A3" w:rsidRPr="00391290" w:rsidRDefault="001B1CE5" w:rsidP="00CD56EC">
      <w:pPr>
        <w:spacing w:before="240" w:after="240" w:line="360" w:lineRule="auto"/>
        <w:ind w:firstLine="720"/>
        <w:jc w:val="both"/>
        <w:rPr>
          <w:rFonts w:eastAsia="Times New Roman" w:cs="Times New Roman"/>
          <w:szCs w:val="24"/>
          <w:lang w:val="en-US"/>
        </w:rPr>
      </w:pPr>
      <w:r>
        <w:rPr>
          <w:rFonts w:eastAsia="Times New Roman" w:cs="Times New Roman"/>
          <w:szCs w:val="24"/>
          <w:lang w:val="en-US"/>
        </w:rPr>
        <w:fldChar w:fldCharType="begin" w:fldLock="1"/>
      </w:r>
      <w:r w:rsidR="00932239">
        <w:rPr>
          <w:rFonts w:eastAsia="Times New Roman" w:cs="Times New Roman"/>
          <w:szCs w:val="24"/>
          <w:lang w:val="en-US"/>
        </w:rPr>
        <w:instrText>ADDIN CSL_CITATION {"citationItems":[{"id":"ITEM-1","itemData":{"DOI":"10.1016/j.cmpb.2021.106083","ISSN":"18727565","PMID":"33906012","abstract":"Background: After two months of implementing a partial lockdown, the Indonesian government had announced the “New Normal” policy to prevent a further economic crash in the country. This policy received many critics, as Indonesia still experiencing a fluctuated number of infected cases. Understanding public perception through effective risk communication can assist the government in relaying an appropriate message to improve people's compliance and to avoid further disease spread. Objective: This study observed how risk communication using social media platforms like Twitter could be adopted to measure public attention on COVID-19 related issues “New Normal”. Method: From May 21 to June 18, 2020, we archived all tweets related to COVID-19 containing keywords: “#NewNormal”, and “New Normal” using Drone Emprit Academy (DEA) engine. DEA search API collected all requested tweets and described the cumulative tweets for trend analysis, word segmentation, and word frequency. We further analyzed the public perception using sentiment analysis and identified the predominant tweets using emotion analysis. Result: We collected 284,216 tweets from 137,057 active users. From the trend analysis, we observed three stages of the changing trend of the public's attention on the “New Normal”. Results from the sentiment analysis indicate that more than half of the population (52%) had a “positive” sentiment towards the “New Normal” issues while only 41% of them had a “negative” perception. Our study also demonstrated the public's sentiment trend has gradually shifted from “negative” to “positive” due to the influence of both the government actions and the spread of the disease. A more detailed analysis of the emotion analysis showed that the majority of the public emotions (77.6%) relied on the emotion of “trust”, “anticipation”, and “joy”. Meanwhile, people were also surprised (8.62%) that the Indonesian government progressed to the “New Normal” concept despite a fluctuating number of cases. Conclusion: Our findings offer an opportunity for the government to use Twitter in the process of quick decision-making and policy evaluation during uncertain times in response to the COVID-19 pandemic.","author":[{"dropping-particle":"","family":"Rahmanti","given":"Annisa Ristya","non-dropping-particle":"","parse-names":false,"suffix":""},{"dropping-particle":"","family":"Ningrum","given":"Dina Nur Anggraini","non-dropping-particle":"","parse-names":false,"suffix":""},{"dropping-particle":"","family":"Lazuardi","given":"Lutfan","non-dropping-particle":"","parse-names":false,"suffix":""},{"dropping-particle":"","family":"Yang","given":"Hsuan Chia","non-dropping-particle":"","parse-names":false,"suffix":""},{"dropping-particle":"","family":"Li","given":"Yu Chuan(Jack)","non-dropping-particle":"","parse-names":false,"suffix":""}],"container-title":"Computer Methods and Programs in Biomedicine","id":"ITEM-1","issued":{"date-parts":[["2021"]]},"page":"106083","publisher":"Elsevier B.V.","title":"Social Media Data Analytics for Outbreak Risk Communication: Public Attention on the “New Normal” During the COVID-19 Pandemic in Indonesia","type":"article-journal","volume":"205"},"uris":["http://www.mendeley.com/documents/?uuid=2a225519-a533-4207-b251-f96bf2e504e8"]}],"mendeley":{"formattedCitation":"(Rahmanti et al., 2021)","plainTextFormattedCitation":"(Rahmanti et al., 2021)","previouslyFormattedCitation":"(Rahmanti et al., 2021)"},"properties":{"noteIndex":0},"schema":"https://github.com/citation-style-language/schema/raw/master/csl-citation.json"}</w:instrText>
      </w:r>
      <w:r>
        <w:rPr>
          <w:rFonts w:eastAsia="Times New Roman" w:cs="Times New Roman"/>
          <w:szCs w:val="24"/>
          <w:lang w:val="en-US"/>
        </w:rPr>
        <w:fldChar w:fldCharType="separate"/>
      </w:r>
      <w:r w:rsidRPr="001B1CE5">
        <w:rPr>
          <w:rFonts w:eastAsia="Times New Roman" w:cs="Times New Roman"/>
          <w:noProof/>
          <w:szCs w:val="24"/>
          <w:lang w:val="en-US"/>
        </w:rPr>
        <w:t>(Rahmanti et al., 2021)</w:t>
      </w:r>
      <w:r>
        <w:rPr>
          <w:rFonts w:eastAsia="Times New Roman" w:cs="Times New Roman"/>
          <w:szCs w:val="24"/>
          <w:lang w:val="en-US"/>
        </w:rPr>
        <w:fldChar w:fldCharType="end"/>
      </w:r>
      <w:r w:rsidR="0001539E">
        <w:rPr>
          <w:rFonts w:eastAsia="Times New Roman" w:cs="Times New Roman"/>
          <w:szCs w:val="24"/>
          <w:lang w:val="en-US"/>
        </w:rPr>
        <w:t xml:space="preserve"> </w:t>
      </w:r>
      <w:r>
        <w:rPr>
          <w:rFonts w:eastAsia="Times New Roman" w:cs="Times New Roman"/>
          <w:szCs w:val="24"/>
          <w:lang w:val="en-US"/>
        </w:rPr>
        <w:t>melakukan penelitian dengan mengidentifikasi informasi</w:t>
      </w:r>
      <w:r w:rsidR="007A1C60">
        <w:rPr>
          <w:rFonts w:eastAsia="Times New Roman" w:cs="Times New Roman"/>
          <w:szCs w:val="24"/>
          <w:lang w:val="en-US"/>
        </w:rPr>
        <w:t xml:space="preserve"> tentang </w:t>
      </w:r>
      <w:proofErr w:type="spellStart"/>
      <w:r w:rsidR="007A1C60">
        <w:rPr>
          <w:rFonts w:eastAsia="Times New Roman" w:cs="Times New Roman"/>
          <w:szCs w:val="24"/>
          <w:lang w:val="en-US"/>
        </w:rPr>
        <w:t>resiko</w:t>
      </w:r>
      <w:proofErr w:type="spellEnd"/>
      <w:r w:rsidR="007A1C60">
        <w:rPr>
          <w:rFonts w:eastAsia="Times New Roman" w:cs="Times New Roman"/>
          <w:szCs w:val="24"/>
          <w:lang w:val="en-US"/>
        </w:rPr>
        <w:t xml:space="preserve"> dan </w:t>
      </w:r>
      <w:proofErr w:type="spellStart"/>
      <w:r w:rsidR="007A1C60">
        <w:rPr>
          <w:rFonts w:eastAsia="Times New Roman" w:cs="Times New Roman"/>
          <w:szCs w:val="24"/>
          <w:lang w:val="en-US"/>
        </w:rPr>
        <w:t>respon</w:t>
      </w:r>
      <w:proofErr w:type="spellEnd"/>
      <w:r w:rsidR="007A1C60">
        <w:rPr>
          <w:rFonts w:eastAsia="Times New Roman" w:cs="Times New Roman"/>
          <w:szCs w:val="24"/>
          <w:lang w:val="en-US"/>
        </w:rPr>
        <w:t xml:space="preserve"> komunikasi masyarakat Indonesia terhadap pemberlakuan </w:t>
      </w:r>
      <w:r w:rsidR="007A1C60">
        <w:rPr>
          <w:rFonts w:eastAsia="Times New Roman" w:cs="Times New Roman"/>
          <w:i/>
          <w:iCs/>
          <w:szCs w:val="24"/>
          <w:lang w:val="en-US"/>
        </w:rPr>
        <w:t>New Normal</w:t>
      </w:r>
      <w:r>
        <w:rPr>
          <w:rFonts w:eastAsia="Times New Roman" w:cs="Times New Roman"/>
          <w:szCs w:val="24"/>
          <w:lang w:val="en-US"/>
        </w:rPr>
        <w:t xml:space="preserve"> </w:t>
      </w:r>
      <w:r w:rsidR="007A1C60">
        <w:rPr>
          <w:rFonts w:eastAsia="Times New Roman" w:cs="Times New Roman"/>
          <w:szCs w:val="24"/>
          <w:lang w:val="en-US"/>
        </w:rPr>
        <w:t xml:space="preserve">ketika pandemi Covid-19 </w:t>
      </w:r>
      <w:r>
        <w:rPr>
          <w:rFonts w:eastAsia="Times New Roman" w:cs="Times New Roman"/>
          <w:szCs w:val="24"/>
          <w:lang w:val="en-US"/>
        </w:rPr>
        <w:t xml:space="preserve">yang ada pada situs </w:t>
      </w:r>
      <w:r>
        <w:rPr>
          <w:rFonts w:eastAsia="Times New Roman" w:cs="Times New Roman"/>
          <w:i/>
          <w:iCs/>
          <w:szCs w:val="24"/>
          <w:lang w:val="en-US"/>
        </w:rPr>
        <w:t xml:space="preserve">microblogging </w:t>
      </w:r>
      <w:r>
        <w:rPr>
          <w:rFonts w:eastAsia="Times New Roman" w:cs="Times New Roman"/>
          <w:szCs w:val="24"/>
          <w:lang w:val="en-US"/>
        </w:rPr>
        <w:t>(</w:t>
      </w:r>
      <w:r w:rsidR="007A1C60">
        <w:rPr>
          <w:rFonts w:eastAsia="Times New Roman" w:cs="Times New Roman"/>
          <w:szCs w:val="24"/>
          <w:lang w:val="en-US"/>
        </w:rPr>
        <w:t>Twitter</w:t>
      </w:r>
      <w:r>
        <w:rPr>
          <w:rFonts w:eastAsia="Times New Roman" w:cs="Times New Roman"/>
          <w:szCs w:val="24"/>
          <w:lang w:val="en-US"/>
        </w:rPr>
        <w:t>)</w:t>
      </w:r>
      <w:r w:rsidR="007A1C60">
        <w:rPr>
          <w:rFonts w:eastAsia="Times New Roman" w:cs="Times New Roman"/>
          <w:szCs w:val="24"/>
          <w:lang w:val="en-US"/>
        </w:rPr>
        <w:t xml:space="preserve"> di wilayah Indonesia. </w:t>
      </w:r>
      <w:r w:rsidR="00AD37D2">
        <w:rPr>
          <w:rFonts w:eastAsia="Times New Roman" w:cs="Times New Roman"/>
          <w:szCs w:val="24"/>
          <w:lang w:val="en-US"/>
        </w:rPr>
        <w:t>Penelitian ini bertujuan untuk menggolongkan</w:t>
      </w:r>
      <w:r w:rsidR="00CD3977">
        <w:rPr>
          <w:rFonts w:eastAsia="Times New Roman" w:cs="Times New Roman"/>
          <w:szCs w:val="24"/>
          <w:lang w:val="en-US"/>
        </w:rPr>
        <w:t xml:space="preserve"> </w:t>
      </w:r>
      <w:r w:rsidR="00CD3977">
        <w:rPr>
          <w:rFonts w:eastAsia="Times New Roman" w:cs="Times New Roman"/>
          <w:i/>
          <w:iCs/>
          <w:szCs w:val="24"/>
          <w:lang w:val="en-US"/>
        </w:rPr>
        <w:t xml:space="preserve">tweet </w:t>
      </w:r>
      <w:r w:rsidR="00CD3977">
        <w:rPr>
          <w:rFonts w:eastAsia="Times New Roman" w:cs="Times New Roman"/>
          <w:szCs w:val="24"/>
          <w:lang w:val="en-US"/>
        </w:rPr>
        <w:t xml:space="preserve">yang memiliki sentimen positif, negatif, dan netral dengan </w:t>
      </w:r>
      <w:proofErr w:type="spellStart"/>
      <w:r w:rsidR="00CD3977">
        <w:rPr>
          <w:rFonts w:eastAsia="Times New Roman" w:cs="Times New Roman"/>
          <w:szCs w:val="24"/>
          <w:lang w:val="en-US"/>
        </w:rPr>
        <w:t>klasifikator</w:t>
      </w:r>
      <w:proofErr w:type="spellEnd"/>
      <w:r w:rsidR="00CD3977">
        <w:rPr>
          <w:rFonts w:eastAsia="Times New Roman" w:cs="Times New Roman"/>
          <w:szCs w:val="24"/>
          <w:lang w:val="en-US"/>
        </w:rPr>
        <w:t xml:space="preserve"> </w:t>
      </w:r>
      <w:r w:rsidR="00CD3977" w:rsidRPr="00391290">
        <w:rPr>
          <w:rFonts w:eastAsia="Times New Roman" w:cs="Times New Roman"/>
          <w:i/>
          <w:iCs/>
          <w:szCs w:val="24"/>
          <w:lang w:val="en-US"/>
        </w:rPr>
        <w:t>naïve-</w:t>
      </w:r>
      <w:proofErr w:type="spellStart"/>
      <w:r w:rsidR="00CD3977" w:rsidRPr="00391290">
        <w:rPr>
          <w:rFonts w:eastAsia="Times New Roman" w:cs="Times New Roman"/>
          <w:i/>
          <w:iCs/>
          <w:szCs w:val="24"/>
          <w:lang w:val="en-US"/>
        </w:rPr>
        <w:t>bayes</w:t>
      </w:r>
      <w:proofErr w:type="spellEnd"/>
      <w:r w:rsidR="00BB6CF6">
        <w:rPr>
          <w:rFonts w:eastAsia="Times New Roman" w:cs="Times New Roman"/>
          <w:i/>
          <w:iCs/>
          <w:szCs w:val="24"/>
          <w:lang w:val="en-US"/>
        </w:rPr>
        <w:t xml:space="preserve"> </w:t>
      </w:r>
      <w:r w:rsidR="00BB6CF6">
        <w:rPr>
          <w:rFonts w:eastAsia="Times New Roman" w:cs="Times New Roman"/>
          <w:szCs w:val="24"/>
          <w:lang w:val="en-US"/>
        </w:rPr>
        <w:t xml:space="preserve">dan memasukkannya ke dalam analisis emosi dasar dari </w:t>
      </w:r>
      <w:proofErr w:type="spellStart"/>
      <w:r w:rsidR="00BB6CF6" w:rsidRPr="00391290">
        <w:rPr>
          <w:rFonts w:eastAsia="Times New Roman" w:cs="Times New Roman"/>
          <w:i/>
          <w:iCs/>
          <w:szCs w:val="24"/>
          <w:lang w:val="en-US"/>
        </w:rPr>
        <w:t>Plutchik’s</w:t>
      </w:r>
      <w:proofErr w:type="spellEnd"/>
      <w:r w:rsidR="00BB6CF6" w:rsidRPr="00391290">
        <w:rPr>
          <w:rFonts w:eastAsia="Times New Roman" w:cs="Times New Roman"/>
          <w:i/>
          <w:iCs/>
          <w:szCs w:val="24"/>
          <w:lang w:val="en-US"/>
        </w:rPr>
        <w:t xml:space="preserve"> Wheel of Emotions</w:t>
      </w:r>
      <w:r w:rsidR="00BB6CF6">
        <w:rPr>
          <w:rFonts w:eastAsia="Times New Roman" w:cs="Times New Roman"/>
          <w:szCs w:val="24"/>
          <w:lang w:val="en-US"/>
        </w:rPr>
        <w:t xml:space="preserve"> (</w:t>
      </w:r>
      <w:r w:rsidR="00BB6CF6">
        <w:rPr>
          <w:rFonts w:eastAsia="Times New Roman" w:cs="Times New Roman"/>
          <w:i/>
          <w:iCs/>
          <w:szCs w:val="24"/>
          <w:lang w:val="en-US"/>
        </w:rPr>
        <w:t xml:space="preserve">joy, fear, anticipation, anger, disgust, sadness, surprise, </w:t>
      </w:r>
      <w:r w:rsidR="00BB6CF6">
        <w:rPr>
          <w:rFonts w:eastAsia="Times New Roman" w:cs="Times New Roman"/>
          <w:szCs w:val="24"/>
          <w:lang w:val="en-US"/>
        </w:rPr>
        <w:t xml:space="preserve">dan </w:t>
      </w:r>
      <w:r w:rsidR="00BB6CF6">
        <w:rPr>
          <w:rFonts w:eastAsia="Times New Roman" w:cs="Times New Roman"/>
          <w:i/>
          <w:iCs/>
          <w:szCs w:val="24"/>
          <w:lang w:val="en-US"/>
        </w:rPr>
        <w:t>trust</w:t>
      </w:r>
      <w:r w:rsidR="00BB6CF6">
        <w:rPr>
          <w:rFonts w:eastAsia="Times New Roman" w:cs="Times New Roman"/>
          <w:szCs w:val="24"/>
          <w:lang w:val="en-US"/>
        </w:rPr>
        <w:t>)</w:t>
      </w:r>
      <w:r w:rsidR="00CD3977">
        <w:rPr>
          <w:rFonts w:eastAsia="Times New Roman" w:cs="Times New Roman"/>
          <w:szCs w:val="24"/>
          <w:lang w:val="en-US"/>
        </w:rPr>
        <w:t xml:space="preserve">. Penelitian ini dilakukan pada tanggal 21 Mei 2020 – 18 Juni 2020, dengan hasil data sebanyak 282.216 </w:t>
      </w:r>
      <w:r w:rsidR="00CD3977">
        <w:rPr>
          <w:rFonts w:eastAsia="Times New Roman" w:cs="Times New Roman"/>
          <w:i/>
          <w:iCs/>
          <w:szCs w:val="24"/>
          <w:lang w:val="en-US"/>
        </w:rPr>
        <w:t>tweet</w:t>
      </w:r>
      <w:r w:rsidR="00CD3977">
        <w:rPr>
          <w:rFonts w:eastAsia="Times New Roman" w:cs="Times New Roman"/>
          <w:szCs w:val="24"/>
          <w:lang w:val="en-US"/>
        </w:rPr>
        <w:t xml:space="preserve"> dari 137.057 pengguna. </w:t>
      </w:r>
      <w:r w:rsidR="00CD3977">
        <w:rPr>
          <w:rFonts w:eastAsia="Times New Roman" w:cs="Times New Roman"/>
          <w:i/>
          <w:iCs/>
          <w:szCs w:val="24"/>
          <w:lang w:val="en-US"/>
        </w:rPr>
        <w:t>Tweet</w:t>
      </w:r>
      <w:r w:rsidR="00CD3977">
        <w:rPr>
          <w:rFonts w:eastAsia="Times New Roman" w:cs="Times New Roman"/>
          <w:szCs w:val="24"/>
          <w:lang w:val="en-US"/>
        </w:rPr>
        <w:t xml:space="preserve"> itu semua mengandung 88.677 </w:t>
      </w:r>
      <w:r w:rsidR="00CD3977">
        <w:rPr>
          <w:rFonts w:eastAsia="Times New Roman" w:cs="Times New Roman"/>
          <w:i/>
          <w:iCs/>
          <w:szCs w:val="24"/>
          <w:lang w:val="en-US"/>
        </w:rPr>
        <w:t>mention</w:t>
      </w:r>
      <w:r w:rsidR="00CD3977">
        <w:rPr>
          <w:rFonts w:eastAsia="Times New Roman" w:cs="Times New Roman"/>
          <w:szCs w:val="24"/>
          <w:lang w:val="en-US"/>
        </w:rPr>
        <w:t xml:space="preserve">, 31.452 </w:t>
      </w:r>
      <w:r w:rsidR="00CD3977">
        <w:rPr>
          <w:rFonts w:eastAsia="Times New Roman" w:cs="Times New Roman"/>
          <w:i/>
          <w:iCs/>
          <w:szCs w:val="24"/>
          <w:lang w:val="en-US"/>
        </w:rPr>
        <w:t>reply</w:t>
      </w:r>
      <w:r w:rsidR="00CD3977">
        <w:rPr>
          <w:rFonts w:eastAsia="Times New Roman" w:cs="Times New Roman"/>
          <w:szCs w:val="24"/>
          <w:lang w:val="en-US"/>
        </w:rPr>
        <w:t xml:space="preserve">, 164.087 </w:t>
      </w:r>
      <w:r w:rsidR="00CD3977">
        <w:rPr>
          <w:rFonts w:eastAsia="Times New Roman" w:cs="Times New Roman"/>
          <w:i/>
          <w:iCs/>
          <w:szCs w:val="24"/>
          <w:lang w:val="en-US"/>
        </w:rPr>
        <w:t>retweet</w:t>
      </w:r>
      <w:r w:rsidR="00CD3977">
        <w:rPr>
          <w:rFonts w:eastAsia="Times New Roman" w:cs="Times New Roman"/>
          <w:szCs w:val="24"/>
          <w:lang w:val="en-US"/>
        </w:rPr>
        <w:t xml:space="preserve">. </w:t>
      </w:r>
      <w:r w:rsidR="0021455F">
        <w:rPr>
          <w:rFonts w:eastAsia="Times New Roman" w:cs="Times New Roman"/>
          <w:szCs w:val="24"/>
          <w:lang w:val="en-US"/>
        </w:rPr>
        <w:t xml:space="preserve">Hasil tersebut disebar ke dalam </w:t>
      </w:r>
      <w:proofErr w:type="spellStart"/>
      <w:r w:rsidR="0021455F">
        <w:rPr>
          <w:rFonts w:eastAsia="Times New Roman" w:cs="Times New Roman"/>
          <w:i/>
          <w:iCs/>
          <w:szCs w:val="24"/>
          <w:lang w:val="en-US"/>
        </w:rPr>
        <w:t>Plutchik’s</w:t>
      </w:r>
      <w:proofErr w:type="spellEnd"/>
      <w:r w:rsidR="0021455F">
        <w:rPr>
          <w:rFonts w:eastAsia="Times New Roman" w:cs="Times New Roman"/>
          <w:i/>
          <w:iCs/>
          <w:szCs w:val="24"/>
          <w:lang w:val="en-US"/>
        </w:rPr>
        <w:t xml:space="preserve"> Wheel of Emotions</w:t>
      </w:r>
      <w:r w:rsidR="0021455F">
        <w:rPr>
          <w:rFonts w:eastAsia="Times New Roman" w:cs="Times New Roman"/>
          <w:szCs w:val="24"/>
          <w:lang w:val="en-US"/>
        </w:rPr>
        <w:t xml:space="preserve"> dengan persentase; </w:t>
      </w:r>
      <w:r w:rsidR="0021455F">
        <w:rPr>
          <w:rFonts w:eastAsia="Times New Roman" w:cs="Times New Roman"/>
          <w:i/>
          <w:iCs/>
          <w:szCs w:val="24"/>
          <w:lang w:val="en-US"/>
        </w:rPr>
        <w:t xml:space="preserve">joy </w:t>
      </w:r>
      <w:r w:rsidR="0021455F">
        <w:rPr>
          <w:rFonts w:eastAsia="Times New Roman" w:cs="Times New Roman"/>
          <w:szCs w:val="24"/>
          <w:lang w:val="en-US"/>
        </w:rPr>
        <w:t>(9,01%)</w:t>
      </w:r>
      <w:r w:rsidR="0021455F">
        <w:rPr>
          <w:rFonts w:eastAsia="Times New Roman" w:cs="Times New Roman"/>
          <w:i/>
          <w:iCs/>
          <w:szCs w:val="24"/>
          <w:lang w:val="en-US"/>
        </w:rPr>
        <w:t>, fear</w:t>
      </w:r>
      <w:r w:rsidR="0021455F">
        <w:rPr>
          <w:rFonts w:eastAsia="Times New Roman" w:cs="Times New Roman"/>
          <w:szCs w:val="24"/>
          <w:lang w:val="en-US"/>
        </w:rPr>
        <w:t xml:space="preserve"> (6,50%)</w:t>
      </w:r>
      <w:r w:rsidR="0021455F">
        <w:rPr>
          <w:rFonts w:eastAsia="Times New Roman" w:cs="Times New Roman"/>
          <w:i/>
          <w:iCs/>
          <w:szCs w:val="24"/>
          <w:lang w:val="en-US"/>
        </w:rPr>
        <w:t xml:space="preserve">, anticipation </w:t>
      </w:r>
      <w:r w:rsidR="0021455F">
        <w:rPr>
          <w:rFonts w:eastAsia="Times New Roman" w:cs="Times New Roman"/>
          <w:szCs w:val="24"/>
          <w:lang w:val="en-US"/>
        </w:rPr>
        <w:t>(14,82%)</w:t>
      </w:r>
      <w:r w:rsidR="0021455F">
        <w:rPr>
          <w:rFonts w:eastAsia="Times New Roman" w:cs="Times New Roman"/>
          <w:i/>
          <w:iCs/>
          <w:szCs w:val="24"/>
          <w:lang w:val="en-US"/>
        </w:rPr>
        <w:t xml:space="preserve">, anger </w:t>
      </w:r>
      <w:r w:rsidR="0021455F" w:rsidRPr="00A40A2D">
        <w:rPr>
          <w:rFonts w:eastAsia="Times New Roman" w:cs="Times New Roman"/>
          <w:szCs w:val="24"/>
          <w:lang w:val="en-US"/>
        </w:rPr>
        <w:t>(</w:t>
      </w:r>
      <w:r w:rsidR="0021455F" w:rsidRPr="0062230D">
        <w:rPr>
          <w:rFonts w:eastAsia="Times New Roman" w:cs="Times New Roman"/>
          <w:szCs w:val="24"/>
          <w:lang w:val="en-US"/>
        </w:rPr>
        <w:t>4,81%</w:t>
      </w:r>
      <w:r w:rsidR="0021455F" w:rsidRPr="00A40A2D">
        <w:rPr>
          <w:rFonts w:eastAsia="Times New Roman" w:cs="Times New Roman"/>
          <w:szCs w:val="24"/>
          <w:lang w:val="en-US"/>
        </w:rPr>
        <w:t>)</w:t>
      </w:r>
      <w:r w:rsidR="0021455F">
        <w:rPr>
          <w:rFonts w:eastAsia="Times New Roman" w:cs="Times New Roman"/>
          <w:i/>
          <w:iCs/>
          <w:szCs w:val="24"/>
          <w:lang w:val="en-US"/>
        </w:rPr>
        <w:t xml:space="preserve">, disgust </w:t>
      </w:r>
      <w:r w:rsidR="0021455F">
        <w:rPr>
          <w:rFonts w:eastAsia="Times New Roman" w:cs="Times New Roman"/>
          <w:szCs w:val="24"/>
          <w:lang w:val="en-US"/>
        </w:rPr>
        <w:t>(0,73%)</w:t>
      </w:r>
      <w:r w:rsidR="0021455F">
        <w:rPr>
          <w:rFonts w:eastAsia="Times New Roman" w:cs="Times New Roman"/>
          <w:i/>
          <w:iCs/>
          <w:szCs w:val="24"/>
          <w:lang w:val="en-US"/>
        </w:rPr>
        <w:t xml:space="preserve">, sadness </w:t>
      </w:r>
      <w:r w:rsidR="0021455F" w:rsidRPr="00391290">
        <w:rPr>
          <w:rFonts w:eastAsia="Times New Roman" w:cs="Times New Roman"/>
          <w:szCs w:val="24"/>
          <w:lang w:val="en-US"/>
        </w:rPr>
        <w:t>(</w:t>
      </w:r>
      <w:r w:rsidR="0021455F">
        <w:rPr>
          <w:rFonts w:eastAsia="Times New Roman" w:cs="Times New Roman"/>
          <w:szCs w:val="24"/>
          <w:lang w:val="en-US"/>
        </w:rPr>
        <w:t>1,74%</w:t>
      </w:r>
      <w:r w:rsidR="0021455F" w:rsidRPr="00A40A2D">
        <w:rPr>
          <w:rFonts w:eastAsia="Times New Roman" w:cs="Times New Roman"/>
          <w:szCs w:val="24"/>
          <w:lang w:val="en-US"/>
        </w:rPr>
        <w:t>)</w:t>
      </w:r>
      <w:r w:rsidR="0021455F">
        <w:rPr>
          <w:rFonts w:eastAsia="Times New Roman" w:cs="Times New Roman"/>
          <w:i/>
          <w:iCs/>
          <w:szCs w:val="24"/>
          <w:lang w:val="en-US"/>
        </w:rPr>
        <w:t xml:space="preserve">, surprise </w:t>
      </w:r>
      <w:r w:rsidR="0021455F" w:rsidRPr="00A40A2D">
        <w:rPr>
          <w:rFonts w:eastAsia="Times New Roman" w:cs="Times New Roman"/>
          <w:szCs w:val="24"/>
          <w:lang w:val="en-US"/>
        </w:rPr>
        <w:t>(</w:t>
      </w:r>
      <w:r w:rsidR="0021455F">
        <w:rPr>
          <w:rFonts w:eastAsia="Times New Roman" w:cs="Times New Roman"/>
          <w:szCs w:val="24"/>
          <w:lang w:val="en-US"/>
        </w:rPr>
        <w:t>8,62%</w:t>
      </w:r>
      <w:r w:rsidR="0021455F" w:rsidRPr="00A40A2D">
        <w:rPr>
          <w:rFonts w:eastAsia="Times New Roman" w:cs="Times New Roman"/>
          <w:szCs w:val="24"/>
          <w:lang w:val="en-US"/>
        </w:rPr>
        <w:t>)</w:t>
      </w:r>
      <w:r w:rsidR="0021455F">
        <w:rPr>
          <w:rFonts w:eastAsia="Times New Roman" w:cs="Times New Roman"/>
          <w:i/>
          <w:iCs/>
          <w:szCs w:val="24"/>
          <w:lang w:val="en-US"/>
        </w:rPr>
        <w:t xml:space="preserve">, </w:t>
      </w:r>
      <w:r w:rsidR="0021455F">
        <w:rPr>
          <w:rFonts w:eastAsia="Times New Roman" w:cs="Times New Roman"/>
          <w:szCs w:val="24"/>
          <w:lang w:val="en-US"/>
        </w:rPr>
        <w:t xml:space="preserve">dan </w:t>
      </w:r>
      <w:r w:rsidR="0021455F">
        <w:rPr>
          <w:rFonts w:eastAsia="Times New Roman" w:cs="Times New Roman"/>
          <w:i/>
          <w:iCs/>
          <w:szCs w:val="24"/>
          <w:lang w:val="en-US"/>
        </w:rPr>
        <w:t xml:space="preserve">trust </w:t>
      </w:r>
      <w:r w:rsidR="0021455F" w:rsidRPr="00A40A2D">
        <w:rPr>
          <w:rFonts w:eastAsia="Times New Roman" w:cs="Times New Roman"/>
          <w:szCs w:val="24"/>
          <w:lang w:val="en-US"/>
        </w:rPr>
        <w:t>(</w:t>
      </w:r>
      <w:r w:rsidR="0021455F">
        <w:rPr>
          <w:rFonts w:eastAsia="Times New Roman" w:cs="Times New Roman"/>
          <w:szCs w:val="24"/>
          <w:lang w:val="en-US"/>
        </w:rPr>
        <w:t>53,77%</w:t>
      </w:r>
      <w:r w:rsidR="0021455F" w:rsidRPr="00A40A2D">
        <w:rPr>
          <w:rFonts w:eastAsia="Times New Roman" w:cs="Times New Roman"/>
          <w:szCs w:val="24"/>
          <w:lang w:val="en-US"/>
        </w:rPr>
        <w:t>)</w:t>
      </w:r>
      <w:r w:rsidR="0021455F">
        <w:rPr>
          <w:rFonts w:eastAsia="Times New Roman" w:cs="Times New Roman"/>
          <w:szCs w:val="24"/>
          <w:lang w:val="en-US"/>
        </w:rPr>
        <w:t>. Kemudian</w:t>
      </w:r>
      <w:ins w:id="282" w:author="fahmi abdillah" w:date="2022-06-28T17:07:00Z">
        <w:r w:rsidR="00391290">
          <w:rPr>
            <w:rFonts w:eastAsia="Times New Roman" w:cs="Times New Roman"/>
            <w:szCs w:val="24"/>
            <w:lang w:val="en-US"/>
          </w:rPr>
          <w:t>,</w:t>
        </w:r>
      </w:ins>
      <w:r w:rsidR="0021455F">
        <w:rPr>
          <w:rFonts w:eastAsia="Times New Roman" w:cs="Times New Roman"/>
          <w:szCs w:val="24"/>
          <w:lang w:val="en-US"/>
        </w:rPr>
        <w:t xml:space="preserve"> didapatkan hasil </w:t>
      </w:r>
      <w:r w:rsidR="00565960">
        <w:rPr>
          <w:rFonts w:eastAsia="Times New Roman" w:cs="Times New Roman"/>
          <w:szCs w:val="24"/>
          <w:lang w:val="en-US"/>
        </w:rPr>
        <w:t xml:space="preserve">penggunaan tiga </w:t>
      </w:r>
      <w:r w:rsidR="00565960">
        <w:rPr>
          <w:rFonts w:eastAsia="Times New Roman" w:cs="Times New Roman"/>
          <w:i/>
          <w:iCs/>
          <w:szCs w:val="24"/>
          <w:lang w:val="en-US"/>
        </w:rPr>
        <w:t>hashtag</w:t>
      </w:r>
      <w:r w:rsidR="00565960">
        <w:rPr>
          <w:rFonts w:eastAsia="Times New Roman" w:cs="Times New Roman"/>
          <w:szCs w:val="24"/>
          <w:lang w:val="en-US"/>
        </w:rPr>
        <w:t xml:space="preserve"> terbanyak, yaitu </w:t>
      </w:r>
      <w:r w:rsidR="00565960" w:rsidRPr="0062230D">
        <w:rPr>
          <w:rFonts w:eastAsia="Times New Roman" w:cs="Times New Roman"/>
          <w:i/>
          <w:iCs/>
          <w:szCs w:val="24"/>
          <w:lang w:val="en-US"/>
        </w:rPr>
        <w:t>#</w:t>
      </w:r>
      <w:proofErr w:type="spellStart"/>
      <w:r w:rsidR="00565960" w:rsidRPr="0062230D">
        <w:rPr>
          <w:rFonts w:eastAsia="Times New Roman" w:cs="Times New Roman"/>
          <w:i/>
          <w:iCs/>
          <w:szCs w:val="24"/>
          <w:lang w:val="en-US"/>
        </w:rPr>
        <w:t>NewNormal</w:t>
      </w:r>
      <w:proofErr w:type="spellEnd"/>
      <w:r w:rsidR="00565960">
        <w:rPr>
          <w:rFonts w:eastAsia="Times New Roman" w:cs="Times New Roman"/>
          <w:i/>
          <w:iCs/>
          <w:szCs w:val="24"/>
          <w:lang w:val="en-US"/>
        </w:rPr>
        <w:t xml:space="preserve"> </w:t>
      </w:r>
      <w:r w:rsidR="00565960">
        <w:rPr>
          <w:rFonts w:eastAsia="Times New Roman" w:cs="Times New Roman"/>
          <w:szCs w:val="24"/>
          <w:lang w:val="en-US"/>
        </w:rPr>
        <w:t xml:space="preserve">(17.051 </w:t>
      </w:r>
      <w:r w:rsidR="00565960">
        <w:rPr>
          <w:rFonts w:eastAsia="Times New Roman" w:cs="Times New Roman"/>
          <w:i/>
          <w:iCs/>
          <w:szCs w:val="24"/>
          <w:lang w:val="en-US"/>
        </w:rPr>
        <w:t>tweet</w:t>
      </w:r>
      <w:r w:rsidR="00565960">
        <w:rPr>
          <w:rFonts w:eastAsia="Times New Roman" w:cs="Times New Roman"/>
          <w:szCs w:val="24"/>
          <w:lang w:val="en-US"/>
        </w:rPr>
        <w:t xml:space="preserve">), </w:t>
      </w:r>
      <w:r w:rsidR="00565960" w:rsidRPr="00A40A2D">
        <w:rPr>
          <w:rFonts w:eastAsia="Times New Roman" w:cs="Times New Roman"/>
          <w:i/>
          <w:iCs/>
          <w:szCs w:val="24"/>
          <w:lang w:val="en-US"/>
        </w:rPr>
        <w:t>#</w:t>
      </w:r>
      <w:proofErr w:type="spellStart"/>
      <w:r w:rsidR="00565960" w:rsidRPr="00A40A2D">
        <w:rPr>
          <w:rFonts w:eastAsia="Times New Roman" w:cs="Times New Roman"/>
          <w:i/>
          <w:iCs/>
          <w:szCs w:val="24"/>
          <w:lang w:val="en-US"/>
        </w:rPr>
        <w:t>TataKehidupanBaru</w:t>
      </w:r>
      <w:proofErr w:type="spellEnd"/>
      <w:r w:rsidR="00565960">
        <w:rPr>
          <w:rFonts w:eastAsia="Times New Roman" w:cs="Times New Roman"/>
          <w:szCs w:val="24"/>
          <w:lang w:val="en-US"/>
        </w:rPr>
        <w:t xml:space="preserve"> (10.980 </w:t>
      </w:r>
      <w:r w:rsidR="00565960">
        <w:rPr>
          <w:rFonts w:eastAsia="Times New Roman" w:cs="Times New Roman"/>
          <w:i/>
          <w:iCs/>
          <w:szCs w:val="24"/>
          <w:lang w:val="en-US"/>
        </w:rPr>
        <w:t>tweet</w:t>
      </w:r>
      <w:r w:rsidR="00565960">
        <w:rPr>
          <w:rFonts w:eastAsia="Times New Roman" w:cs="Times New Roman"/>
          <w:szCs w:val="24"/>
          <w:lang w:val="en-US"/>
        </w:rPr>
        <w:t xml:space="preserve">), dan </w:t>
      </w:r>
      <w:r w:rsidR="00565960">
        <w:rPr>
          <w:rFonts w:eastAsia="Times New Roman" w:cs="Times New Roman"/>
          <w:i/>
          <w:iCs/>
          <w:szCs w:val="24"/>
          <w:lang w:val="en-US"/>
        </w:rPr>
        <w:t>#</w:t>
      </w:r>
      <w:proofErr w:type="spellStart"/>
      <w:r w:rsidR="00565960">
        <w:rPr>
          <w:rFonts w:eastAsia="Times New Roman" w:cs="Times New Roman"/>
          <w:i/>
          <w:iCs/>
          <w:szCs w:val="24"/>
          <w:lang w:val="en-US"/>
        </w:rPr>
        <w:t>DisiplinPolaHidupBaru</w:t>
      </w:r>
      <w:proofErr w:type="spellEnd"/>
      <w:r w:rsidR="00565960">
        <w:rPr>
          <w:rFonts w:eastAsia="Times New Roman" w:cs="Times New Roman"/>
          <w:szCs w:val="24"/>
          <w:lang w:val="en-US"/>
        </w:rPr>
        <w:t xml:space="preserve"> (5.200 </w:t>
      </w:r>
      <w:r w:rsidR="00565960">
        <w:rPr>
          <w:rFonts w:eastAsia="Times New Roman" w:cs="Times New Roman"/>
          <w:i/>
          <w:iCs/>
          <w:szCs w:val="24"/>
          <w:lang w:val="en-US"/>
        </w:rPr>
        <w:t>tweet</w:t>
      </w:r>
      <w:r w:rsidR="00565960">
        <w:rPr>
          <w:rFonts w:eastAsia="Times New Roman" w:cs="Times New Roman"/>
          <w:szCs w:val="24"/>
          <w:lang w:val="en-US"/>
        </w:rPr>
        <w:t>).</w:t>
      </w:r>
      <w:r w:rsidR="00BB1464">
        <w:rPr>
          <w:rFonts w:eastAsia="Times New Roman" w:cs="Times New Roman"/>
          <w:szCs w:val="24"/>
          <w:lang w:val="en-US"/>
        </w:rPr>
        <w:t xml:space="preserve"> Dari hasil ini peneliti dapat menggolongkan suatu kejadian yang ada di situs </w:t>
      </w:r>
      <w:r w:rsidR="00BB1464">
        <w:rPr>
          <w:rFonts w:eastAsia="Times New Roman" w:cs="Times New Roman"/>
          <w:i/>
          <w:iCs/>
          <w:szCs w:val="24"/>
          <w:lang w:val="en-US"/>
        </w:rPr>
        <w:t>microblogging</w:t>
      </w:r>
      <w:r w:rsidR="00BB1464">
        <w:rPr>
          <w:rFonts w:eastAsia="Times New Roman" w:cs="Times New Roman"/>
          <w:szCs w:val="24"/>
          <w:lang w:val="en-US"/>
        </w:rPr>
        <w:t xml:space="preserve"> (Twitter) ke dalam pemetaan analisis berdasarkan emosi pengguna.</w:t>
      </w:r>
    </w:p>
    <w:p w14:paraId="21499A64" w14:textId="77777777" w:rsidR="00433D23" w:rsidRDefault="00433D23" w:rsidP="00CD56EC">
      <w:pPr>
        <w:spacing w:before="240" w:after="240" w:line="360" w:lineRule="auto"/>
        <w:ind w:firstLine="720"/>
        <w:jc w:val="both"/>
        <w:rPr>
          <w:rFonts w:eastAsia="Times New Roman" w:cs="Times New Roman"/>
          <w:szCs w:val="24"/>
        </w:rPr>
      </w:pPr>
    </w:p>
    <w:p w14:paraId="48521167" w14:textId="0F728818" w:rsidR="003A4EC0" w:rsidRDefault="003A4EC0">
      <w:pPr>
        <w:rPr>
          <w:rFonts w:eastAsia="Times New Roman" w:cs="Times New Roman"/>
          <w:szCs w:val="24"/>
        </w:rPr>
      </w:pPr>
      <w:r>
        <w:rPr>
          <w:rFonts w:eastAsia="Times New Roman" w:cs="Times New Roman"/>
          <w:szCs w:val="24"/>
        </w:rPr>
        <w:br w:type="page"/>
      </w:r>
    </w:p>
    <w:p w14:paraId="3697E691" w14:textId="77777777" w:rsidR="00A50A86" w:rsidRDefault="00A50A86" w:rsidP="006B62F1">
      <w:pPr>
        <w:pStyle w:val="Heading1"/>
        <w:rPr>
          <w:ins w:id="283" w:author="fahmi abdillah" w:date="2022-07-14T00:30:00Z"/>
          <w:lang w:val="en-US"/>
        </w:rPr>
        <w:sectPr w:rsidR="00A50A86" w:rsidSect="00EC47D2">
          <w:headerReference w:type="first" r:id="rId24"/>
          <w:footerReference w:type="first" r:id="rId25"/>
          <w:pgSz w:w="11909" w:h="16834" w:code="9"/>
          <w:pgMar w:top="1701" w:right="1701" w:bottom="1701" w:left="2268" w:header="720" w:footer="720" w:gutter="0"/>
          <w:cols w:space="720"/>
          <w:titlePg/>
          <w:docGrid w:linePitch="326"/>
        </w:sectPr>
      </w:pPr>
    </w:p>
    <w:p w14:paraId="7D0C3407" w14:textId="03CEFBA0" w:rsidR="006B62F1" w:rsidRDefault="006B62F1" w:rsidP="006B62F1">
      <w:pPr>
        <w:pStyle w:val="Heading1"/>
        <w:rPr>
          <w:lang w:val="en-US"/>
        </w:rPr>
      </w:pPr>
      <w:bookmarkStart w:id="288" w:name="_Toc115957921"/>
      <w:bookmarkEnd w:id="288"/>
    </w:p>
    <w:p w14:paraId="6EA2A610" w14:textId="5AFB7D8B" w:rsidR="003A4EC0" w:rsidRDefault="003A4EC0" w:rsidP="006B62F1">
      <w:pPr>
        <w:pStyle w:val="Heading1"/>
        <w:numPr>
          <w:ilvl w:val="0"/>
          <w:numId w:val="0"/>
        </w:numPr>
        <w:rPr>
          <w:lang w:val="en-US"/>
        </w:rPr>
      </w:pPr>
      <w:bookmarkStart w:id="289" w:name="_Toc115957922"/>
      <w:r w:rsidRPr="006F3A86">
        <w:rPr>
          <w:lang w:val="en-US"/>
        </w:rPr>
        <w:t>METODE PENELITIAN</w:t>
      </w:r>
      <w:bookmarkEnd w:id="289"/>
    </w:p>
    <w:p w14:paraId="0CC6915E" w14:textId="77777777" w:rsidR="006F3A86" w:rsidRPr="006F3A86" w:rsidRDefault="006F3A86" w:rsidP="006F3A86">
      <w:pPr>
        <w:rPr>
          <w:lang w:val="en-US"/>
        </w:rPr>
      </w:pPr>
    </w:p>
    <w:p w14:paraId="27D4124E" w14:textId="20A4A586" w:rsidR="006A1BFB" w:rsidRDefault="003A4EC0" w:rsidP="003A4EC0">
      <w:pPr>
        <w:spacing w:line="360" w:lineRule="auto"/>
        <w:jc w:val="both"/>
        <w:rPr>
          <w:rFonts w:eastAsia="Times New Roman" w:cs="Times New Roman"/>
          <w:bCs/>
          <w:szCs w:val="24"/>
          <w:lang w:val="en-US"/>
        </w:rPr>
      </w:pPr>
      <w:r>
        <w:rPr>
          <w:rFonts w:eastAsia="Times New Roman" w:cs="Times New Roman"/>
          <w:bCs/>
          <w:szCs w:val="24"/>
          <w:lang w:val="en-US"/>
        </w:rPr>
        <w:tab/>
        <w:t>Metode penelitian merupakan suatu prosedur yang digunakan untuk melakukan penelitian, sehingga mampu menjawab rumusan masalah dan tujuan penelitian dengan landasan ilmiah tertentu.</w:t>
      </w:r>
    </w:p>
    <w:p w14:paraId="676EC0B9" w14:textId="1EE45825" w:rsidR="003A4EC0" w:rsidRDefault="003A4EC0" w:rsidP="003A4EC0">
      <w:pPr>
        <w:jc w:val="both"/>
        <w:rPr>
          <w:rFonts w:eastAsia="Times New Roman" w:cs="Times New Roman"/>
          <w:bCs/>
          <w:szCs w:val="24"/>
          <w:lang w:val="en-US"/>
        </w:rPr>
      </w:pPr>
    </w:p>
    <w:p w14:paraId="09057681" w14:textId="2B575D0A" w:rsidR="003A4EC0" w:rsidRDefault="003A4EC0" w:rsidP="006F3A86">
      <w:pPr>
        <w:pStyle w:val="Heading2"/>
        <w:rPr>
          <w:lang w:val="en-US"/>
        </w:rPr>
      </w:pPr>
      <w:bookmarkStart w:id="290" w:name="_Toc115957923"/>
      <w:r w:rsidRPr="003A4EC0">
        <w:rPr>
          <w:lang w:val="en-US"/>
        </w:rPr>
        <w:t>Waktu Penelitian</w:t>
      </w:r>
      <w:bookmarkEnd w:id="290"/>
    </w:p>
    <w:p w14:paraId="4F83E931" w14:textId="74C0676F" w:rsidR="00E256C8" w:rsidDel="00FC2508" w:rsidRDefault="003A4EC0" w:rsidP="0077059C">
      <w:pPr>
        <w:spacing w:line="360" w:lineRule="auto"/>
        <w:jc w:val="both"/>
        <w:rPr>
          <w:del w:id="291" w:author="fahmi abdillah" w:date="2022-07-13T23:13:00Z"/>
          <w:rFonts w:eastAsia="Times New Roman" w:cs="Times New Roman"/>
          <w:bCs/>
          <w:szCs w:val="24"/>
          <w:lang w:val="en-US"/>
        </w:rPr>
      </w:pPr>
      <w:r>
        <w:rPr>
          <w:rFonts w:eastAsia="Times New Roman" w:cs="Times New Roman"/>
          <w:b/>
          <w:szCs w:val="24"/>
          <w:lang w:val="en-US"/>
        </w:rPr>
        <w:tab/>
      </w:r>
      <w:r>
        <w:rPr>
          <w:rFonts w:eastAsia="Times New Roman" w:cs="Times New Roman"/>
          <w:bCs/>
          <w:szCs w:val="24"/>
          <w:lang w:val="en-US"/>
        </w:rPr>
        <w:t xml:space="preserve">Penelitian ini dilaksanakan selama 6 bulan mulai dari </w:t>
      </w:r>
      <w:r w:rsidR="00CA1942">
        <w:rPr>
          <w:rFonts w:eastAsia="Times New Roman" w:cs="Times New Roman"/>
          <w:bCs/>
          <w:szCs w:val="24"/>
          <w:lang w:val="en-US"/>
        </w:rPr>
        <w:t xml:space="preserve">1 </w:t>
      </w:r>
      <w:del w:id="292" w:author="fahmi abdillah" w:date="2022-07-13T23:13:00Z">
        <w:r w:rsidR="008561A6" w:rsidDel="00E37A8C">
          <w:rPr>
            <w:rFonts w:eastAsia="Times New Roman" w:cs="Times New Roman"/>
            <w:bCs/>
            <w:szCs w:val="24"/>
            <w:lang w:val="en-US"/>
          </w:rPr>
          <w:delText xml:space="preserve">Januari </w:delText>
        </w:r>
      </w:del>
      <w:r w:rsidR="006861DC">
        <w:rPr>
          <w:rFonts w:eastAsia="Times New Roman" w:cs="Times New Roman"/>
          <w:bCs/>
          <w:szCs w:val="24"/>
          <w:lang w:val="en-US"/>
        </w:rPr>
        <w:t>Mei</w:t>
      </w:r>
      <w:ins w:id="293" w:author="fahmi abdillah" w:date="2022-07-13T23:13:00Z">
        <w:r w:rsidR="00E37A8C">
          <w:rPr>
            <w:rFonts w:eastAsia="Times New Roman" w:cs="Times New Roman"/>
            <w:bCs/>
            <w:szCs w:val="24"/>
            <w:lang w:val="en-US"/>
          </w:rPr>
          <w:t xml:space="preserve"> </w:t>
        </w:r>
      </w:ins>
      <w:r w:rsidR="00CA1942">
        <w:rPr>
          <w:rFonts w:eastAsia="Times New Roman" w:cs="Times New Roman"/>
          <w:bCs/>
          <w:szCs w:val="24"/>
          <w:lang w:val="en-US"/>
        </w:rPr>
        <w:t xml:space="preserve">2022 – 30 </w:t>
      </w:r>
      <w:del w:id="294" w:author="fahmi abdillah" w:date="2022-07-13T23:13:00Z">
        <w:r w:rsidR="00CA1942" w:rsidDel="00E84413">
          <w:rPr>
            <w:rFonts w:eastAsia="Times New Roman" w:cs="Times New Roman"/>
            <w:bCs/>
            <w:szCs w:val="24"/>
            <w:lang w:val="en-US"/>
          </w:rPr>
          <w:delText xml:space="preserve">Agustus </w:delText>
        </w:r>
      </w:del>
      <w:ins w:id="295" w:author="fahmi abdillah" w:date="2022-07-13T23:13:00Z">
        <w:r w:rsidR="001E2A46">
          <w:rPr>
            <w:rFonts w:eastAsia="Times New Roman" w:cs="Times New Roman"/>
            <w:bCs/>
            <w:szCs w:val="24"/>
            <w:lang w:val="en-US"/>
          </w:rPr>
          <w:t xml:space="preserve">Oktober </w:t>
        </w:r>
      </w:ins>
      <w:r w:rsidR="00CA1942">
        <w:rPr>
          <w:rFonts w:eastAsia="Times New Roman" w:cs="Times New Roman"/>
          <w:bCs/>
          <w:szCs w:val="24"/>
          <w:lang w:val="en-US"/>
        </w:rPr>
        <w:t>2022</w:t>
      </w:r>
      <w:r w:rsidR="00311182">
        <w:rPr>
          <w:rFonts w:eastAsia="Times New Roman" w:cs="Times New Roman"/>
          <w:bCs/>
          <w:szCs w:val="24"/>
          <w:lang w:val="en-US"/>
        </w:rPr>
        <w:t>.</w:t>
      </w:r>
      <w:ins w:id="296" w:author="fahmi abdillah" w:date="2022-07-08T14:08:00Z">
        <w:r w:rsidR="00E256C8">
          <w:rPr>
            <w:rFonts w:eastAsia="Times New Roman" w:cs="Times New Roman"/>
            <w:bCs/>
            <w:szCs w:val="24"/>
            <w:lang w:val="en-US"/>
          </w:rPr>
          <w:t xml:space="preserve"> </w:t>
        </w:r>
      </w:ins>
    </w:p>
    <w:p w14:paraId="31021D7F" w14:textId="77777777" w:rsidR="00311182" w:rsidRDefault="00311182" w:rsidP="0077059C">
      <w:pPr>
        <w:spacing w:line="360" w:lineRule="auto"/>
        <w:jc w:val="both"/>
        <w:rPr>
          <w:rFonts w:eastAsia="Times New Roman" w:cs="Times New Roman"/>
          <w:bCs/>
          <w:szCs w:val="24"/>
          <w:lang w:val="en-US"/>
        </w:rPr>
      </w:pPr>
    </w:p>
    <w:p w14:paraId="09961CF8" w14:textId="0FCF2527" w:rsidR="00311182" w:rsidRDefault="00311182" w:rsidP="006F3A86">
      <w:pPr>
        <w:pStyle w:val="Heading2"/>
      </w:pPr>
      <w:bookmarkStart w:id="297" w:name="_Toc115957924"/>
      <w:r w:rsidRPr="00311182">
        <w:rPr>
          <w:lang w:val="en-US"/>
        </w:rPr>
        <w:t>Objek Penelitian</w:t>
      </w:r>
      <w:bookmarkEnd w:id="297"/>
    </w:p>
    <w:p w14:paraId="3B7F0F1A" w14:textId="595F09DB" w:rsidR="00C73B8B" w:rsidDel="00044A65" w:rsidRDefault="00311182" w:rsidP="0077059C">
      <w:pPr>
        <w:spacing w:line="360" w:lineRule="auto"/>
        <w:jc w:val="both"/>
        <w:rPr>
          <w:del w:id="298" w:author="fahmi abdillah" w:date="2022-07-13T23:29:00Z"/>
          <w:rFonts w:eastAsia="Times New Roman" w:cs="Times New Roman"/>
          <w:bCs/>
          <w:szCs w:val="24"/>
          <w:lang w:val="en-US"/>
        </w:rPr>
      </w:pPr>
      <w:r>
        <w:rPr>
          <w:rFonts w:eastAsia="Times New Roman" w:cs="Times New Roman"/>
          <w:b/>
          <w:szCs w:val="24"/>
        </w:rPr>
        <w:tab/>
      </w:r>
      <w:r>
        <w:rPr>
          <w:rFonts w:eastAsia="Times New Roman" w:cs="Times New Roman"/>
          <w:bCs/>
          <w:szCs w:val="24"/>
          <w:lang w:val="en-US"/>
        </w:rPr>
        <w:t xml:space="preserve">Objek penelitian ini adalah </w:t>
      </w:r>
      <w:r>
        <w:rPr>
          <w:rFonts w:eastAsia="Times New Roman" w:cs="Times New Roman"/>
          <w:bCs/>
          <w:i/>
          <w:iCs/>
          <w:szCs w:val="24"/>
          <w:lang w:val="en-US"/>
        </w:rPr>
        <w:t>tweet</w:t>
      </w:r>
      <w:r>
        <w:rPr>
          <w:rFonts w:eastAsia="Times New Roman" w:cs="Times New Roman"/>
          <w:bCs/>
          <w:szCs w:val="24"/>
          <w:lang w:val="en-US"/>
        </w:rPr>
        <w:t xml:space="preserve"> terkait penyebaran penyakit menular langsung di Indonesia dengan</w:t>
      </w:r>
      <w:r w:rsidR="00FB4361">
        <w:rPr>
          <w:rFonts w:eastAsia="Times New Roman" w:cs="Times New Roman"/>
          <w:bCs/>
          <w:szCs w:val="24"/>
          <w:lang w:val="en-US"/>
        </w:rPr>
        <w:t xml:space="preserve"> periode waktu tertentu, yaitu</w:t>
      </w:r>
      <w:r w:rsidR="00507A0C">
        <w:rPr>
          <w:rFonts w:eastAsia="Times New Roman" w:cs="Times New Roman"/>
          <w:bCs/>
          <w:szCs w:val="24"/>
          <w:lang w:val="en-US"/>
        </w:rPr>
        <w:t xml:space="preserve"> khusus virus Covid-19 varian delta</w:t>
      </w:r>
      <w:r w:rsidR="00FB4361">
        <w:rPr>
          <w:rFonts w:eastAsia="Times New Roman" w:cs="Times New Roman"/>
          <w:bCs/>
          <w:szCs w:val="24"/>
          <w:lang w:val="en-US"/>
        </w:rPr>
        <w:t xml:space="preserve"> dimulai dari </w:t>
      </w:r>
      <w:r w:rsidR="008D68B1" w:rsidRPr="00A3127B">
        <w:rPr>
          <w:rFonts w:eastAsia="Times New Roman" w:cs="Times New Roman"/>
          <w:bCs/>
          <w:szCs w:val="24"/>
          <w:lang w:val="en-US"/>
        </w:rPr>
        <w:t>1 April 2021 – 30 September 2021</w:t>
      </w:r>
      <w:r w:rsidR="00FB4361">
        <w:rPr>
          <w:rFonts w:eastAsia="Times New Roman" w:cs="Times New Roman"/>
          <w:bCs/>
          <w:szCs w:val="24"/>
          <w:lang w:val="en-US"/>
        </w:rPr>
        <w:t xml:space="preserve"> dan</w:t>
      </w:r>
      <w:r w:rsidR="00507A0C">
        <w:rPr>
          <w:rFonts w:eastAsia="Times New Roman" w:cs="Times New Roman"/>
          <w:bCs/>
          <w:szCs w:val="24"/>
          <w:lang w:val="en-US"/>
        </w:rPr>
        <w:t xml:space="preserve"> khusus virus Covid-19 Varian Omicron dimulai dari 1 Januari 2022 – </w:t>
      </w:r>
      <w:r w:rsidR="00516B10">
        <w:rPr>
          <w:rFonts w:eastAsia="Times New Roman" w:cs="Times New Roman"/>
          <w:bCs/>
          <w:szCs w:val="24"/>
          <w:lang w:val="en-US"/>
        </w:rPr>
        <w:t>30 Juni 2022</w:t>
      </w:r>
      <w:r w:rsidR="00507A0C">
        <w:rPr>
          <w:rFonts w:eastAsia="Times New Roman" w:cs="Times New Roman"/>
          <w:bCs/>
          <w:szCs w:val="24"/>
          <w:lang w:val="en-US"/>
        </w:rPr>
        <w:t xml:space="preserve">, </w:t>
      </w:r>
      <w:del w:id="299" w:author="fahmi abdillah" w:date="2022-07-01T15:15:00Z">
        <w:r w:rsidR="00FB4361" w:rsidDel="00507A0C">
          <w:rPr>
            <w:rFonts w:eastAsia="Times New Roman" w:cs="Times New Roman"/>
            <w:bCs/>
            <w:szCs w:val="24"/>
            <w:lang w:val="en-US"/>
          </w:rPr>
          <w:delText xml:space="preserve"> </w:delText>
        </w:r>
      </w:del>
      <w:r w:rsidR="00FB4361">
        <w:rPr>
          <w:rFonts w:eastAsia="Times New Roman" w:cs="Times New Roman"/>
          <w:bCs/>
          <w:szCs w:val="24"/>
          <w:lang w:val="en-US"/>
        </w:rPr>
        <w:t>dengan</w:t>
      </w:r>
      <w:r>
        <w:rPr>
          <w:rFonts w:eastAsia="Times New Roman" w:cs="Times New Roman"/>
          <w:bCs/>
          <w:szCs w:val="24"/>
          <w:lang w:val="en-US"/>
        </w:rPr>
        <w:t xml:space="preserve"> menggunakan kata kunci. Kata kunci dapat dilihat pada Tabel 3.1</w:t>
      </w:r>
      <w:del w:id="300" w:author="fahmi abdillah" w:date="2022-07-13T23:29:00Z">
        <w:r w:rsidDel="00801F2A">
          <w:rPr>
            <w:rFonts w:eastAsia="Times New Roman" w:cs="Times New Roman"/>
            <w:bCs/>
            <w:szCs w:val="24"/>
            <w:lang w:val="en-US"/>
          </w:rPr>
          <w:delText xml:space="preserve">, sedangkan atribut data </w:delText>
        </w:r>
        <w:r w:rsidDel="00801F2A">
          <w:rPr>
            <w:rFonts w:eastAsia="Times New Roman" w:cs="Times New Roman"/>
            <w:bCs/>
            <w:i/>
            <w:iCs/>
            <w:szCs w:val="24"/>
            <w:lang w:val="en-US"/>
          </w:rPr>
          <w:delText>tweet</w:delText>
        </w:r>
        <w:r w:rsidDel="00801F2A">
          <w:rPr>
            <w:rFonts w:eastAsia="Times New Roman" w:cs="Times New Roman"/>
            <w:bCs/>
            <w:szCs w:val="24"/>
            <w:lang w:val="en-US"/>
          </w:rPr>
          <w:delText xml:space="preserve"> yang telah diakuisisi dapat dilihat pada Tabel 3.</w:delText>
        </w:r>
        <w:r w:rsidR="00F05176" w:rsidDel="00801F2A">
          <w:rPr>
            <w:rFonts w:eastAsia="Times New Roman" w:cs="Times New Roman"/>
            <w:bCs/>
            <w:szCs w:val="24"/>
            <w:lang w:val="en-US"/>
          </w:rPr>
          <w:delText>2</w:delText>
        </w:r>
      </w:del>
      <w:ins w:id="301" w:author="fahmi abdillah" w:date="2022-07-13T23:29:00Z">
        <w:r w:rsidR="00801F2A">
          <w:rPr>
            <w:rFonts w:eastAsia="Times New Roman" w:cs="Times New Roman"/>
            <w:bCs/>
            <w:szCs w:val="24"/>
            <w:lang w:val="en-US"/>
          </w:rPr>
          <w:t>.</w:t>
        </w:r>
      </w:ins>
      <w:del w:id="302" w:author="fahmi abdillah" w:date="2022-07-13T23:29:00Z">
        <w:r w:rsidDel="002D6EBB">
          <w:rPr>
            <w:rFonts w:eastAsia="Times New Roman" w:cs="Times New Roman"/>
            <w:bCs/>
            <w:szCs w:val="24"/>
            <w:lang w:val="en-US"/>
          </w:rPr>
          <w:delText>.</w:delText>
        </w:r>
      </w:del>
    </w:p>
    <w:p w14:paraId="1ED09510" w14:textId="17BAF143" w:rsidR="00C73B8B" w:rsidRDefault="00F32712" w:rsidP="0077059C">
      <w:pPr>
        <w:spacing w:line="360" w:lineRule="auto"/>
        <w:jc w:val="both"/>
        <w:rPr>
          <w:rFonts w:eastAsia="Times New Roman" w:cs="Times New Roman"/>
          <w:bCs/>
          <w:szCs w:val="24"/>
          <w:lang w:val="en-US"/>
        </w:rPr>
      </w:pPr>
      <w:del w:id="303" w:author="fahmi abdillah" w:date="2022-07-13T23:29:00Z">
        <w:r w:rsidDel="00044A65">
          <w:rPr>
            <w:rFonts w:eastAsia="Times New Roman" w:cs="Times New Roman"/>
            <w:bCs/>
            <w:szCs w:val="24"/>
            <w:lang w:val="en-US"/>
          </w:rPr>
          <w:tab/>
          <w:delText>Tabel 3.1 Kata Kunci Covid-19 yang digunakan untuk pencarian Tweet</w:delText>
        </w:r>
      </w:del>
    </w:p>
    <w:p w14:paraId="086631A3" w14:textId="77777777" w:rsidR="007E2F09" w:rsidRDefault="007E2F09">
      <w:pPr>
        <w:rPr>
          <w:szCs w:val="24"/>
        </w:rPr>
      </w:pPr>
      <w:bookmarkStart w:id="304" w:name="_Toc108684910"/>
      <w:r>
        <w:rPr>
          <w:i/>
          <w:iCs/>
          <w:szCs w:val="24"/>
        </w:rPr>
        <w:br w:type="page"/>
      </w:r>
    </w:p>
    <w:p w14:paraId="40676BAC" w14:textId="540E3C90" w:rsidR="00044A65" w:rsidRPr="005F0D74" w:rsidRDefault="00044A65">
      <w:pPr>
        <w:pStyle w:val="Caption"/>
        <w:keepNext/>
        <w:jc w:val="center"/>
        <w:rPr>
          <w:ins w:id="305" w:author="fahmi abdillah" w:date="2022-07-13T23:29:00Z"/>
          <w:szCs w:val="24"/>
        </w:rPr>
        <w:pPrChange w:id="306" w:author="fahmi abdillah" w:date="2022-07-13T23:29:00Z">
          <w:pPr/>
        </w:pPrChange>
      </w:pPr>
      <w:ins w:id="307" w:author="fahmi abdillah" w:date="2022-07-13T23:29:00Z">
        <w:r w:rsidRPr="00044A65">
          <w:rPr>
            <w:i w:val="0"/>
            <w:iCs w:val="0"/>
            <w:color w:val="auto"/>
            <w:sz w:val="24"/>
            <w:szCs w:val="24"/>
            <w:rPrChange w:id="308" w:author="fahmi abdillah" w:date="2022-07-13T23:29:00Z">
              <w:rPr/>
            </w:rPrChange>
          </w:rPr>
          <w:lastRenderedPageBreak/>
          <w:t xml:space="preserve">Tabel </w:t>
        </w:r>
        <w:r>
          <w:rPr>
            <w:i w:val="0"/>
            <w:iCs w:val="0"/>
            <w:color w:val="auto"/>
            <w:sz w:val="24"/>
            <w:szCs w:val="24"/>
            <w:lang w:val="en-US"/>
          </w:rPr>
          <w:t>3</w:t>
        </w:r>
        <w:r w:rsidRPr="00044A65">
          <w:rPr>
            <w:i w:val="0"/>
            <w:iCs w:val="0"/>
            <w:color w:val="auto"/>
            <w:sz w:val="24"/>
            <w:szCs w:val="24"/>
            <w:rPrChange w:id="309" w:author="fahmi abdillah" w:date="2022-07-13T23:29:00Z">
              <w:rPr/>
            </w:rPrChange>
          </w:rPr>
          <w:t>.</w:t>
        </w:r>
        <w:r w:rsidRPr="00044A65">
          <w:rPr>
            <w:i w:val="0"/>
            <w:iCs w:val="0"/>
            <w:color w:val="auto"/>
            <w:sz w:val="24"/>
            <w:szCs w:val="24"/>
            <w:rPrChange w:id="310" w:author="fahmi abdillah" w:date="2022-07-13T23:29:00Z">
              <w:rPr/>
            </w:rPrChange>
          </w:rPr>
          <w:fldChar w:fldCharType="begin"/>
        </w:r>
        <w:r w:rsidRPr="00044A65">
          <w:rPr>
            <w:i w:val="0"/>
            <w:iCs w:val="0"/>
            <w:color w:val="auto"/>
            <w:sz w:val="24"/>
            <w:szCs w:val="24"/>
            <w:rPrChange w:id="311" w:author="fahmi abdillah" w:date="2022-07-13T23:29:00Z">
              <w:rPr/>
            </w:rPrChange>
          </w:rPr>
          <w:instrText xml:space="preserve"> SEQ Tabel \* ARABIC \s 1 </w:instrText>
        </w:r>
      </w:ins>
      <w:r w:rsidRPr="00044A65">
        <w:rPr>
          <w:i w:val="0"/>
          <w:iCs w:val="0"/>
          <w:color w:val="auto"/>
          <w:sz w:val="24"/>
          <w:szCs w:val="24"/>
          <w:rPrChange w:id="312" w:author="fahmi abdillah" w:date="2022-07-13T23:29:00Z">
            <w:rPr/>
          </w:rPrChange>
        </w:rPr>
        <w:fldChar w:fldCharType="separate"/>
      </w:r>
      <w:r w:rsidR="001E7EED">
        <w:rPr>
          <w:i w:val="0"/>
          <w:iCs w:val="0"/>
          <w:noProof/>
          <w:color w:val="auto"/>
          <w:sz w:val="24"/>
          <w:szCs w:val="24"/>
        </w:rPr>
        <w:t>1</w:t>
      </w:r>
      <w:ins w:id="313" w:author="fahmi abdillah" w:date="2022-07-13T23:29:00Z">
        <w:r w:rsidRPr="00044A65">
          <w:rPr>
            <w:i w:val="0"/>
            <w:iCs w:val="0"/>
            <w:color w:val="auto"/>
            <w:sz w:val="24"/>
            <w:szCs w:val="24"/>
            <w:rPrChange w:id="314" w:author="fahmi abdillah" w:date="2022-07-13T23:29:00Z">
              <w:rPr/>
            </w:rPrChange>
          </w:rPr>
          <w:fldChar w:fldCharType="end"/>
        </w:r>
        <w:r w:rsidRPr="00044A65">
          <w:rPr>
            <w:color w:val="auto"/>
            <w:sz w:val="24"/>
            <w:szCs w:val="24"/>
            <w:lang w:val="en-US"/>
            <w:rPrChange w:id="315" w:author="fahmi abdillah" w:date="2022-07-13T23:29:00Z">
              <w:rPr>
                <w:lang w:val="en-US"/>
              </w:rPr>
            </w:rPrChange>
          </w:rPr>
          <w:t xml:space="preserve"> </w:t>
        </w:r>
        <w:r w:rsidRPr="00044A65">
          <w:rPr>
            <w:i w:val="0"/>
            <w:iCs w:val="0"/>
            <w:color w:val="auto"/>
            <w:sz w:val="24"/>
            <w:szCs w:val="24"/>
            <w:lang w:val="en-US"/>
            <w:rPrChange w:id="316" w:author="fahmi abdillah" w:date="2022-07-13T23:29:00Z">
              <w:rPr>
                <w:i/>
                <w:iCs/>
                <w:lang w:val="en-US"/>
              </w:rPr>
            </w:rPrChange>
          </w:rPr>
          <w:t xml:space="preserve">Kata Kunci yang digunakan untuk pencarian </w:t>
        </w:r>
        <w:r w:rsidRPr="00044A65">
          <w:rPr>
            <w:color w:val="auto"/>
            <w:sz w:val="24"/>
            <w:szCs w:val="24"/>
            <w:lang w:val="en-US"/>
            <w:rPrChange w:id="317" w:author="fahmi abdillah" w:date="2022-07-13T23:29:00Z">
              <w:rPr>
                <w:lang w:val="en-US"/>
              </w:rPr>
            </w:rPrChange>
          </w:rPr>
          <w:t>tweet</w:t>
        </w:r>
        <w:bookmarkEnd w:id="304"/>
      </w:ins>
    </w:p>
    <w:tbl>
      <w:tblPr>
        <w:tblStyle w:val="TableGrid"/>
        <w:tblW w:w="0" w:type="auto"/>
        <w:tblLook w:val="04A0" w:firstRow="1" w:lastRow="0" w:firstColumn="1" w:lastColumn="0" w:noHBand="0" w:noVBand="1"/>
      </w:tblPr>
      <w:tblGrid>
        <w:gridCol w:w="846"/>
        <w:gridCol w:w="2835"/>
        <w:gridCol w:w="4249"/>
      </w:tblGrid>
      <w:tr w:rsidR="00F32712" w14:paraId="2AC8E4D8" w14:textId="77777777" w:rsidTr="003047C7">
        <w:trPr>
          <w:trHeight w:val="340"/>
        </w:trPr>
        <w:tc>
          <w:tcPr>
            <w:tcW w:w="846" w:type="dxa"/>
          </w:tcPr>
          <w:p w14:paraId="42AE9A4C" w14:textId="7E62CE37" w:rsidR="00F32712" w:rsidRDefault="00F32712" w:rsidP="003047C7">
            <w:pPr>
              <w:spacing w:line="276" w:lineRule="auto"/>
              <w:jc w:val="both"/>
              <w:rPr>
                <w:rFonts w:eastAsia="Times New Roman" w:cs="Times New Roman"/>
                <w:bCs/>
                <w:szCs w:val="24"/>
                <w:lang w:val="en-US"/>
              </w:rPr>
            </w:pPr>
            <w:r>
              <w:rPr>
                <w:rFonts w:eastAsia="Times New Roman" w:cs="Times New Roman"/>
                <w:bCs/>
                <w:szCs w:val="24"/>
                <w:lang w:val="en-US"/>
              </w:rPr>
              <w:t>No.</w:t>
            </w:r>
          </w:p>
        </w:tc>
        <w:tc>
          <w:tcPr>
            <w:tcW w:w="2835" w:type="dxa"/>
          </w:tcPr>
          <w:p w14:paraId="3F623944" w14:textId="0D693293" w:rsidR="00F32712" w:rsidRDefault="00F32712" w:rsidP="003047C7">
            <w:pPr>
              <w:spacing w:line="276" w:lineRule="auto"/>
              <w:jc w:val="both"/>
              <w:rPr>
                <w:rFonts w:eastAsia="Times New Roman" w:cs="Times New Roman"/>
                <w:bCs/>
                <w:szCs w:val="24"/>
                <w:lang w:val="en-US"/>
              </w:rPr>
            </w:pPr>
            <w:r>
              <w:rPr>
                <w:rFonts w:eastAsia="Times New Roman" w:cs="Times New Roman"/>
                <w:bCs/>
                <w:szCs w:val="24"/>
                <w:lang w:val="en-US"/>
              </w:rPr>
              <w:t>Kata Kunci Covid-19</w:t>
            </w:r>
          </w:p>
        </w:tc>
        <w:tc>
          <w:tcPr>
            <w:tcW w:w="4249" w:type="dxa"/>
          </w:tcPr>
          <w:p w14:paraId="363BAF82" w14:textId="6E12D179" w:rsidR="00F32712" w:rsidRDefault="00F32712" w:rsidP="003047C7">
            <w:pPr>
              <w:spacing w:line="276" w:lineRule="auto"/>
              <w:jc w:val="both"/>
              <w:rPr>
                <w:rFonts w:eastAsia="Times New Roman" w:cs="Times New Roman"/>
                <w:bCs/>
                <w:szCs w:val="24"/>
                <w:lang w:val="en-US"/>
              </w:rPr>
            </w:pPr>
            <w:r>
              <w:rPr>
                <w:rFonts w:eastAsia="Times New Roman" w:cs="Times New Roman"/>
                <w:bCs/>
                <w:szCs w:val="24"/>
                <w:lang w:val="en-US"/>
              </w:rPr>
              <w:t>Keterangan</w:t>
            </w:r>
          </w:p>
        </w:tc>
      </w:tr>
      <w:tr w:rsidR="00F32712" w14:paraId="104DFBA0" w14:textId="77777777" w:rsidTr="003047C7">
        <w:trPr>
          <w:trHeight w:val="340"/>
        </w:trPr>
        <w:tc>
          <w:tcPr>
            <w:tcW w:w="846" w:type="dxa"/>
            <w:vAlign w:val="center"/>
          </w:tcPr>
          <w:p w14:paraId="43B4DF8C" w14:textId="26D633D7" w:rsidR="00F32712" w:rsidRPr="00F44437" w:rsidRDefault="00F32712"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0CF0DBAC" w14:textId="6879A05E" w:rsidR="00F32712" w:rsidRPr="00F44437" w:rsidRDefault="00F32712" w:rsidP="003047C7">
            <w:pPr>
              <w:spacing w:line="276" w:lineRule="auto"/>
              <w:rPr>
                <w:rFonts w:eastAsia="Times New Roman" w:cs="Times New Roman"/>
                <w:bCs/>
                <w:szCs w:val="24"/>
                <w:lang w:val="en-US"/>
              </w:rPr>
            </w:pPr>
            <w:r w:rsidRPr="00F44437">
              <w:rPr>
                <w:rFonts w:eastAsia="Times New Roman" w:cs="Times New Roman"/>
                <w:bCs/>
                <w:szCs w:val="24"/>
                <w:lang w:val="en-US"/>
              </w:rPr>
              <w:t>Covid-19</w:t>
            </w:r>
          </w:p>
        </w:tc>
        <w:tc>
          <w:tcPr>
            <w:tcW w:w="4249" w:type="dxa"/>
          </w:tcPr>
          <w:p w14:paraId="0F2818D9" w14:textId="425731F8" w:rsidR="00F32712" w:rsidRDefault="001C59A5" w:rsidP="003047C7">
            <w:pPr>
              <w:spacing w:line="276" w:lineRule="auto"/>
              <w:jc w:val="both"/>
              <w:rPr>
                <w:rFonts w:eastAsia="Times New Roman" w:cs="Times New Roman"/>
                <w:bCs/>
                <w:szCs w:val="24"/>
                <w:lang w:val="en-US"/>
              </w:rPr>
            </w:pPr>
            <w:r>
              <w:rPr>
                <w:rFonts w:eastAsia="Times New Roman" w:cs="Times New Roman"/>
                <w:bCs/>
                <w:szCs w:val="24"/>
                <w:lang w:val="en-US"/>
              </w:rPr>
              <w:t>V</w:t>
            </w:r>
            <w:r w:rsidR="00C12F5A">
              <w:rPr>
                <w:rFonts w:eastAsia="Times New Roman" w:cs="Times New Roman"/>
                <w:bCs/>
                <w:szCs w:val="24"/>
                <w:lang w:val="en-US"/>
              </w:rPr>
              <w:t>irus penyakit</w:t>
            </w:r>
            <w:r>
              <w:rPr>
                <w:rFonts w:eastAsia="Times New Roman" w:cs="Times New Roman"/>
                <w:bCs/>
                <w:szCs w:val="24"/>
                <w:lang w:val="en-US"/>
              </w:rPr>
              <w:t xml:space="preserve"> yang menjadi pandemi dimulai pada tahun 2019</w:t>
            </w:r>
          </w:p>
        </w:tc>
      </w:tr>
      <w:tr w:rsidR="00F32712" w14:paraId="4DE450E9" w14:textId="77777777" w:rsidTr="003047C7">
        <w:trPr>
          <w:trHeight w:val="340"/>
        </w:trPr>
        <w:tc>
          <w:tcPr>
            <w:tcW w:w="846" w:type="dxa"/>
            <w:vAlign w:val="center"/>
          </w:tcPr>
          <w:p w14:paraId="1ABAE4D8" w14:textId="028F76A2" w:rsidR="00F32712" w:rsidRPr="00F44437" w:rsidRDefault="00F32712"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0EEA0365" w14:textId="740A9FF2" w:rsidR="00F32712" w:rsidRPr="001274C0" w:rsidRDefault="001274C0" w:rsidP="003047C7">
            <w:pPr>
              <w:spacing w:line="276" w:lineRule="auto"/>
              <w:rPr>
                <w:rFonts w:eastAsia="Times New Roman" w:cs="Times New Roman"/>
                <w:bCs/>
                <w:i/>
                <w:iCs/>
                <w:szCs w:val="24"/>
                <w:lang w:val="en-US"/>
              </w:rPr>
            </w:pPr>
            <w:r w:rsidRPr="001274C0">
              <w:rPr>
                <w:rFonts w:cs="Times New Roman"/>
                <w:i/>
                <w:iCs/>
                <w:color w:val="202124"/>
                <w:szCs w:val="24"/>
                <w:shd w:val="clear" w:color="auto" w:fill="FFFFFF"/>
              </w:rPr>
              <w:t>SARS-CoV-2</w:t>
            </w:r>
          </w:p>
        </w:tc>
        <w:tc>
          <w:tcPr>
            <w:tcW w:w="4249" w:type="dxa"/>
          </w:tcPr>
          <w:p w14:paraId="4290F3C3" w14:textId="4C6CDE22" w:rsidR="00F32712" w:rsidRDefault="001274C0" w:rsidP="003047C7">
            <w:pPr>
              <w:spacing w:line="276" w:lineRule="auto"/>
              <w:jc w:val="both"/>
              <w:rPr>
                <w:rFonts w:eastAsia="Times New Roman" w:cs="Times New Roman"/>
                <w:bCs/>
                <w:szCs w:val="24"/>
                <w:lang w:val="en-US"/>
              </w:rPr>
            </w:pPr>
            <w:r>
              <w:rPr>
                <w:rFonts w:eastAsia="Times New Roman" w:cs="Times New Roman"/>
                <w:bCs/>
                <w:szCs w:val="24"/>
                <w:lang w:val="en-US"/>
              </w:rPr>
              <w:t>Virus penyebab penyakit Covid-19</w:t>
            </w:r>
          </w:p>
        </w:tc>
      </w:tr>
      <w:tr w:rsidR="00C12F5A" w14:paraId="33D3CEC5" w14:textId="77777777" w:rsidTr="003047C7">
        <w:trPr>
          <w:trHeight w:val="340"/>
        </w:trPr>
        <w:tc>
          <w:tcPr>
            <w:tcW w:w="846" w:type="dxa"/>
            <w:vAlign w:val="center"/>
          </w:tcPr>
          <w:p w14:paraId="2C1AAB3A" w14:textId="77777777"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1627A7E4" w14:textId="2F84092F" w:rsidR="00C12F5A" w:rsidRDefault="00C12F5A"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Coronavirus</w:t>
            </w:r>
          </w:p>
        </w:tc>
        <w:tc>
          <w:tcPr>
            <w:tcW w:w="4249" w:type="dxa"/>
          </w:tcPr>
          <w:p w14:paraId="0A6084D0" w14:textId="61E0B88D" w:rsidR="00C12F5A" w:rsidRDefault="00195D80" w:rsidP="003047C7">
            <w:pPr>
              <w:spacing w:line="276" w:lineRule="auto"/>
              <w:jc w:val="both"/>
              <w:rPr>
                <w:rFonts w:eastAsia="Times New Roman" w:cs="Times New Roman"/>
                <w:bCs/>
                <w:szCs w:val="24"/>
                <w:lang w:val="en-US"/>
              </w:rPr>
            </w:pPr>
            <w:r>
              <w:rPr>
                <w:rFonts w:eastAsia="Times New Roman" w:cs="Times New Roman"/>
                <w:bCs/>
                <w:szCs w:val="24"/>
                <w:lang w:val="en-US"/>
              </w:rPr>
              <w:t>Jenis virus penyakit</w:t>
            </w:r>
            <w:r w:rsidR="00F74151">
              <w:rPr>
                <w:rFonts w:eastAsia="Times New Roman" w:cs="Times New Roman"/>
                <w:bCs/>
                <w:szCs w:val="24"/>
                <w:lang w:val="en-US"/>
              </w:rPr>
              <w:t xml:space="preserve"> yang </w:t>
            </w:r>
            <w:r w:rsidR="00DE6834">
              <w:rPr>
                <w:rFonts w:eastAsia="Times New Roman" w:cs="Times New Roman"/>
                <w:bCs/>
                <w:szCs w:val="24"/>
                <w:lang w:val="en-US"/>
              </w:rPr>
              <w:t>menginfeksi sistem pernapasan</w:t>
            </w:r>
          </w:p>
        </w:tc>
      </w:tr>
      <w:tr w:rsidR="00C12F5A" w14:paraId="1BB6202A" w14:textId="77777777" w:rsidTr="003047C7">
        <w:trPr>
          <w:trHeight w:val="340"/>
        </w:trPr>
        <w:tc>
          <w:tcPr>
            <w:tcW w:w="846" w:type="dxa"/>
            <w:vAlign w:val="center"/>
          </w:tcPr>
          <w:p w14:paraId="3895FD5B" w14:textId="6912DAF5"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6D255303" w14:textId="1A949E39" w:rsidR="00C12F5A" w:rsidRDefault="00C12F5A"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Batuk</w:t>
            </w:r>
          </w:p>
        </w:tc>
        <w:tc>
          <w:tcPr>
            <w:tcW w:w="4249" w:type="dxa"/>
          </w:tcPr>
          <w:p w14:paraId="4BEE9AD1" w14:textId="0514F130" w:rsidR="00C12F5A" w:rsidRDefault="00BF5984" w:rsidP="003047C7">
            <w:pPr>
              <w:spacing w:line="276" w:lineRule="auto"/>
              <w:jc w:val="both"/>
              <w:rPr>
                <w:rFonts w:eastAsia="Times New Roman" w:cs="Times New Roman"/>
                <w:bCs/>
                <w:szCs w:val="24"/>
                <w:lang w:val="en-US"/>
              </w:rPr>
            </w:pPr>
            <w:r>
              <w:rPr>
                <w:rFonts w:eastAsia="Times New Roman" w:cs="Times New Roman"/>
                <w:bCs/>
                <w:szCs w:val="24"/>
                <w:lang w:val="en-US"/>
              </w:rPr>
              <w:t xml:space="preserve">Bentuk respons tubuh terhadap infeksi </w:t>
            </w:r>
            <w:r w:rsidR="00FF7EB3">
              <w:rPr>
                <w:rFonts w:eastAsia="Times New Roman" w:cs="Times New Roman"/>
                <w:bCs/>
                <w:szCs w:val="24"/>
                <w:lang w:val="en-US"/>
              </w:rPr>
              <w:t xml:space="preserve">atau iritasi </w:t>
            </w:r>
            <w:r w:rsidR="00A227B4">
              <w:rPr>
                <w:rFonts w:eastAsia="Times New Roman" w:cs="Times New Roman"/>
                <w:bCs/>
                <w:szCs w:val="24"/>
                <w:lang w:val="en-US"/>
              </w:rPr>
              <w:t xml:space="preserve">yang terjadi di </w:t>
            </w:r>
            <w:r>
              <w:rPr>
                <w:rFonts w:eastAsia="Times New Roman" w:cs="Times New Roman"/>
                <w:bCs/>
                <w:szCs w:val="24"/>
                <w:lang w:val="en-US"/>
              </w:rPr>
              <w:t xml:space="preserve">dalam sistem </w:t>
            </w:r>
            <w:r w:rsidR="00A227B4">
              <w:rPr>
                <w:rFonts w:eastAsia="Times New Roman" w:cs="Times New Roman"/>
                <w:bCs/>
                <w:szCs w:val="24"/>
                <w:lang w:val="en-US"/>
              </w:rPr>
              <w:t>pernapasan</w:t>
            </w:r>
          </w:p>
        </w:tc>
      </w:tr>
      <w:tr w:rsidR="00627FF6" w14:paraId="2A495B4A" w14:textId="77777777" w:rsidTr="003047C7">
        <w:trPr>
          <w:trHeight w:val="340"/>
        </w:trPr>
        <w:tc>
          <w:tcPr>
            <w:tcW w:w="846" w:type="dxa"/>
            <w:vAlign w:val="center"/>
          </w:tcPr>
          <w:p w14:paraId="39798DDA" w14:textId="77777777" w:rsidR="00627FF6" w:rsidRPr="00F44437" w:rsidRDefault="00627FF6"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0743C348" w14:textId="2B17F89E" w:rsidR="00627FF6" w:rsidRDefault="00627FF6"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Batuk Kering</w:t>
            </w:r>
          </w:p>
        </w:tc>
        <w:tc>
          <w:tcPr>
            <w:tcW w:w="4249" w:type="dxa"/>
          </w:tcPr>
          <w:p w14:paraId="4DA767E3" w14:textId="6833F866" w:rsidR="00627FF6" w:rsidRDefault="008345AF" w:rsidP="003047C7">
            <w:pPr>
              <w:spacing w:line="276" w:lineRule="auto"/>
              <w:jc w:val="both"/>
              <w:rPr>
                <w:rFonts w:eastAsia="Times New Roman" w:cs="Times New Roman"/>
                <w:bCs/>
                <w:szCs w:val="24"/>
                <w:lang w:val="en-US"/>
              </w:rPr>
            </w:pPr>
            <w:r>
              <w:rPr>
                <w:rFonts w:eastAsia="Times New Roman" w:cs="Times New Roman"/>
                <w:bCs/>
                <w:szCs w:val="24"/>
                <w:lang w:val="en-US"/>
              </w:rPr>
              <w:t>Jenis batuk yang tidak mengandung dahak atau lendir</w:t>
            </w:r>
          </w:p>
        </w:tc>
      </w:tr>
      <w:tr w:rsidR="00C12F5A" w14:paraId="0F61919B" w14:textId="77777777" w:rsidTr="003047C7">
        <w:trPr>
          <w:trHeight w:val="340"/>
        </w:trPr>
        <w:tc>
          <w:tcPr>
            <w:tcW w:w="846" w:type="dxa"/>
            <w:vAlign w:val="center"/>
          </w:tcPr>
          <w:p w14:paraId="07E78CC9" w14:textId="1366E277"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5910AA5F" w14:textId="14F9C37D" w:rsidR="00C12F5A" w:rsidRDefault="004937B9"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Pilek</w:t>
            </w:r>
          </w:p>
        </w:tc>
        <w:tc>
          <w:tcPr>
            <w:tcW w:w="4249" w:type="dxa"/>
          </w:tcPr>
          <w:p w14:paraId="6F64F6EB" w14:textId="6F1508A6" w:rsidR="00C12F5A" w:rsidRDefault="004937B9" w:rsidP="003047C7">
            <w:pPr>
              <w:spacing w:line="276" w:lineRule="auto"/>
              <w:jc w:val="both"/>
              <w:rPr>
                <w:rFonts w:eastAsia="Times New Roman" w:cs="Times New Roman"/>
                <w:bCs/>
                <w:szCs w:val="24"/>
                <w:lang w:val="en-US"/>
              </w:rPr>
            </w:pPr>
            <w:r>
              <w:rPr>
                <w:rFonts w:eastAsia="Times New Roman" w:cs="Times New Roman"/>
                <w:bCs/>
                <w:szCs w:val="24"/>
                <w:lang w:val="en-US"/>
              </w:rPr>
              <w:t>Kondisi saat hidung mengeluarkan lendir yang berlebihan</w:t>
            </w:r>
          </w:p>
        </w:tc>
      </w:tr>
      <w:tr w:rsidR="00A0631B" w14:paraId="5B1F6907" w14:textId="77777777" w:rsidTr="003047C7">
        <w:trPr>
          <w:trHeight w:val="340"/>
        </w:trPr>
        <w:tc>
          <w:tcPr>
            <w:tcW w:w="846" w:type="dxa"/>
            <w:vAlign w:val="center"/>
          </w:tcPr>
          <w:p w14:paraId="45BF9A62" w14:textId="77777777" w:rsidR="00A0631B" w:rsidRPr="00F44437" w:rsidRDefault="00A0631B"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62928DA5" w14:textId="78079480" w:rsidR="00A0631B" w:rsidRDefault="00063CA5"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 xml:space="preserve">Kelelahan </w:t>
            </w:r>
          </w:p>
        </w:tc>
        <w:tc>
          <w:tcPr>
            <w:tcW w:w="4249" w:type="dxa"/>
          </w:tcPr>
          <w:p w14:paraId="2B50F04C" w14:textId="59446B2A" w:rsidR="00A0631B" w:rsidRDefault="00063CA5" w:rsidP="003047C7">
            <w:pPr>
              <w:spacing w:line="276" w:lineRule="auto"/>
              <w:jc w:val="both"/>
              <w:rPr>
                <w:rFonts w:eastAsia="Times New Roman" w:cs="Times New Roman"/>
                <w:bCs/>
                <w:szCs w:val="24"/>
                <w:lang w:val="en-US"/>
              </w:rPr>
            </w:pPr>
            <w:r>
              <w:rPr>
                <w:rFonts w:eastAsia="Times New Roman" w:cs="Times New Roman"/>
                <w:bCs/>
                <w:szCs w:val="24"/>
                <w:lang w:val="en-US"/>
              </w:rPr>
              <w:t>Bentuk respons tubuh terhadap virus yang telah menginfeksi sistem imun</w:t>
            </w:r>
          </w:p>
        </w:tc>
      </w:tr>
      <w:tr w:rsidR="009E7C2A" w14:paraId="4BBB8562" w14:textId="77777777" w:rsidTr="003047C7">
        <w:trPr>
          <w:trHeight w:val="340"/>
        </w:trPr>
        <w:tc>
          <w:tcPr>
            <w:tcW w:w="846" w:type="dxa"/>
            <w:vAlign w:val="center"/>
          </w:tcPr>
          <w:p w14:paraId="50542701" w14:textId="77777777" w:rsidR="009E7C2A" w:rsidRPr="00F44437" w:rsidRDefault="009E7C2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476939D0" w14:textId="7F0353C9" w:rsidR="009E7C2A" w:rsidRDefault="000455EF"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 xml:space="preserve">Sakit </w:t>
            </w:r>
            <w:r w:rsidR="009E7C2A">
              <w:rPr>
                <w:rFonts w:cs="Times New Roman"/>
                <w:color w:val="202124"/>
                <w:szCs w:val="24"/>
                <w:shd w:val="clear" w:color="auto" w:fill="FFFFFF"/>
                <w:lang w:val="en-US"/>
              </w:rPr>
              <w:t>Kepala</w:t>
            </w:r>
          </w:p>
        </w:tc>
        <w:tc>
          <w:tcPr>
            <w:tcW w:w="4249" w:type="dxa"/>
          </w:tcPr>
          <w:p w14:paraId="2ADBC258" w14:textId="63FD973F" w:rsidR="009E7C2A" w:rsidRDefault="001704E0" w:rsidP="003047C7">
            <w:pPr>
              <w:spacing w:line="276" w:lineRule="auto"/>
              <w:jc w:val="both"/>
              <w:rPr>
                <w:rFonts w:eastAsia="Times New Roman" w:cs="Times New Roman"/>
                <w:bCs/>
                <w:szCs w:val="24"/>
                <w:lang w:val="en-US"/>
              </w:rPr>
            </w:pPr>
            <w:r>
              <w:rPr>
                <w:rFonts w:eastAsia="Times New Roman" w:cs="Times New Roman"/>
                <w:bCs/>
                <w:szCs w:val="24"/>
                <w:lang w:val="en-US"/>
              </w:rPr>
              <w:t>Rasa nyeri yang menyerang bagian kepala</w:t>
            </w:r>
          </w:p>
        </w:tc>
      </w:tr>
      <w:tr w:rsidR="00C12F5A" w14:paraId="5990CCFF" w14:textId="77777777" w:rsidTr="003047C7">
        <w:trPr>
          <w:trHeight w:val="340"/>
        </w:trPr>
        <w:tc>
          <w:tcPr>
            <w:tcW w:w="846" w:type="dxa"/>
            <w:vAlign w:val="center"/>
          </w:tcPr>
          <w:p w14:paraId="7B9C26A3" w14:textId="6D0AB390"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30832970" w14:textId="02BE6D19" w:rsidR="00C12F5A" w:rsidRDefault="00C12F5A"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Demam</w:t>
            </w:r>
          </w:p>
        </w:tc>
        <w:tc>
          <w:tcPr>
            <w:tcW w:w="4249" w:type="dxa"/>
          </w:tcPr>
          <w:p w14:paraId="32D968A8" w14:textId="05E1BECF" w:rsidR="00C12F5A" w:rsidRDefault="00C12F5A" w:rsidP="003047C7">
            <w:pPr>
              <w:spacing w:line="276" w:lineRule="auto"/>
              <w:jc w:val="both"/>
              <w:rPr>
                <w:rFonts w:eastAsia="Times New Roman" w:cs="Times New Roman"/>
                <w:bCs/>
                <w:szCs w:val="24"/>
                <w:lang w:val="en-US"/>
              </w:rPr>
            </w:pPr>
            <w:r>
              <w:rPr>
                <w:rFonts w:eastAsia="Times New Roman" w:cs="Times New Roman"/>
                <w:bCs/>
                <w:szCs w:val="24"/>
                <w:lang w:val="en-US"/>
              </w:rPr>
              <w:t xml:space="preserve">Bentuk respons tubuh terhadap Penyakit </w:t>
            </w:r>
          </w:p>
        </w:tc>
      </w:tr>
      <w:tr w:rsidR="00C12F5A" w14:paraId="1F5D6474" w14:textId="77777777" w:rsidTr="003047C7">
        <w:trPr>
          <w:trHeight w:val="340"/>
        </w:trPr>
        <w:tc>
          <w:tcPr>
            <w:tcW w:w="846" w:type="dxa"/>
            <w:vAlign w:val="center"/>
          </w:tcPr>
          <w:p w14:paraId="2A923472" w14:textId="4E978E54"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45F2C94A" w14:textId="2624D01C" w:rsidR="00C12F5A" w:rsidRDefault="001C59A5"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Sesak Napas</w:t>
            </w:r>
          </w:p>
        </w:tc>
        <w:tc>
          <w:tcPr>
            <w:tcW w:w="4249" w:type="dxa"/>
          </w:tcPr>
          <w:p w14:paraId="0E20E77D" w14:textId="68EC4F7D" w:rsidR="00C12F5A" w:rsidRDefault="00BF5984" w:rsidP="003047C7">
            <w:pPr>
              <w:spacing w:line="276" w:lineRule="auto"/>
              <w:jc w:val="both"/>
              <w:rPr>
                <w:rFonts w:eastAsia="Times New Roman" w:cs="Times New Roman"/>
                <w:bCs/>
                <w:szCs w:val="24"/>
                <w:lang w:val="en-US"/>
              </w:rPr>
            </w:pPr>
            <w:r>
              <w:rPr>
                <w:rFonts w:eastAsia="Times New Roman" w:cs="Times New Roman"/>
                <w:bCs/>
                <w:szCs w:val="24"/>
                <w:lang w:val="en-US"/>
              </w:rPr>
              <w:t>Kondisi seseorang mengalami kesusahan dalam bernapas</w:t>
            </w:r>
          </w:p>
        </w:tc>
      </w:tr>
      <w:tr w:rsidR="00C12F5A" w14:paraId="1FCEBE73" w14:textId="77777777" w:rsidTr="003047C7">
        <w:trPr>
          <w:trHeight w:val="340"/>
        </w:trPr>
        <w:tc>
          <w:tcPr>
            <w:tcW w:w="846" w:type="dxa"/>
            <w:vAlign w:val="center"/>
          </w:tcPr>
          <w:p w14:paraId="1D4845D6" w14:textId="273BFF77"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78ABF77C" w14:textId="3D861145" w:rsidR="00C12F5A" w:rsidRDefault="00C12F5A"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Varian</w:t>
            </w:r>
            <w:r w:rsidR="008E1A39">
              <w:rPr>
                <w:rFonts w:cs="Times New Roman"/>
                <w:color w:val="202124"/>
                <w:szCs w:val="24"/>
                <w:shd w:val="clear" w:color="auto" w:fill="FFFFFF"/>
                <w:lang w:val="en-US"/>
              </w:rPr>
              <w:t xml:space="preserve"> Omicron Covid-19</w:t>
            </w:r>
          </w:p>
        </w:tc>
        <w:tc>
          <w:tcPr>
            <w:tcW w:w="4249" w:type="dxa"/>
          </w:tcPr>
          <w:p w14:paraId="78423A98" w14:textId="3DB24CBE" w:rsidR="00C12F5A" w:rsidRDefault="008E1A39" w:rsidP="003047C7">
            <w:pPr>
              <w:spacing w:line="276" w:lineRule="auto"/>
              <w:jc w:val="both"/>
              <w:rPr>
                <w:rFonts w:eastAsia="Times New Roman" w:cs="Times New Roman"/>
                <w:bCs/>
                <w:szCs w:val="24"/>
                <w:lang w:val="en-US"/>
              </w:rPr>
            </w:pPr>
            <w:r>
              <w:rPr>
                <w:rFonts w:eastAsia="Times New Roman" w:cs="Times New Roman"/>
                <w:bCs/>
                <w:szCs w:val="24"/>
                <w:lang w:val="en-US"/>
              </w:rPr>
              <w:t xml:space="preserve">Sebuah varian atau jenis penyakit dari virus Covid-19 </w:t>
            </w:r>
            <w:r w:rsidR="009C38F6">
              <w:rPr>
                <w:rFonts w:eastAsia="Times New Roman" w:cs="Times New Roman"/>
                <w:bCs/>
                <w:szCs w:val="24"/>
                <w:lang w:val="en-US"/>
              </w:rPr>
              <w:t>(</w:t>
            </w:r>
            <w:r w:rsidR="009C38F6">
              <w:rPr>
                <w:rFonts w:eastAsia="Times New Roman" w:cs="Times New Roman"/>
                <w:bCs/>
                <w:i/>
                <w:iCs/>
                <w:szCs w:val="24"/>
                <w:lang w:val="en-US"/>
              </w:rPr>
              <w:t>Variants of Concern</w:t>
            </w:r>
            <w:r w:rsidR="009C38F6">
              <w:rPr>
                <w:rFonts w:eastAsia="Times New Roman" w:cs="Times New Roman"/>
                <w:bCs/>
                <w:szCs w:val="24"/>
                <w:lang w:val="en-US"/>
              </w:rPr>
              <w:t xml:space="preserve">) </w:t>
            </w:r>
            <w:r>
              <w:rPr>
                <w:rFonts w:eastAsia="Times New Roman" w:cs="Times New Roman"/>
                <w:bCs/>
                <w:szCs w:val="24"/>
                <w:lang w:val="en-US"/>
              </w:rPr>
              <w:t xml:space="preserve">dengan tingkat fatalitas </w:t>
            </w:r>
            <w:r w:rsidR="00E403A8">
              <w:rPr>
                <w:rFonts w:eastAsia="Times New Roman" w:cs="Times New Roman"/>
                <w:bCs/>
                <w:szCs w:val="24"/>
                <w:lang w:val="en-US"/>
              </w:rPr>
              <w:t>1,9</w:t>
            </w:r>
            <w:r>
              <w:rPr>
                <w:rFonts w:eastAsia="Times New Roman" w:cs="Times New Roman"/>
                <w:bCs/>
                <w:szCs w:val="24"/>
                <w:lang w:val="en-US"/>
              </w:rPr>
              <w:t>%</w:t>
            </w:r>
          </w:p>
        </w:tc>
      </w:tr>
      <w:tr w:rsidR="00C12F5A" w14:paraId="222E6EAF" w14:textId="77777777" w:rsidTr="003047C7">
        <w:trPr>
          <w:trHeight w:val="340"/>
        </w:trPr>
        <w:tc>
          <w:tcPr>
            <w:tcW w:w="846" w:type="dxa"/>
            <w:vAlign w:val="center"/>
          </w:tcPr>
          <w:p w14:paraId="2C992EA4" w14:textId="43C42EA1"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0B9F1F73" w14:textId="49083889" w:rsidR="00C12F5A" w:rsidRDefault="008E1A39"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 xml:space="preserve">Varian </w:t>
            </w:r>
            <w:r w:rsidR="00C12F5A">
              <w:rPr>
                <w:rFonts w:cs="Times New Roman"/>
                <w:color w:val="202124"/>
                <w:szCs w:val="24"/>
                <w:shd w:val="clear" w:color="auto" w:fill="FFFFFF"/>
                <w:lang w:val="en-US"/>
              </w:rPr>
              <w:t>Delta</w:t>
            </w:r>
            <w:r w:rsidR="00507A0C">
              <w:rPr>
                <w:rFonts w:cs="Times New Roman"/>
                <w:color w:val="202124"/>
                <w:szCs w:val="24"/>
                <w:shd w:val="clear" w:color="auto" w:fill="FFFFFF"/>
                <w:lang w:val="en-US"/>
              </w:rPr>
              <w:t xml:space="preserve"> Covid-19</w:t>
            </w:r>
          </w:p>
        </w:tc>
        <w:tc>
          <w:tcPr>
            <w:tcW w:w="4249" w:type="dxa"/>
          </w:tcPr>
          <w:p w14:paraId="72863865" w14:textId="7C36DF46" w:rsidR="00C12F5A" w:rsidRDefault="00C12F5A" w:rsidP="003047C7">
            <w:pPr>
              <w:spacing w:line="276" w:lineRule="auto"/>
              <w:jc w:val="both"/>
              <w:rPr>
                <w:rFonts w:eastAsia="Times New Roman" w:cs="Times New Roman"/>
                <w:bCs/>
                <w:szCs w:val="24"/>
                <w:lang w:val="en-US"/>
              </w:rPr>
            </w:pPr>
            <w:r>
              <w:rPr>
                <w:rFonts w:eastAsia="Times New Roman" w:cs="Times New Roman"/>
                <w:bCs/>
                <w:szCs w:val="24"/>
                <w:lang w:val="en-US"/>
              </w:rPr>
              <w:t xml:space="preserve">Sebuah varian atau jenis penyakit dari </w:t>
            </w:r>
            <w:r w:rsidR="00507A0C">
              <w:rPr>
                <w:rFonts w:eastAsia="Times New Roman" w:cs="Times New Roman"/>
                <w:bCs/>
                <w:szCs w:val="24"/>
                <w:lang w:val="en-US"/>
              </w:rPr>
              <w:t>virus Covid-19</w:t>
            </w:r>
            <w:r w:rsidR="00247A08">
              <w:rPr>
                <w:rFonts w:eastAsia="Times New Roman" w:cs="Times New Roman"/>
                <w:bCs/>
                <w:szCs w:val="24"/>
                <w:lang w:val="en-US"/>
              </w:rPr>
              <w:t xml:space="preserve"> (</w:t>
            </w:r>
            <w:r w:rsidR="00247A08" w:rsidRPr="00C2182C">
              <w:rPr>
                <w:rFonts w:eastAsia="Times New Roman" w:cs="Times New Roman"/>
                <w:bCs/>
                <w:i/>
                <w:iCs/>
                <w:szCs w:val="24"/>
                <w:lang w:val="en-US"/>
              </w:rPr>
              <w:t>Variants</w:t>
            </w:r>
            <w:r w:rsidR="00247A08">
              <w:rPr>
                <w:rFonts w:eastAsia="Times New Roman" w:cs="Times New Roman"/>
                <w:bCs/>
                <w:szCs w:val="24"/>
                <w:lang w:val="en-US"/>
              </w:rPr>
              <w:t xml:space="preserve"> of Concern)</w:t>
            </w:r>
            <w:r w:rsidR="00507A0C">
              <w:rPr>
                <w:rFonts w:eastAsia="Times New Roman" w:cs="Times New Roman"/>
                <w:bCs/>
                <w:szCs w:val="24"/>
                <w:lang w:val="en-US"/>
              </w:rPr>
              <w:t xml:space="preserve"> dengan tingkat fatalitas</w:t>
            </w:r>
            <w:r w:rsidR="008E1A39">
              <w:rPr>
                <w:rFonts w:eastAsia="Times New Roman" w:cs="Times New Roman"/>
                <w:bCs/>
                <w:szCs w:val="24"/>
                <w:lang w:val="en-US"/>
              </w:rPr>
              <w:t xml:space="preserve"> </w:t>
            </w:r>
            <w:r w:rsidR="00E403A8">
              <w:rPr>
                <w:rFonts w:eastAsia="Times New Roman" w:cs="Times New Roman"/>
                <w:bCs/>
                <w:szCs w:val="24"/>
                <w:lang w:val="en-US"/>
              </w:rPr>
              <w:t>3,4</w:t>
            </w:r>
            <w:r w:rsidR="008E1A39">
              <w:rPr>
                <w:rFonts w:eastAsia="Times New Roman" w:cs="Times New Roman"/>
                <w:bCs/>
                <w:szCs w:val="24"/>
                <w:lang w:val="en-US"/>
              </w:rPr>
              <w:t>%</w:t>
            </w:r>
            <w:r w:rsidR="00507A0C">
              <w:rPr>
                <w:rFonts w:eastAsia="Times New Roman" w:cs="Times New Roman"/>
                <w:bCs/>
                <w:szCs w:val="24"/>
                <w:lang w:val="en-US"/>
              </w:rPr>
              <w:t xml:space="preserve"> </w:t>
            </w:r>
          </w:p>
        </w:tc>
      </w:tr>
      <w:tr w:rsidR="00C12F5A" w14:paraId="61240C18" w14:textId="77777777" w:rsidTr="003047C7">
        <w:trPr>
          <w:trHeight w:val="340"/>
        </w:trPr>
        <w:tc>
          <w:tcPr>
            <w:tcW w:w="846" w:type="dxa"/>
            <w:vAlign w:val="center"/>
          </w:tcPr>
          <w:p w14:paraId="5700DD97" w14:textId="50E4A0B9"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5741DC0C" w14:textId="1CD59631" w:rsidR="00C12F5A" w:rsidRDefault="00C12F5A"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Sakit Tenggorokan</w:t>
            </w:r>
          </w:p>
        </w:tc>
        <w:tc>
          <w:tcPr>
            <w:tcW w:w="4249" w:type="dxa"/>
          </w:tcPr>
          <w:p w14:paraId="14A38B4F" w14:textId="43233338" w:rsidR="00C12F5A" w:rsidRDefault="001704E0" w:rsidP="003047C7">
            <w:pPr>
              <w:spacing w:line="276" w:lineRule="auto"/>
              <w:jc w:val="both"/>
              <w:rPr>
                <w:rFonts w:eastAsia="Times New Roman" w:cs="Times New Roman"/>
                <w:bCs/>
                <w:szCs w:val="24"/>
                <w:lang w:val="en-US"/>
              </w:rPr>
            </w:pPr>
            <w:r>
              <w:rPr>
                <w:rFonts w:eastAsia="Times New Roman" w:cs="Times New Roman"/>
                <w:bCs/>
                <w:szCs w:val="24"/>
                <w:lang w:val="en-US"/>
              </w:rPr>
              <w:t>Rasa nyeri yang menyerang tenggorokan dan susah menelan makanan</w:t>
            </w:r>
          </w:p>
        </w:tc>
      </w:tr>
      <w:tr w:rsidR="00C12F5A" w14:paraId="5B375285" w14:textId="77777777" w:rsidTr="003047C7">
        <w:trPr>
          <w:trHeight w:val="340"/>
        </w:trPr>
        <w:tc>
          <w:tcPr>
            <w:tcW w:w="846" w:type="dxa"/>
            <w:vAlign w:val="center"/>
          </w:tcPr>
          <w:p w14:paraId="307A37ED" w14:textId="77777777" w:rsidR="00C12F5A" w:rsidRPr="00F44437" w:rsidRDefault="00C12F5A" w:rsidP="003047C7">
            <w:pPr>
              <w:pStyle w:val="ListParagraph"/>
              <w:numPr>
                <w:ilvl w:val="0"/>
                <w:numId w:val="9"/>
              </w:numPr>
              <w:spacing w:line="276" w:lineRule="auto"/>
              <w:jc w:val="center"/>
              <w:rPr>
                <w:rFonts w:eastAsia="Times New Roman" w:cs="Times New Roman"/>
                <w:bCs/>
                <w:szCs w:val="24"/>
                <w:lang w:val="en-US"/>
              </w:rPr>
            </w:pPr>
          </w:p>
        </w:tc>
        <w:tc>
          <w:tcPr>
            <w:tcW w:w="2835" w:type="dxa"/>
            <w:vAlign w:val="center"/>
          </w:tcPr>
          <w:p w14:paraId="5BC04A66" w14:textId="4CD48E43" w:rsidR="00C12F5A" w:rsidRDefault="00A0631B" w:rsidP="003047C7">
            <w:pPr>
              <w:spacing w:line="276" w:lineRule="auto"/>
              <w:rPr>
                <w:rFonts w:cs="Times New Roman"/>
                <w:color w:val="202124"/>
                <w:szCs w:val="24"/>
                <w:shd w:val="clear" w:color="auto" w:fill="FFFFFF"/>
                <w:lang w:val="en-US"/>
              </w:rPr>
            </w:pPr>
            <w:r>
              <w:rPr>
                <w:rFonts w:cs="Times New Roman"/>
                <w:color w:val="202124"/>
                <w:szCs w:val="24"/>
                <w:shd w:val="clear" w:color="auto" w:fill="FFFFFF"/>
                <w:lang w:val="en-US"/>
              </w:rPr>
              <w:t>Anosmia</w:t>
            </w:r>
          </w:p>
        </w:tc>
        <w:tc>
          <w:tcPr>
            <w:tcW w:w="4249" w:type="dxa"/>
          </w:tcPr>
          <w:p w14:paraId="7AF319F2" w14:textId="29CD8DC2" w:rsidR="00C12F5A" w:rsidDel="00C12F5A" w:rsidRDefault="00A0631B" w:rsidP="003047C7">
            <w:pPr>
              <w:spacing w:line="276" w:lineRule="auto"/>
              <w:jc w:val="both"/>
              <w:rPr>
                <w:rFonts w:eastAsia="Times New Roman" w:cs="Times New Roman"/>
                <w:bCs/>
                <w:szCs w:val="24"/>
                <w:lang w:val="en-US"/>
              </w:rPr>
            </w:pPr>
            <w:r>
              <w:rPr>
                <w:rFonts w:eastAsia="Times New Roman" w:cs="Times New Roman"/>
                <w:bCs/>
                <w:szCs w:val="24"/>
                <w:lang w:val="en-US"/>
              </w:rPr>
              <w:t xml:space="preserve">Kehilangan kemampuan untuk </w:t>
            </w:r>
            <w:r w:rsidR="008E1A39">
              <w:rPr>
                <w:rFonts w:eastAsia="Times New Roman" w:cs="Times New Roman"/>
                <w:bCs/>
                <w:szCs w:val="24"/>
                <w:lang w:val="en-US"/>
              </w:rPr>
              <w:t xml:space="preserve">mendeteksi </w:t>
            </w:r>
            <w:r w:rsidR="00427300">
              <w:rPr>
                <w:rFonts w:eastAsia="Times New Roman" w:cs="Times New Roman"/>
                <w:bCs/>
                <w:szCs w:val="24"/>
                <w:lang w:val="en-US"/>
              </w:rPr>
              <w:t xml:space="preserve">rasa atau </w:t>
            </w:r>
            <w:r w:rsidR="008E1A39">
              <w:rPr>
                <w:rFonts w:eastAsia="Times New Roman" w:cs="Times New Roman"/>
                <w:bCs/>
                <w:szCs w:val="24"/>
                <w:lang w:val="en-US"/>
              </w:rPr>
              <w:t xml:space="preserve">bau </w:t>
            </w:r>
          </w:p>
        </w:tc>
      </w:tr>
      <w:tr w:rsidR="009E7C2A" w14:paraId="03A8DC17" w14:textId="77777777" w:rsidTr="003047C7">
        <w:trPr>
          <w:trHeight w:val="340"/>
        </w:trPr>
        <w:tc>
          <w:tcPr>
            <w:tcW w:w="846" w:type="dxa"/>
            <w:vAlign w:val="center"/>
          </w:tcPr>
          <w:p w14:paraId="1E0CB07C" w14:textId="18D64B0C" w:rsidR="009E7C2A" w:rsidRPr="00F44437" w:rsidRDefault="009E7C2A" w:rsidP="003047C7">
            <w:pPr>
              <w:pStyle w:val="ListParagraph"/>
              <w:numPr>
                <w:ilvl w:val="0"/>
                <w:numId w:val="9"/>
              </w:numPr>
              <w:spacing w:line="276" w:lineRule="auto"/>
              <w:jc w:val="center"/>
              <w:rPr>
                <w:rFonts w:eastAsia="Times New Roman" w:cs="Times New Roman"/>
                <w:bCs/>
                <w:szCs w:val="24"/>
                <w:lang w:val="en-US"/>
              </w:rPr>
            </w:pPr>
          </w:p>
        </w:tc>
        <w:tc>
          <w:tcPr>
            <w:tcW w:w="2835" w:type="dxa"/>
          </w:tcPr>
          <w:p w14:paraId="67DB3885" w14:textId="09138B31" w:rsidR="009E7C2A" w:rsidRDefault="009E7C2A" w:rsidP="003047C7">
            <w:pPr>
              <w:spacing w:line="276" w:lineRule="auto"/>
              <w:jc w:val="both"/>
              <w:rPr>
                <w:rFonts w:cs="Times New Roman"/>
                <w:color w:val="202124"/>
                <w:szCs w:val="24"/>
                <w:shd w:val="clear" w:color="auto" w:fill="FFFFFF"/>
                <w:lang w:val="en-US"/>
              </w:rPr>
            </w:pPr>
            <w:r>
              <w:rPr>
                <w:rFonts w:cs="Times New Roman"/>
                <w:color w:val="202124"/>
                <w:szCs w:val="24"/>
                <w:shd w:val="clear" w:color="auto" w:fill="FFFFFF"/>
                <w:lang w:val="en-US"/>
              </w:rPr>
              <w:t>Diare</w:t>
            </w:r>
          </w:p>
        </w:tc>
        <w:tc>
          <w:tcPr>
            <w:tcW w:w="4249" w:type="dxa"/>
          </w:tcPr>
          <w:p w14:paraId="60143E5A" w14:textId="0EE1C1C9" w:rsidR="009E7C2A" w:rsidRDefault="00F53FCD" w:rsidP="003047C7">
            <w:pPr>
              <w:spacing w:line="276" w:lineRule="auto"/>
              <w:jc w:val="both"/>
              <w:rPr>
                <w:rFonts w:eastAsia="Times New Roman" w:cs="Times New Roman"/>
                <w:bCs/>
                <w:szCs w:val="24"/>
                <w:lang w:val="en-US"/>
              </w:rPr>
            </w:pPr>
            <w:r>
              <w:rPr>
                <w:rFonts w:eastAsia="Times New Roman" w:cs="Times New Roman"/>
                <w:bCs/>
                <w:szCs w:val="24"/>
                <w:lang w:val="en-US"/>
              </w:rPr>
              <w:t>Buang air besar encer dan berulang</w:t>
            </w:r>
          </w:p>
        </w:tc>
      </w:tr>
    </w:tbl>
    <w:p w14:paraId="5A27056C" w14:textId="77777777" w:rsidR="00F32712" w:rsidRDefault="00F32712" w:rsidP="0077059C">
      <w:pPr>
        <w:spacing w:line="360" w:lineRule="auto"/>
        <w:jc w:val="both"/>
        <w:rPr>
          <w:rFonts w:eastAsia="Times New Roman" w:cs="Times New Roman"/>
          <w:bCs/>
          <w:szCs w:val="24"/>
          <w:lang w:val="en-US"/>
        </w:rPr>
      </w:pPr>
    </w:p>
    <w:p w14:paraId="414610F1" w14:textId="2303BC7B" w:rsidR="00C73B8B" w:rsidRDefault="00C73B8B" w:rsidP="006F3A86">
      <w:pPr>
        <w:pStyle w:val="Heading2"/>
      </w:pPr>
      <w:bookmarkStart w:id="318" w:name="_Toc115957925"/>
      <w:r w:rsidRPr="00C73B8B">
        <w:rPr>
          <w:lang w:val="en-US"/>
        </w:rPr>
        <w:t>Tahapan Penelitian</w:t>
      </w:r>
      <w:bookmarkEnd w:id="318"/>
    </w:p>
    <w:p w14:paraId="53B67C99" w14:textId="77777777" w:rsidR="00C73B8B" w:rsidRDefault="00C73B8B" w:rsidP="0077059C">
      <w:pPr>
        <w:spacing w:line="360" w:lineRule="auto"/>
        <w:jc w:val="both"/>
        <w:rPr>
          <w:rFonts w:eastAsia="Times New Roman" w:cs="Times New Roman"/>
          <w:bCs/>
          <w:szCs w:val="24"/>
          <w:lang w:val="en-US"/>
        </w:rPr>
      </w:pPr>
      <w:r>
        <w:rPr>
          <w:rFonts w:eastAsia="Times New Roman" w:cs="Times New Roman"/>
          <w:b/>
          <w:szCs w:val="24"/>
          <w:lang w:val="en-US"/>
        </w:rPr>
        <w:tab/>
      </w:r>
      <w:r>
        <w:rPr>
          <w:rFonts w:eastAsia="Times New Roman" w:cs="Times New Roman"/>
          <w:bCs/>
          <w:szCs w:val="24"/>
          <w:lang w:val="en-US"/>
        </w:rPr>
        <w:t>Penelitian ini memiliki beberapa tahapan yang dapat dilihat pada Gambar di bawah ini.</w:t>
      </w:r>
    </w:p>
    <w:p w14:paraId="3B46E1F0" w14:textId="77777777" w:rsidR="0077059C" w:rsidRDefault="00C73B8B" w:rsidP="0077059C">
      <w:pPr>
        <w:spacing w:line="360" w:lineRule="auto"/>
        <w:jc w:val="both"/>
        <w:rPr>
          <w:rFonts w:eastAsia="Times New Roman" w:cs="Times New Roman"/>
          <w:b/>
          <w:szCs w:val="24"/>
        </w:rPr>
      </w:pPr>
      <w:r>
        <w:rPr>
          <w:rFonts w:eastAsia="Times New Roman" w:cs="Times New Roman"/>
          <w:b/>
          <w:noProof/>
          <w:szCs w:val="24"/>
        </w:rPr>
        <w:lastRenderedPageBreak/>
        <mc:AlternateContent>
          <mc:Choice Requires="wpc">
            <w:drawing>
              <wp:inline distT="0" distB="0" distL="0" distR="0" wp14:anchorId="0B9F9758" wp14:editId="44C6BD75">
                <wp:extent cx="4920419" cy="2870451"/>
                <wp:effectExtent l="19050" t="0" r="52070" b="2540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solidFill>
                        </a:ln>
                      </wpc:whole>
                      <wps:wsp>
                        <wps:cNvPr id="4" name="Flowchart: Terminator 4"/>
                        <wps:cNvSpPr/>
                        <wps:spPr>
                          <a:xfrm>
                            <a:off x="35999" y="449580"/>
                            <a:ext cx="853440" cy="339115"/>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0785C123" w14:textId="688B69D7" w:rsidR="00516B10" w:rsidRPr="00C73B8B" w:rsidRDefault="00516B10" w:rsidP="00C73B8B">
                              <w:pPr>
                                <w:jc w:val="center"/>
                                <w:rPr>
                                  <w:lang w:val="en-US"/>
                                </w:rPr>
                              </w:pPr>
                              <w:r>
                                <w:rPr>
                                  <w:lang w:val="en-US"/>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Rounded Corners 7"/>
                        <wps:cNvSpPr/>
                        <wps:spPr>
                          <a:xfrm>
                            <a:off x="1270439" y="182880"/>
                            <a:ext cx="960120" cy="864108"/>
                          </a:xfrm>
                          <a:prstGeom prst="roundRect">
                            <a:avLst>
                              <a:gd name="adj" fmla="val 18160"/>
                            </a:avLst>
                          </a:prstGeom>
                          <a:ln w="9525"/>
                        </wps:spPr>
                        <wps:style>
                          <a:lnRef idx="1">
                            <a:schemeClr val="accent1"/>
                          </a:lnRef>
                          <a:fillRef idx="3">
                            <a:schemeClr val="accent1"/>
                          </a:fillRef>
                          <a:effectRef idx="2">
                            <a:schemeClr val="accent1"/>
                          </a:effectRef>
                          <a:fontRef idx="minor">
                            <a:schemeClr val="lt1"/>
                          </a:fontRef>
                        </wps:style>
                        <wps:txbx>
                          <w:txbxContent>
                            <w:p w14:paraId="2451740A" w14:textId="610F32FF" w:rsidR="00516B10" w:rsidRPr="00C73B8B" w:rsidRDefault="00516B10" w:rsidP="00C73B8B">
                              <w:pPr>
                                <w:jc w:val="center"/>
                                <w:rPr>
                                  <w:i/>
                                  <w:iCs/>
                                  <w:lang w:val="en-US"/>
                                </w:rPr>
                              </w:pPr>
                              <w:r>
                                <w:rPr>
                                  <w:lang w:val="en-US"/>
                                </w:rPr>
                                <w:t xml:space="preserve">Akuisisi </w:t>
                              </w:r>
                              <w:r>
                                <w:rPr>
                                  <w:i/>
                                  <w:iCs/>
                                  <w:lang w:val="en-US"/>
                                </w:rPr>
                                <w:t>Tweet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Rounded Corners 8"/>
                        <wps:cNvSpPr/>
                        <wps:spPr>
                          <a:xfrm>
                            <a:off x="2616299" y="182882"/>
                            <a:ext cx="970620" cy="873331"/>
                          </a:xfrm>
                          <a:prstGeom prst="roundRect">
                            <a:avLst>
                              <a:gd name="adj" fmla="val 18160"/>
                            </a:avLst>
                          </a:prstGeom>
                          <a:ln w="9525"/>
                        </wps:spPr>
                        <wps:style>
                          <a:lnRef idx="1">
                            <a:schemeClr val="accent1"/>
                          </a:lnRef>
                          <a:fillRef idx="3">
                            <a:schemeClr val="accent1"/>
                          </a:fillRef>
                          <a:effectRef idx="2">
                            <a:schemeClr val="accent1"/>
                          </a:effectRef>
                          <a:fontRef idx="minor">
                            <a:schemeClr val="lt1"/>
                          </a:fontRef>
                        </wps:style>
                        <wps:txbx>
                          <w:txbxContent>
                            <w:p w14:paraId="493C70DC" w14:textId="07BD4CB5" w:rsidR="00516B10" w:rsidRDefault="00516B10" w:rsidP="00C73B8B">
                              <w:pPr>
                                <w:jc w:val="center"/>
                                <w:rPr>
                                  <w:szCs w:val="24"/>
                                </w:rPr>
                              </w:pPr>
                              <w:r>
                                <w:rPr>
                                  <w:lang w:val="en-US"/>
                                </w:rPr>
                                <w:t>Praproses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Data 9"/>
                        <wps:cNvSpPr/>
                        <wps:spPr>
                          <a:xfrm>
                            <a:off x="3853180" y="68580"/>
                            <a:ext cx="1066800" cy="1097280"/>
                          </a:xfrm>
                          <a:prstGeom prst="flowChartInputOutput">
                            <a:avLst/>
                          </a:prstGeom>
                        </wps:spPr>
                        <wps:style>
                          <a:lnRef idx="1">
                            <a:schemeClr val="accent1"/>
                          </a:lnRef>
                          <a:fillRef idx="3">
                            <a:schemeClr val="accent1"/>
                          </a:fillRef>
                          <a:effectRef idx="2">
                            <a:schemeClr val="accent1"/>
                          </a:effectRef>
                          <a:fontRef idx="minor">
                            <a:schemeClr val="lt1"/>
                          </a:fontRef>
                        </wps:style>
                        <wps:txbx>
                          <w:txbxContent>
                            <w:p w14:paraId="13C8BAC9" w14:textId="5CA551D0" w:rsidR="00516B10" w:rsidRPr="00C73B8B" w:rsidRDefault="00516B10" w:rsidP="00C73B8B">
                              <w:pPr>
                                <w:jc w:val="center"/>
                                <w:rPr>
                                  <w:lang w:val="en-US"/>
                                </w:rPr>
                              </w:pPr>
                              <w:r>
                                <w:rPr>
                                  <w:lang w:val="en-US"/>
                                </w:rPr>
                                <w:t xml:space="preserve">Hasil </w:t>
                              </w:r>
                              <w:r>
                                <w:rPr>
                                  <w:lang w:val="en-US"/>
                                </w:rPr>
                                <w:t>Praproses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3853179" y="1796848"/>
                            <a:ext cx="1045454" cy="894578"/>
                          </a:xfrm>
                          <a:prstGeom prst="roundRect">
                            <a:avLst>
                              <a:gd name="adj" fmla="val 18160"/>
                            </a:avLst>
                          </a:prstGeom>
                          <a:ln w="9525"/>
                        </wps:spPr>
                        <wps:style>
                          <a:lnRef idx="1">
                            <a:schemeClr val="accent1"/>
                          </a:lnRef>
                          <a:fillRef idx="3">
                            <a:schemeClr val="accent1"/>
                          </a:fillRef>
                          <a:effectRef idx="2">
                            <a:schemeClr val="accent1"/>
                          </a:effectRef>
                          <a:fontRef idx="minor">
                            <a:schemeClr val="lt1"/>
                          </a:fontRef>
                        </wps:style>
                        <wps:txbx>
                          <w:txbxContent>
                            <w:p w14:paraId="389D0BD4" w14:textId="56509437" w:rsidR="00516B10" w:rsidRPr="00363A7B" w:rsidRDefault="00516B10" w:rsidP="00C73B8B">
                              <w:pPr>
                                <w:jc w:val="center"/>
                              </w:pPr>
                              <w:r w:rsidRPr="00363A7B">
                                <w:rPr>
                                  <w:sz w:val="20"/>
                                  <w:szCs w:val="20"/>
                                  <w:lang w:val="en-US"/>
                                </w:rPr>
                                <w:t>Klasterisasi DBSCAN dan OPTICS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2616639" y="1810680"/>
                            <a:ext cx="970280" cy="873125"/>
                          </a:xfrm>
                          <a:prstGeom prst="roundRect">
                            <a:avLst>
                              <a:gd name="adj" fmla="val 18160"/>
                            </a:avLst>
                          </a:prstGeom>
                          <a:ln w="9525"/>
                        </wps:spPr>
                        <wps:style>
                          <a:lnRef idx="1">
                            <a:schemeClr val="accent1"/>
                          </a:lnRef>
                          <a:fillRef idx="3">
                            <a:schemeClr val="accent1"/>
                          </a:fillRef>
                          <a:effectRef idx="2">
                            <a:schemeClr val="accent1"/>
                          </a:effectRef>
                          <a:fontRef idx="minor">
                            <a:schemeClr val="lt1"/>
                          </a:fontRef>
                        </wps:style>
                        <wps:txbx>
                          <w:txbxContent>
                            <w:p w14:paraId="6ABF9E6D" w14:textId="134E06E3" w:rsidR="00516B10" w:rsidRDefault="00516B10" w:rsidP="00C73B8B">
                              <w:pPr>
                                <w:jc w:val="center"/>
                                <w:rPr>
                                  <w:szCs w:val="24"/>
                                </w:rPr>
                              </w:pPr>
                              <w:r>
                                <w:rPr>
                                  <w:lang w:val="en-US"/>
                                </w:rPr>
                                <w:t>Evaluasi Hasil Analisis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282799" y="1818300"/>
                            <a:ext cx="970280" cy="873125"/>
                          </a:xfrm>
                          <a:prstGeom prst="roundRect">
                            <a:avLst>
                              <a:gd name="adj" fmla="val 18160"/>
                            </a:avLst>
                          </a:prstGeom>
                          <a:ln w="9525"/>
                        </wps:spPr>
                        <wps:style>
                          <a:lnRef idx="1">
                            <a:schemeClr val="accent1"/>
                          </a:lnRef>
                          <a:fillRef idx="3">
                            <a:schemeClr val="accent1"/>
                          </a:fillRef>
                          <a:effectRef idx="2">
                            <a:schemeClr val="accent1"/>
                          </a:effectRef>
                          <a:fontRef idx="minor">
                            <a:schemeClr val="lt1"/>
                          </a:fontRef>
                        </wps:style>
                        <wps:txbx>
                          <w:txbxContent>
                            <w:p w14:paraId="59600EC9" w14:textId="604675FD" w:rsidR="00516B10" w:rsidRDefault="00516B10" w:rsidP="00C73B8B">
                              <w:pPr>
                                <w:jc w:val="center"/>
                                <w:rPr>
                                  <w:szCs w:val="24"/>
                                </w:rPr>
                              </w:pPr>
                              <w:r>
                                <w:rPr>
                                  <w:lang w:val="en-US"/>
                                </w:rPr>
                                <w:t>Geovisualisasi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Terminator 13"/>
                        <wps:cNvSpPr/>
                        <wps:spPr>
                          <a:xfrm>
                            <a:off x="94079" y="2085000"/>
                            <a:ext cx="853440" cy="339090"/>
                          </a:xfrm>
                          <a:prstGeom prst="flowChartTerminator">
                            <a:avLst/>
                          </a:prstGeom>
                        </wps:spPr>
                        <wps:style>
                          <a:lnRef idx="1">
                            <a:schemeClr val="accent1"/>
                          </a:lnRef>
                          <a:fillRef idx="3">
                            <a:schemeClr val="accent1"/>
                          </a:fillRef>
                          <a:effectRef idx="2">
                            <a:schemeClr val="accent1"/>
                          </a:effectRef>
                          <a:fontRef idx="minor">
                            <a:schemeClr val="lt1"/>
                          </a:fontRef>
                        </wps:style>
                        <wps:txbx>
                          <w:txbxContent>
                            <w:p w14:paraId="51A63EE3" w14:textId="3187AD4D" w:rsidR="00516B10" w:rsidRDefault="00516B10" w:rsidP="00C73B8B">
                              <w:pPr>
                                <w:jc w:val="center"/>
                                <w:rPr>
                                  <w:szCs w:val="24"/>
                                </w:rPr>
                              </w:pPr>
                              <w:r>
                                <w:rPr>
                                  <w:lang w:val="en-US"/>
                                </w:rPr>
                                <w:t>Selesai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4" idx="3"/>
                          <a:endCxn id="7" idx="1"/>
                        </wps:cNvCnPr>
                        <wps:spPr>
                          <a:xfrm flipV="1">
                            <a:off x="889360" y="614880"/>
                            <a:ext cx="380966" cy="42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a:stCxn id="7" idx="3"/>
                          <a:endCxn id="8" idx="1"/>
                        </wps:cNvCnPr>
                        <wps:spPr>
                          <a:xfrm>
                            <a:off x="2230559" y="614934"/>
                            <a:ext cx="385740" cy="46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a:stCxn id="8" idx="3"/>
                          <a:endCxn id="9" idx="2"/>
                        </wps:cNvCnPr>
                        <wps:spPr>
                          <a:xfrm flipV="1">
                            <a:off x="3586919" y="617220"/>
                            <a:ext cx="372941" cy="23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a:stCxn id="9" idx="4"/>
                          <a:endCxn id="10" idx="0"/>
                        </wps:cNvCnPr>
                        <wps:spPr>
                          <a:xfrm flipH="1">
                            <a:off x="4375906" y="1165860"/>
                            <a:ext cx="10674" cy="63098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stCxn id="10" idx="1"/>
                          <a:endCxn id="11" idx="3"/>
                        </wps:cNvCnPr>
                        <wps:spPr>
                          <a:xfrm flipH="1">
                            <a:off x="3586919" y="2244137"/>
                            <a:ext cx="266260" cy="310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a:stCxn id="11" idx="1"/>
                          <a:endCxn id="12" idx="3"/>
                        </wps:cNvCnPr>
                        <wps:spPr>
                          <a:xfrm flipH="1">
                            <a:off x="2252878" y="2247047"/>
                            <a:ext cx="363528" cy="76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a:stCxn id="12" idx="1"/>
                          <a:endCxn id="13" idx="3"/>
                        </wps:cNvCnPr>
                        <wps:spPr>
                          <a:xfrm flipH="1" flipV="1">
                            <a:off x="947519" y="2254545"/>
                            <a:ext cx="335280" cy="3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0B9F9758" id="Canvas 3" o:spid="_x0000_s1026" editas="canvas" style="width:387.45pt;height:226pt;mso-position-horizontal-relative:char;mso-position-vertical-relative:line" coordsize="49199,28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199;height:28702;visibility:visible;mso-wrap-style:square" filled="t" stroked="t" strokecolor="white [3212]">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4" o:spid="_x0000_s1028" type="#_x0000_t116" style="position:absolute;left:359;top:4495;width:8535;height: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0785C123" w14:textId="688B69D7" w:rsidR="00516B10" w:rsidRPr="00C73B8B" w:rsidRDefault="00516B10" w:rsidP="00C73B8B">
                        <w:pPr>
                          <w:jc w:val="center"/>
                          <w:rPr>
                            <w:lang w:val="en-US"/>
                          </w:rPr>
                        </w:pPr>
                        <w:r>
                          <w:rPr>
                            <w:lang w:val="en-US"/>
                          </w:rPr>
                          <w:t>Mulai</w:t>
                        </w:r>
                      </w:p>
                    </w:txbxContent>
                  </v:textbox>
                </v:shape>
                <v:roundrect id="Rectangle: Rounded Corners 7" o:spid="_x0000_s1029" style="position:absolute;left:12704;top:1828;width:9601;height:8641;visibility:visible;mso-wrap-style:square;v-text-anchor:middle" arcsize="119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2451740A" w14:textId="610F32FF" w:rsidR="00516B10" w:rsidRPr="00C73B8B" w:rsidRDefault="00516B10" w:rsidP="00C73B8B">
                        <w:pPr>
                          <w:jc w:val="center"/>
                          <w:rPr>
                            <w:i/>
                            <w:iCs/>
                            <w:lang w:val="en-US"/>
                          </w:rPr>
                        </w:pPr>
                        <w:r>
                          <w:rPr>
                            <w:lang w:val="en-US"/>
                          </w:rPr>
                          <w:t xml:space="preserve">Akuisisi </w:t>
                        </w:r>
                        <w:r>
                          <w:rPr>
                            <w:i/>
                            <w:iCs/>
                            <w:lang w:val="en-US"/>
                          </w:rPr>
                          <w:t>Tweet</w:t>
                        </w:r>
                      </w:p>
                    </w:txbxContent>
                  </v:textbox>
                </v:roundrect>
                <v:roundrect id="Rectangle: Rounded Corners 8" o:spid="_x0000_s1030" style="position:absolute;left:26162;top:1828;width:9707;height:8734;visibility:visible;mso-wrap-style:square;v-text-anchor:middle" arcsize="119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" fillcolor="#4f81bd [3204]" strokecolor="#4579b8 [3044]">
                  <v:fill color2="#a7bfde [1620]" rotate="t" angle="180" focus="100%" type="gradient">
                    <o:fill v:ext="view" type="gradientUnscaled"/>
                  </v:fill>
                  <v:shadow on="t" color="black" opacity="22937f" origin=",.5" offset="0,.63889mm"/>
                  <v:textbox>
                    <w:txbxContent>
                      <w:p w14:paraId="493C70DC" w14:textId="07BD4CB5" w:rsidR="00516B10" w:rsidRDefault="00516B10" w:rsidP="00C73B8B">
                        <w:pPr>
                          <w:jc w:val="center"/>
                          <w:rPr>
                            <w:szCs w:val="24"/>
                          </w:rPr>
                        </w:pPr>
                        <w:r>
                          <w:rPr>
                            <w:lang w:val="en-US"/>
                          </w:rPr>
                          <w:t>Praproses Data</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31" type="#_x0000_t111" style="position:absolute;left:38531;top:685;width:10668;height:10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13C8BAC9" w14:textId="5CA551D0" w:rsidR="00516B10" w:rsidRPr="00C73B8B" w:rsidRDefault="00516B10" w:rsidP="00C73B8B">
                        <w:pPr>
                          <w:jc w:val="center"/>
                          <w:rPr>
                            <w:lang w:val="en-US"/>
                          </w:rPr>
                        </w:pPr>
                        <w:r>
                          <w:rPr>
                            <w:lang w:val="en-US"/>
                          </w:rPr>
                          <w:t xml:space="preserve">Hasil </w:t>
                        </w:r>
                        <w:r>
                          <w:rPr>
                            <w:lang w:val="en-US"/>
                          </w:rPr>
                          <w:t>Praproses</w:t>
                        </w:r>
                      </w:p>
                    </w:txbxContent>
                  </v:textbox>
                </v:shape>
                <v:roundrect id="Rectangle: Rounded Corners 10" o:spid="_x0000_s1032" style="position:absolute;left:38531;top:17968;width:10455;height:8946;visibility:visible;mso-wrap-style:square;v-text-anchor:middle" arcsize="119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" fillcolor="#4f81bd [3204]" strokecolor="#4579b8 [3044]">
                  <v:fill color2="#a7bfde [1620]" rotate="t" angle="180" focus="100%" type="gradient">
                    <o:fill v:ext="view" type="gradientUnscaled"/>
                  </v:fill>
                  <v:shadow on="t" color="black" opacity="22937f" origin=",.5" offset="0,.63889mm"/>
                  <v:textbox>
                    <w:txbxContent>
                      <w:p w14:paraId="389D0BD4" w14:textId="56509437" w:rsidR="00516B10" w:rsidRPr="00363A7B" w:rsidRDefault="00516B10" w:rsidP="00C73B8B">
                        <w:pPr>
                          <w:jc w:val="center"/>
                        </w:pPr>
                        <w:r w:rsidRPr="00363A7B">
                          <w:rPr>
                            <w:sz w:val="20"/>
                            <w:szCs w:val="20"/>
                            <w:lang w:val="en-US"/>
                          </w:rPr>
                          <w:t>Klasterisasi DBSCAN dan OPTICS</w:t>
                        </w:r>
                      </w:p>
                    </w:txbxContent>
                  </v:textbox>
                </v:roundrect>
                <v:roundrect id="Rectangle: Rounded Corners 11" o:spid="_x0000_s1033" style="position:absolute;left:26166;top:18106;width:9703;height:8732;visibility:visible;mso-wrap-style:square;v-text-anchor:middle" arcsize="119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6ABF9E6D" w14:textId="134E06E3" w:rsidR="00516B10" w:rsidRDefault="00516B10" w:rsidP="00C73B8B">
                        <w:pPr>
                          <w:jc w:val="center"/>
                          <w:rPr>
                            <w:szCs w:val="24"/>
                          </w:rPr>
                        </w:pPr>
                        <w:r>
                          <w:rPr>
                            <w:lang w:val="en-US"/>
                          </w:rPr>
                          <w:t>Evaluasi Hasil Analisis</w:t>
                        </w:r>
                      </w:p>
                    </w:txbxContent>
                  </v:textbox>
                </v:roundrect>
                <v:roundrect id="Rectangle: Rounded Corners 12" o:spid="_x0000_s1034" style="position:absolute;left:12827;top:18183;width:9703;height:8731;visibility:visible;mso-wrap-style:square;v-text-anchor:middle" arcsize="1190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" fillcolor="#4f81bd [3204]" strokecolor="#4579b8 [3044]">
                  <v:fill color2="#a7bfde [1620]" rotate="t" angle="180" focus="100%" type="gradient">
                    <o:fill v:ext="view" type="gradientUnscaled"/>
                  </v:fill>
                  <v:shadow on="t" color="black" opacity="22937f" origin=",.5" offset="0,.63889mm"/>
                  <v:textbox>
                    <w:txbxContent>
                      <w:p w14:paraId="59600EC9" w14:textId="604675FD" w:rsidR="00516B10" w:rsidRDefault="00516B10" w:rsidP="00C73B8B">
                        <w:pPr>
                          <w:jc w:val="center"/>
                          <w:rPr>
                            <w:szCs w:val="24"/>
                          </w:rPr>
                        </w:pPr>
                        <w:r>
                          <w:rPr>
                            <w:lang w:val="en-US"/>
                          </w:rPr>
                          <w:t>Geovisualisasi</w:t>
                        </w:r>
                      </w:p>
                    </w:txbxContent>
                  </v:textbox>
                </v:roundrect>
                <v:shape id="Flowchart: Terminator 13" o:spid="_x0000_s1035" type="#_x0000_t116" style="position:absolute;left:940;top:20850;width:8535;height:3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51A63EE3" w14:textId="3187AD4D" w:rsidR="00516B10" w:rsidRDefault="00516B10" w:rsidP="00C73B8B">
                        <w:pPr>
                          <w:jc w:val="center"/>
                          <w:rPr>
                            <w:szCs w:val="24"/>
                          </w:rPr>
                        </w:pPr>
                        <w:r>
                          <w:rPr>
                            <w:lang w:val="en-US"/>
                          </w:rPr>
                          <w:t>Selesai</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8893;top:6148;width:3810;height: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" strokecolor="#4f81bd [3204]" strokeweight="2pt">
                  <v:stroke endarrow="block"/>
                  <v:shadow on="t" color="black" opacity="24903f" origin=",.5" offset="0,.55556mm"/>
                </v:shape>
                <v:shape id="Straight Arrow Connector 15" o:spid="_x0000_s1037" type="#_x0000_t32" style="position:absolute;left:22305;top:6149;width:3857;height: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" strokecolor="#4f81bd [3204]" strokeweight="2pt">
                  <v:stroke endarrow="block"/>
                  <v:shadow on="t" color="black" opacity="24903f" origin=",.5" offset="0,.55556mm"/>
                </v:shape>
                <v:shape id="Straight Arrow Connector 17" o:spid="_x0000_s1038" type="#_x0000_t32" style="position:absolute;left:35869;top:6172;width:372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" strokecolor="#4f81bd [3204]" strokeweight="2pt">
                  <v:stroke endarrow="block"/>
                  <v:shadow on="t" color="black" opacity="24903f" origin=",.5" offset="0,.55556mm"/>
                </v:shape>
                <v:shape id="Straight Arrow Connector 19" o:spid="_x0000_s1039" type="#_x0000_t32" style="position:absolute;left:43759;top:11658;width:106;height:63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" strokecolor="#4f81bd [3204]" strokeweight="2pt">
                  <v:stroke endarrow="block"/>
                  <v:shadow on="t" color="black" opacity="24903f" origin=",.5" offset="0,.55556mm"/>
                </v:shape>
                <v:shape id="Straight Arrow Connector 20" o:spid="_x0000_s1040" type="#_x0000_t32" style="position:absolute;left:35869;top:22441;width:2662;height: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" strokecolor="#4f81bd [3204]" strokeweight="2pt">
                  <v:stroke endarrow="block"/>
                  <v:shadow on="t" color="black" opacity="24903f" origin=",.5" offset="0,.55556mm"/>
                </v:shape>
                <v:shape id="Straight Arrow Connector 21" o:spid="_x0000_s1041" type="#_x0000_t32" style="position:absolute;left:22528;top:22470;width:3636;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" strokecolor="#4f81bd [3204]" strokeweight="2pt">
                  <v:stroke endarrow="block"/>
                  <v:shadow on="t" color="black" opacity="24903f" origin=",.5" offset="0,.55556mm"/>
                </v:shape>
                <v:shape id="Straight Arrow Connector 22" o:spid="_x0000_s1042" type="#_x0000_t32" style="position:absolute;left:9475;top:22545;width:3352;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" strokecolor="#4f81bd [3204]" strokeweight="2pt">
                  <v:stroke endarrow="block"/>
                  <v:shadow on="t" color="black" opacity="24903f" origin=",.5" offset="0,.55556mm"/>
                </v:shape>
                <w10:anchorlock/>
              </v:group>
            </w:pict>
          </mc:Fallback>
        </mc:AlternateContent>
      </w:r>
    </w:p>
    <w:p w14:paraId="788234FD" w14:textId="77777777" w:rsidR="0077059C" w:rsidRDefault="0077059C" w:rsidP="0077059C">
      <w:pPr>
        <w:spacing w:line="360" w:lineRule="auto"/>
        <w:jc w:val="both"/>
        <w:rPr>
          <w:rFonts w:eastAsia="Times New Roman" w:cs="Times New Roman"/>
          <w:b/>
          <w:szCs w:val="24"/>
        </w:rPr>
      </w:pPr>
    </w:p>
    <w:p w14:paraId="26B316ED" w14:textId="28132141" w:rsidR="007F2186" w:rsidRDefault="0077059C" w:rsidP="006F3A86">
      <w:pPr>
        <w:pStyle w:val="Heading3"/>
        <w:rPr>
          <w:i/>
          <w:iCs/>
          <w:lang w:val="en-US"/>
        </w:rPr>
      </w:pPr>
      <w:bookmarkStart w:id="319" w:name="_Toc115957926"/>
      <w:r>
        <w:rPr>
          <w:lang w:val="en-US"/>
        </w:rPr>
        <w:t xml:space="preserve">Akuisisi </w:t>
      </w:r>
      <w:r>
        <w:rPr>
          <w:i/>
          <w:iCs/>
          <w:lang w:val="en-US"/>
        </w:rPr>
        <w:t>Tweet</w:t>
      </w:r>
      <w:bookmarkEnd w:id="319"/>
    </w:p>
    <w:p w14:paraId="3F5E42F6" w14:textId="6FCD70F9" w:rsidR="007F2186" w:rsidRDefault="007F2186" w:rsidP="00B64BD7">
      <w:pPr>
        <w:spacing w:line="360" w:lineRule="auto"/>
        <w:ind w:firstLine="720"/>
        <w:jc w:val="both"/>
        <w:rPr>
          <w:rFonts w:eastAsia="Times New Roman" w:cs="Times New Roman"/>
          <w:bCs/>
          <w:iCs/>
          <w:szCs w:val="24"/>
          <w:lang w:val="en-US"/>
        </w:rPr>
      </w:pPr>
      <w:r>
        <w:rPr>
          <w:rFonts w:eastAsia="Times New Roman" w:cs="Times New Roman"/>
          <w:bCs/>
          <w:szCs w:val="24"/>
          <w:lang w:val="en-US"/>
        </w:rPr>
        <w:t xml:space="preserve">Akuisisi </w:t>
      </w:r>
      <w:r>
        <w:rPr>
          <w:rFonts w:eastAsia="Times New Roman" w:cs="Times New Roman"/>
          <w:bCs/>
          <w:i/>
          <w:iCs/>
          <w:szCs w:val="24"/>
          <w:lang w:val="en-US"/>
        </w:rPr>
        <w:t>tweet</w:t>
      </w:r>
      <w:r>
        <w:rPr>
          <w:rFonts w:eastAsia="Times New Roman" w:cs="Times New Roman"/>
          <w:bCs/>
          <w:szCs w:val="24"/>
          <w:lang w:val="en-US"/>
        </w:rPr>
        <w:t xml:space="preserve"> menggunakan proses </w:t>
      </w:r>
      <w:r>
        <w:rPr>
          <w:rFonts w:eastAsia="Times New Roman" w:cs="Times New Roman"/>
          <w:bCs/>
          <w:i/>
          <w:iCs/>
          <w:szCs w:val="24"/>
          <w:lang w:val="en-US"/>
        </w:rPr>
        <w:t xml:space="preserve">web crawling </w:t>
      </w:r>
      <w:r>
        <w:rPr>
          <w:rFonts w:eastAsia="Times New Roman" w:cs="Times New Roman"/>
          <w:bCs/>
          <w:szCs w:val="24"/>
          <w:lang w:val="en-US"/>
        </w:rPr>
        <w:t xml:space="preserve">dan </w:t>
      </w:r>
      <w:r>
        <w:rPr>
          <w:rFonts w:eastAsia="Times New Roman" w:cs="Times New Roman"/>
          <w:bCs/>
          <w:i/>
          <w:iCs/>
          <w:szCs w:val="24"/>
          <w:lang w:val="en-US"/>
        </w:rPr>
        <w:t>web scraping</w:t>
      </w:r>
      <w:r>
        <w:rPr>
          <w:rFonts w:eastAsia="Times New Roman" w:cs="Times New Roman"/>
          <w:bCs/>
          <w:szCs w:val="24"/>
          <w:lang w:val="en-US"/>
        </w:rPr>
        <w:t xml:space="preserve"> dengan menggunakan program Python serta Twitter API. Proses </w:t>
      </w:r>
      <w:r>
        <w:rPr>
          <w:rFonts w:eastAsia="Times New Roman" w:cs="Times New Roman"/>
          <w:bCs/>
          <w:i/>
          <w:iCs/>
          <w:szCs w:val="24"/>
          <w:lang w:val="en-US"/>
        </w:rPr>
        <w:t xml:space="preserve">web crawling </w:t>
      </w:r>
      <w:r>
        <w:rPr>
          <w:rFonts w:eastAsia="Times New Roman" w:cs="Times New Roman"/>
          <w:bCs/>
          <w:szCs w:val="24"/>
          <w:lang w:val="en-US"/>
        </w:rPr>
        <w:t xml:space="preserve">dan </w:t>
      </w:r>
      <w:r>
        <w:rPr>
          <w:rFonts w:eastAsia="Times New Roman" w:cs="Times New Roman"/>
          <w:bCs/>
          <w:i/>
          <w:iCs/>
          <w:szCs w:val="24"/>
          <w:lang w:val="en-US"/>
        </w:rPr>
        <w:t xml:space="preserve">web scraping </w:t>
      </w:r>
      <w:r>
        <w:rPr>
          <w:rFonts w:eastAsia="Times New Roman" w:cs="Times New Roman"/>
          <w:bCs/>
          <w:szCs w:val="24"/>
          <w:lang w:val="en-US"/>
        </w:rPr>
        <w:t xml:space="preserve">menggunakan </w:t>
      </w:r>
      <w:del w:id="320" w:author="fahmi abdillah" w:date="2022-07-13T23:16:00Z">
        <w:r w:rsidDel="00B936CB">
          <w:rPr>
            <w:rFonts w:eastAsia="Times New Roman" w:cs="Times New Roman"/>
            <w:bCs/>
            <w:i/>
            <w:iCs/>
            <w:szCs w:val="24"/>
            <w:lang w:val="en-US"/>
          </w:rPr>
          <w:delText xml:space="preserve">tools </w:delText>
        </w:r>
        <w:r w:rsidDel="00B936CB">
          <w:rPr>
            <w:rFonts w:eastAsia="Times New Roman" w:cs="Times New Roman"/>
            <w:bCs/>
            <w:szCs w:val="24"/>
            <w:lang w:val="en-US"/>
          </w:rPr>
          <w:delText xml:space="preserve">Selenium </w:delText>
        </w:r>
      </w:del>
      <w:ins w:id="321" w:author="fahmi abdillah" w:date="2022-07-13T23:16:00Z">
        <w:r w:rsidR="00B936CB">
          <w:rPr>
            <w:rFonts w:eastAsia="Times New Roman" w:cs="Times New Roman"/>
            <w:bCs/>
            <w:i/>
            <w:iCs/>
            <w:szCs w:val="24"/>
            <w:lang w:val="en-US"/>
          </w:rPr>
          <w:t xml:space="preserve">library </w:t>
        </w:r>
        <w:proofErr w:type="spellStart"/>
        <w:r w:rsidR="00B936CB">
          <w:rPr>
            <w:rFonts w:eastAsia="Times New Roman" w:cs="Times New Roman"/>
            <w:bCs/>
            <w:i/>
            <w:iCs/>
            <w:szCs w:val="24"/>
            <w:lang w:val="en-US"/>
          </w:rPr>
          <w:t>snscrape</w:t>
        </w:r>
        <w:proofErr w:type="spellEnd"/>
        <w:r w:rsidR="00B936CB">
          <w:rPr>
            <w:rFonts w:eastAsia="Times New Roman" w:cs="Times New Roman"/>
            <w:bCs/>
            <w:i/>
            <w:iCs/>
            <w:szCs w:val="24"/>
            <w:lang w:val="en-US"/>
          </w:rPr>
          <w:t xml:space="preserve"> </w:t>
        </w:r>
      </w:ins>
      <w:r>
        <w:rPr>
          <w:rFonts w:eastAsia="Times New Roman" w:cs="Times New Roman"/>
          <w:bCs/>
          <w:szCs w:val="24"/>
          <w:lang w:val="en-US"/>
        </w:rPr>
        <w:t xml:space="preserve">yang tersedia pada </w:t>
      </w:r>
      <w:r w:rsidR="00A74FFE">
        <w:fldChar w:fldCharType="begin"/>
      </w:r>
      <w:r w:rsidR="00A74FFE">
        <w:instrText xml:space="preserve"> HYPERLINK "https://www.seleniumhq.org/" </w:instrText>
      </w:r>
      <w:r w:rsidR="00A74FFE">
        <w:fldChar w:fldCharType="separate"/>
      </w:r>
      <w:ins w:id="322" w:author="fahmi abdillah" w:date="2022-07-13T23:18:00Z">
        <w:r w:rsidR="00B936CB" w:rsidRPr="00B936CB">
          <w:t xml:space="preserve"> </w:t>
        </w:r>
        <w:r w:rsidR="00B936CB" w:rsidRPr="00B936CB">
          <w:rPr>
            <w:rStyle w:val="Hyperlink"/>
            <w:rFonts w:eastAsia="Times New Roman" w:cs="Times New Roman"/>
            <w:bCs/>
            <w:szCs w:val="24"/>
            <w:lang w:val="en-US"/>
          </w:rPr>
          <w:t>https://github.com/JustAnotherArchivist/snscrape</w:t>
        </w:r>
      </w:ins>
      <w:del w:id="323" w:author="fahmi abdillah" w:date="2022-07-13T23:18:00Z">
        <w:r w:rsidRPr="00466BA2" w:rsidDel="00B936CB">
          <w:rPr>
            <w:rStyle w:val="Hyperlink"/>
            <w:rFonts w:eastAsia="Times New Roman" w:cs="Times New Roman"/>
            <w:bCs/>
            <w:szCs w:val="24"/>
            <w:lang w:val="en-US"/>
          </w:rPr>
          <w:delText>https://www.seleniumhq.org</w:delText>
        </w:r>
      </w:del>
      <w:r w:rsidRPr="00466BA2">
        <w:rPr>
          <w:rStyle w:val="Hyperlink"/>
          <w:rFonts w:eastAsia="Times New Roman" w:cs="Times New Roman"/>
          <w:bCs/>
          <w:szCs w:val="24"/>
          <w:lang w:val="en-US"/>
        </w:rPr>
        <w:t>/</w:t>
      </w:r>
      <w:r w:rsidR="00A74FFE">
        <w:rPr>
          <w:rStyle w:val="Hyperlink"/>
          <w:rFonts w:eastAsia="Times New Roman" w:cs="Times New Roman"/>
          <w:bCs/>
          <w:szCs w:val="24"/>
          <w:lang w:val="en-US"/>
        </w:rPr>
        <w:fldChar w:fldCharType="end"/>
      </w:r>
      <w:r>
        <w:rPr>
          <w:rFonts w:eastAsia="Times New Roman" w:cs="Times New Roman"/>
          <w:bCs/>
          <w:szCs w:val="24"/>
          <w:lang w:val="en-US"/>
        </w:rPr>
        <w:t xml:space="preserve">. </w:t>
      </w:r>
      <w:del w:id="324" w:author="fahmi abdillah" w:date="2022-07-13T23:18:00Z">
        <w:r w:rsidRPr="00B936CB" w:rsidDel="00B936CB">
          <w:rPr>
            <w:rFonts w:eastAsia="Times New Roman" w:cs="Times New Roman"/>
            <w:bCs/>
            <w:i/>
            <w:iCs/>
            <w:szCs w:val="24"/>
            <w:lang w:val="en-US"/>
            <w:rPrChange w:id="325" w:author="fahmi abdillah" w:date="2022-07-13T23:18:00Z">
              <w:rPr>
                <w:rFonts w:eastAsia="Times New Roman" w:cs="Times New Roman"/>
                <w:bCs/>
                <w:szCs w:val="24"/>
                <w:lang w:val="en-US"/>
              </w:rPr>
            </w:rPrChange>
          </w:rPr>
          <w:delText xml:space="preserve">Selenium </w:delText>
        </w:r>
      </w:del>
      <w:proofErr w:type="spellStart"/>
      <w:ins w:id="326" w:author="fahmi abdillah" w:date="2022-07-13T23:18:00Z">
        <w:r w:rsidR="00B936CB">
          <w:rPr>
            <w:rFonts w:eastAsia="Times New Roman" w:cs="Times New Roman"/>
            <w:bCs/>
            <w:i/>
            <w:iCs/>
            <w:szCs w:val="24"/>
            <w:lang w:val="en-US"/>
          </w:rPr>
          <w:t>S</w:t>
        </w:r>
        <w:r w:rsidR="00B936CB" w:rsidRPr="00B936CB">
          <w:rPr>
            <w:rFonts w:eastAsia="Times New Roman" w:cs="Times New Roman"/>
            <w:bCs/>
            <w:i/>
            <w:iCs/>
            <w:szCs w:val="24"/>
            <w:lang w:val="en-US"/>
            <w:rPrChange w:id="327" w:author="fahmi abdillah" w:date="2022-07-13T23:18:00Z">
              <w:rPr>
                <w:rFonts w:eastAsia="Times New Roman" w:cs="Times New Roman"/>
                <w:bCs/>
                <w:szCs w:val="24"/>
                <w:lang w:val="en-US"/>
              </w:rPr>
            </w:rPrChange>
          </w:rPr>
          <w:t>nscrape</w:t>
        </w:r>
        <w:proofErr w:type="spellEnd"/>
        <w:r w:rsidR="00B936CB">
          <w:rPr>
            <w:rFonts w:eastAsia="Times New Roman" w:cs="Times New Roman"/>
            <w:bCs/>
            <w:szCs w:val="24"/>
            <w:lang w:val="en-US"/>
          </w:rPr>
          <w:t xml:space="preserve"> </w:t>
        </w:r>
      </w:ins>
      <w:r>
        <w:rPr>
          <w:rFonts w:eastAsia="Times New Roman" w:cs="Times New Roman"/>
          <w:bCs/>
          <w:szCs w:val="24"/>
          <w:lang w:val="en-US"/>
        </w:rPr>
        <w:t xml:space="preserve">merupakan </w:t>
      </w:r>
      <w:r>
        <w:rPr>
          <w:rFonts w:eastAsia="Times New Roman" w:cs="Times New Roman"/>
          <w:bCs/>
          <w:i/>
          <w:iCs/>
          <w:szCs w:val="24"/>
          <w:lang w:val="en-US"/>
        </w:rPr>
        <w:t>tools</w:t>
      </w:r>
      <w:r>
        <w:rPr>
          <w:rFonts w:eastAsia="Times New Roman" w:cs="Times New Roman"/>
          <w:bCs/>
          <w:szCs w:val="24"/>
          <w:lang w:val="en-US"/>
        </w:rPr>
        <w:t xml:space="preserve"> berupa </w:t>
      </w:r>
      <w:r>
        <w:rPr>
          <w:rFonts w:eastAsia="Times New Roman" w:cs="Times New Roman"/>
          <w:bCs/>
          <w:i/>
          <w:iCs/>
          <w:szCs w:val="24"/>
          <w:lang w:val="en-US"/>
        </w:rPr>
        <w:t>package</w:t>
      </w:r>
      <w:r>
        <w:rPr>
          <w:rFonts w:eastAsia="Times New Roman" w:cs="Times New Roman"/>
          <w:bCs/>
          <w:szCs w:val="24"/>
          <w:lang w:val="en-US"/>
        </w:rPr>
        <w:t xml:space="preserve"> </w:t>
      </w:r>
      <w:ins w:id="328" w:author="fahmi abdillah" w:date="2022-07-13T23:18:00Z">
        <w:r w:rsidR="00B936CB">
          <w:rPr>
            <w:rFonts w:eastAsia="Times New Roman" w:cs="Times New Roman"/>
            <w:bCs/>
            <w:i/>
            <w:iCs/>
            <w:szCs w:val="24"/>
            <w:lang w:val="en-US"/>
          </w:rPr>
          <w:t xml:space="preserve">library </w:t>
        </w:r>
      </w:ins>
      <w:r>
        <w:rPr>
          <w:rFonts w:eastAsia="Times New Roman" w:cs="Times New Roman"/>
          <w:bCs/>
          <w:szCs w:val="24"/>
          <w:lang w:val="en-US"/>
        </w:rPr>
        <w:t xml:space="preserve">untuk melakukan interaksi </w:t>
      </w:r>
      <w:r>
        <w:rPr>
          <w:rFonts w:eastAsia="Times New Roman" w:cs="Times New Roman"/>
          <w:bCs/>
          <w:i/>
          <w:iCs/>
          <w:szCs w:val="24"/>
          <w:lang w:val="en-US"/>
        </w:rPr>
        <w:t>web browser</w:t>
      </w:r>
      <w:r>
        <w:rPr>
          <w:rFonts w:eastAsia="Times New Roman" w:cs="Times New Roman"/>
          <w:bCs/>
          <w:szCs w:val="24"/>
          <w:lang w:val="en-US"/>
        </w:rPr>
        <w:t xml:space="preserve"> secara otomatis yang dikombinasikan dengan program </w:t>
      </w:r>
      <w:r w:rsidR="00A74A5A">
        <w:rPr>
          <w:rFonts w:eastAsia="Times New Roman" w:cs="Times New Roman"/>
          <w:bCs/>
          <w:szCs w:val="24"/>
          <w:lang w:val="en-US"/>
        </w:rPr>
        <w:t xml:space="preserve">Python. </w:t>
      </w:r>
      <w:del w:id="329" w:author="fahmi abdillah" w:date="2022-07-13T23:18:00Z">
        <w:r w:rsidR="00A74A5A" w:rsidDel="00B936CB">
          <w:rPr>
            <w:rFonts w:eastAsia="Times New Roman" w:cs="Times New Roman"/>
            <w:bCs/>
            <w:szCs w:val="24"/>
            <w:lang w:val="en-US"/>
          </w:rPr>
          <w:delText xml:space="preserve">Modul yang digunakan dari </w:delText>
        </w:r>
        <w:r w:rsidR="00A74A5A" w:rsidDel="00B936CB">
          <w:rPr>
            <w:rFonts w:eastAsia="Times New Roman" w:cs="Times New Roman"/>
            <w:bCs/>
            <w:i/>
            <w:iCs/>
            <w:szCs w:val="24"/>
            <w:lang w:val="en-US"/>
          </w:rPr>
          <w:delText>package</w:delText>
        </w:r>
        <w:r w:rsidR="00A74A5A" w:rsidDel="00B936CB">
          <w:rPr>
            <w:rFonts w:eastAsia="Times New Roman" w:cs="Times New Roman"/>
            <w:bCs/>
            <w:szCs w:val="24"/>
            <w:lang w:val="en-US"/>
          </w:rPr>
          <w:delText xml:space="preserve"> Selenium </w:delText>
        </w:r>
        <w:r w:rsidR="00A74A5A" w:rsidRPr="00A74A5A" w:rsidDel="00B936CB">
          <w:rPr>
            <w:rFonts w:eastAsia="Times New Roman" w:cs="Times New Roman"/>
            <w:bCs/>
            <w:szCs w:val="24"/>
            <w:lang w:val="en-US"/>
          </w:rPr>
          <w:delText>adalah</w:delText>
        </w:r>
        <w:r w:rsidR="00A74A5A" w:rsidDel="00B936CB">
          <w:rPr>
            <w:rFonts w:eastAsia="Times New Roman" w:cs="Times New Roman"/>
            <w:bCs/>
            <w:i/>
            <w:iCs/>
            <w:szCs w:val="24"/>
            <w:lang w:val="en-US"/>
          </w:rPr>
          <w:delText xml:space="preserve"> webdriver. </w:delText>
        </w:r>
      </w:del>
      <w:r w:rsidR="00A74A5A">
        <w:rPr>
          <w:rFonts w:eastAsia="Times New Roman" w:cs="Times New Roman"/>
          <w:bCs/>
          <w:szCs w:val="24"/>
          <w:lang w:val="en-US"/>
        </w:rPr>
        <w:t xml:space="preserve">Program Python akan melakukan proses </w:t>
      </w:r>
      <w:r w:rsidR="00A74A5A">
        <w:rPr>
          <w:rFonts w:eastAsia="Times New Roman" w:cs="Times New Roman"/>
          <w:bCs/>
          <w:i/>
          <w:iCs/>
          <w:szCs w:val="24"/>
          <w:lang w:val="en-US"/>
        </w:rPr>
        <w:t xml:space="preserve">web crawling </w:t>
      </w:r>
      <w:r w:rsidR="00A74A5A">
        <w:rPr>
          <w:rFonts w:eastAsia="Times New Roman" w:cs="Times New Roman"/>
          <w:bCs/>
          <w:szCs w:val="24"/>
          <w:lang w:val="en-US"/>
        </w:rPr>
        <w:t xml:space="preserve">dengan cara membuka halaman pencarian Twitter secara otomatis berdasarkan input tautan yang dimasukkan sebelumnya. Setelah halaman selesai dimuat seluruhnya, dilakukan proses </w:t>
      </w:r>
      <w:r w:rsidR="00A74A5A">
        <w:rPr>
          <w:rFonts w:eastAsia="Times New Roman" w:cs="Times New Roman"/>
          <w:bCs/>
          <w:i/>
          <w:szCs w:val="24"/>
          <w:lang w:val="en-US"/>
        </w:rPr>
        <w:t xml:space="preserve">web scraping </w:t>
      </w:r>
      <w:r w:rsidR="00A74A5A">
        <w:rPr>
          <w:rFonts w:eastAsia="Times New Roman" w:cs="Times New Roman"/>
          <w:bCs/>
          <w:iCs/>
          <w:szCs w:val="24"/>
          <w:lang w:val="en-US"/>
        </w:rPr>
        <w:t>dengan cara mengekstrak data dari halaman hasil pencarian Twitter.</w:t>
      </w:r>
    </w:p>
    <w:p w14:paraId="1311635F" w14:textId="446CB1EC" w:rsidR="00A74A5A" w:rsidRPr="00A74A5A" w:rsidRDefault="00A74A5A" w:rsidP="0077059C">
      <w:pPr>
        <w:spacing w:line="360" w:lineRule="auto"/>
        <w:jc w:val="both"/>
        <w:rPr>
          <w:rFonts w:eastAsia="Times New Roman" w:cs="Times New Roman"/>
          <w:bCs/>
          <w:iCs/>
          <w:szCs w:val="24"/>
          <w:lang w:val="en-US"/>
        </w:rPr>
      </w:pPr>
      <w:r>
        <w:rPr>
          <w:rFonts w:eastAsia="Times New Roman" w:cs="Times New Roman"/>
          <w:bCs/>
          <w:iCs/>
          <w:szCs w:val="24"/>
          <w:lang w:val="en-US"/>
        </w:rPr>
        <w:t xml:space="preserve">Akuisisi dilakukan dengan memasukkan kata kunci yang telah ditentukan dan rentang waktu selama </w:t>
      </w:r>
      <w:ins w:id="330" w:author="fahmi abdillah" w:date="2022-07-13T23:19:00Z">
        <w:r w:rsidR="007D3363">
          <w:rPr>
            <w:rFonts w:eastAsia="Times New Roman" w:cs="Times New Roman"/>
            <w:bCs/>
            <w:iCs/>
            <w:szCs w:val="24"/>
            <w:lang w:val="en-US"/>
          </w:rPr>
          <w:t xml:space="preserve">dua </w:t>
        </w:r>
      </w:ins>
      <w:del w:id="331" w:author="fahmi abdillah" w:date="2022-07-13T23:19:00Z">
        <w:r w:rsidDel="007D3363">
          <w:rPr>
            <w:rFonts w:eastAsia="Times New Roman" w:cs="Times New Roman"/>
            <w:bCs/>
            <w:iCs/>
            <w:szCs w:val="24"/>
            <w:lang w:val="en-US"/>
          </w:rPr>
          <w:delText xml:space="preserve">x </w:delText>
        </w:r>
      </w:del>
      <w:r>
        <w:rPr>
          <w:rFonts w:eastAsia="Times New Roman" w:cs="Times New Roman"/>
          <w:bCs/>
          <w:iCs/>
          <w:szCs w:val="24"/>
          <w:lang w:val="en-US"/>
        </w:rPr>
        <w:t xml:space="preserve">minggu pada tautan pencarian Twitter. Akuisisi dilakukan sebanyak </w:t>
      </w:r>
      <w:ins w:id="332" w:author="fahmi abdillah" w:date="2022-07-13T23:20:00Z">
        <w:r w:rsidR="004F4F9B">
          <w:rPr>
            <w:rFonts w:eastAsia="Times New Roman" w:cs="Times New Roman"/>
            <w:bCs/>
            <w:iCs/>
            <w:szCs w:val="24"/>
            <w:lang w:val="en-US"/>
          </w:rPr>
          <w:t>dua</w:t>
        </w:r>
      </w:ins>
      <w:ins w:id="333" w:author="fahmi abdillah" w:date="2022-07-13T23:19:00Z">
        <w:r w:rsidR="007D3363">
          <w:rPr>
            <w:rFonts w:eastAsia="Times New Roman" w:cs="Times New Roman"/>
            <w:bCs/>
            <w:iCs/>
            <w:szCs w:val="24"/>
            <w:lang w:val="en-US"/>
          </w:rPr>
          <w:t xml:space="preserve"> </w:t>
        </w:r>
      </w:ins>
      <w:del w:id="334" w:author="fahmi abdillah" w:date="2022-07-13T23:19:00Z">
        <w:r w:rsidDel="007D3363">
          <w:rPr>
            <w:rFonts w:eastAsia="Times New Roman" w:cs="Times New Roman"/>
            <w:bCs/>
            <w:iCs/>
            <w:szCs w:val="24"/>
            <w:lang w:val="en-US"/>
          </w:rPr>
          <w:delText xml:space="preserve">x </w:delText>
        </w:r>
      </w:del>
      <w:r>
        <w:rPr>
          <w:rFonts w:eastAsia="Times New Roman" w:cs="Times New Roman"/>
          <w:bCs/>
          <w:iCs/>
          <w:szCs w:val="24"/>
          <w:lang w:val="en-US"/>
        </w:rPr>
        <w:t xml:space="preserve">kali per bulan mulai bulan </w:t>
      </w:r>
      <w:ins w:id="335" w:author="fahmi abdillah" w:date="2022-07-13T23:19:00Z">
        <w:r w:rsidR="004F4F9B">
          <w:rPr>
            <w:rFonts w:eastAsia="Times New Roman" w:cs="Times New Roman"/>
            <w:bCs/>
            <w:iCs/>
            <w:szCs w:val="24"/>
            <w:lang w:val="en-US"/>
          </w:rPr>
          <w:t xml:space="preserve">April </w:t>
        </w:r>
      </w:ins>
      <w:del w:id="336" w:author="fahmi abdillah" w:date="2022-07-13T23:19:00Z">
        <w:r w:rsidDel="004F4F9B">
          <w:rPr>
            <w:rFonts w:eastAsia="Times New Roman" w:cs="Times New Roman"/>
            <w:bCs/>
            <w:iCs/>
            <w:szCs w:val="24"/>
            <w:lang w:val="en-US"/>
          </w:rPr>
          <w:delText xml:space="preserve">x </w:delText>
        </w:r>
      </w:del>
      <w:r>
        <w:rPr>
          <w:rFonts w:eastAsia="Times New Roman" w:cs="Times New Roman"/>
          <w:bCs/>
          <w:iCs/>
          <w:szCs w:val="24"/>
          <w:lang w:val="en-US"/>
        </w:rPr>
        <w:t>202</w:t>
      </w:r>
      <w:ins w:id="337" w:author="fahmi abdillah" w:date="2022-07-13T23:20:00Z">
        <w:r w:rsidR="004F4F9B">
          <w:rPr>
            <w:rFonts w:eastAsia="Times New Roman" w:cs="Times New Roman"/>
            <w:bCs/>
            <w:iCs/>
            <w:szCs w:val="24"/>
            <w:lang w:val="en-US"/>
          </w:rPr>
          <w:t>1</w:t>
        </w:r>
      </w:ins>
      <w:ins w:id="338" w:author="fahmi abdillah" w:date="2022-07-13T23:19:00Z">
        <w:r w:rsidR="004F4F9B">
          <w:rPr>
            <w:rFonts w:eastAsia="Times New Roman" w:cs="Times New Roman"/>
            <w:bCs/>
            <w:iCs/>
            <w:szCs w:val="24"/>
            <w:lang w:val="en-US"/>
          </w:rPr>
          <w:t xml:space="preserve"> </w:t>
        </w:r>
      </w:ins>
      <w:del w:id="339" w:author="fahmi abdillah" w:date="2022-07-13T23:19:00Z">
        <w:r w:rsidDel="004F4F9B">
          <w:rPr>
            <w:rFonts w:eastAsia="Times New Roman" w:cs="Times New Roman"/>
            <w:bCs/>
            <w:iCs/>
            <w:szCs w:val="24"/>
            <w:lang w:val="en-US"/>
          </w:rPr>
          <w:delText xml:space="preserve">0 </w:delText>
        </w:r>
      </w:del>
      <w:r>
        <w:rPr>
          <w:rFonts w:eastAsia="Times New Roman" w:cs="Times New Roman"/>
          <w:bCs/>
          <w:iCs/>
          <w:szCs w:val="24"/>
          <w:lang w:val="en-US"/>
        </w:rPr>
        <w:t>sampai bulan</w:t>
      </w:r>
      <w:ins w:id="340" w:author="fahmi abdillah" w:date="2022-07-13T23:20:00Z">
        <w:r w:rsidR="004F4F9B">
          <w:rPr>
            <w:rFonts w:eastAsia="Times New Roman" w:cs="Times New Roman"/>
            <w:bCs/>
            <w:iCs/>
            <w:szCs w:val="24"/>
            <w:lang w:val="en-US"/>
          </w:rPr>
          <w:t xml:space="preserve"> Juni</w:t>
        </w:r>
      </w:ins>
      <w:del w:id="341" w:author="fahmi abdillah" w:date="2022-07-13T23:20:00Z">
        <w:r w:rsidDel="004F4F9B">
          <w:rPr>
            <w:rFonts w:eastAsia="Times New Roman" w:cs="Times New Roman"/>
            <w:bCs/>
            <w:iCs/>
            <w:szCs w:val="24"/>
            <w:lang w:val="en-US"/>
          </w:rPr>
          <w:delText xml:space="preserve"> x</w:delText>
        </w:r>
      </w:del>
      <w:r>
        <w:rPr>
          <w:rFonts w:eastAsia="Times New Roman" w:cs="Times New Roman"/>
          <w:bCs/>
          <w:iCs/>
          <w:szCs w:val="24"/>
          <w:lang w:val="en-US"/>
        </w:rPr>
        <w:t xml:space="preserve"> 202</w:t>
      </w:r>
      <w:ins w:id="342" w:author="fahmi abdillah" w:date="2022-07-13T23:20:00Z">
        <w:r w:rsidR="004F4F9B">
          <w:rPr>
            <w:rFonts w:eastAsia="Times New Roman" w:cs="Times New Roman"/>
            <w:bCs/>
            <w:iCs/>
            <w:szCs w:val="24"/>
            <w:lang w:val="en-US"/>
          </w:rPr>
          <w:t>2</w:t>
        </w:r>
      </w:ins>
      <w:del w:id="343" w:author="fahmi abdillah" w:date="2022-07-13T23:20:00Z">
        <w:r w:rsidDel="004F4F9B">
          <w:rPr>
            <w:rFonts w:eastAsia="Times New Roman" w:cs="Times New Roman"/>
            <w:bCs/>
            <w:iCs/>
            <w:szCs w:val="24"/>
            <w:lang w:val="en-US"/>
          </w:rPr>
          <w:delText>0</w:delText>
        </w:r>
      </w:del>
      <w:r>
        <w:rPr>
          <w:rFonts w:eastAsia="Times New Roman" w:cs="Times New Roman"/>
          <w:bCs/>
          <w:iCs/>
          <w:szCs w:val="24"/>
          <w:lang w:val="en-US"/>
        </w:rPr>
        <w:t xml:space="preserve">. Tahap akuisisi </w:t>
      </w:r>
      <w:r>
        <w:rPr>
          <w:rFonts w:eastAsia="Times New Roman" w:cs="Times New Roman"/>
          <w:bCs/>
          <w:i/>
          <w:szCs w:val="24"/>
          <w:lang w:val="en-US"/>
        </w:rPr>
        <w:t xml:space="preserve">tweet </w:t>
      </w:r>
      <w:r>
        <w:rPr>
          <w:rFonts w:eastAsia="Times New Roman" w:cs="Times New Roman"/>
          <w:bCs/>
          <w:iCs/>
          <w:szCs w:val="24"/>
          <w:lang w:val="en-US"/>
        </w:rPr>
        <w:t xml:space="preserve">akan menghasilkan </w:t>
      </w:r>
      <w:r>
        <w:rPr>
          <w:rFonts w:eastAsia="Times New Roman" w:cs="Times New Roman"/>
          <w:bCs/>
          <w:i/>
          <w:szCs w:val="24"/>
          <w:lang w:val="en-US"/>
        </w:rPr>
        <w:t>output</w:t>
      </w:r>
      <w:r>
        <w:rPr>
          <w:rFonts w:eastAsia="Times New Roman" w:cs="Times New Roman"/>
          <w:bCs/>
          <w:iCs/>
          <w:szCs w:val="24"/>
          <w:lang w:val="en-US"/>
        </w:rPr>
        <w:t xml:space="preserve"> dalam format </w:t>
      </w:r>
      <w:r>
        <w:rPr>
          <w:rFonts w:eastAsia="Times New Roman" w:cs="Times New Roman"/>
          <w:bCs/>
          <w:i/>
          <w:szCs w:val="24"/>
          <w:lang w:val="en-US"/>
        </w:rPr>
        <w:t>Comma Separated</w:t>
      </w:r>
      <w:r>
        <w:rPr>
          <w:rFonts w:eastAsia="Times New Roman" w:cs="Times New Roman"/>
          <w:bCs/>
          <w:iCs/>
          <w:szCs w:val="24"/>
          <w:lang w:val="en-US"/>
        </w:rPr>
        <w:t xml:space="preserve"> </w:t>
      </w:r>
      <w:r>
        <w:rPr>
          <w:rFonts w:eastAsia="Times New Roman" w:cs="Times New Roman"/>
          <w:bCs/>
          <w:i/>
          <w:szCs w:val="24"/>
          <w:lang w:val="en-US"/>
        </w:rPr>
        <w:t xml:space="preserve">Value </w:t>
      </w:r>
      <w:r>
        <w:rPr>
          <w:rFonts w:eastAsia="Times New Roman" w:cs="Times New Roman"/>
          <w:bCs/>
          <w:iCs/>
          <w:szCs w:val="24"/>
          <w:lang w:val="en-US"/>
        </w:rPr>
        <w:t xml:space="preserve">(CSV). Metode </w:t>
      </w:r>
      <w:r>
        <w:rPr>
          <w:rFonts w:eastAsia="Times New Roman" w:cs="Times New Roman"/>
          <w:bCs/>
          <w:i/>
          <w:szCs w:val="24"/>
          <w:lang w:val="en-US"/>
        </w:rPr>
        <w:t xml:space="preserve">web crawling </w:t>
      </w:r>
      <w:r>
        <w:rPr>
          <w:rFonts w:eastAsia="Times New Roman" w:cs="Times New Roman"/>
          <w:bCs/>
          <w:iCs/>
          <w:szCs w:val="24"/>
          <w:lang w:val="en-US"/>
        </w:rPr>
        <w:t xml:space="preserve">dan </w:t>
      </w:r>
      <w:r>
        <w:rPr>
          <w:rFonts w:eastAsia="Times New Roman" w:cs="Times New Roman"/>
          <w:bCs/>
          <w:i/>
          <w:szCs w:val="24"/>
          <w:lang w:val="en-US"/>
        </w:rPr>
        <w:t xml:space="preserve">web scraping </w:t>
      </w:r>
      <w:r>
        <w:rPr>
          <w:rFonts w:eastAsia="Times New Roman" w:cs="Times New Roman"/>
          <w:bCs/>
          <w:iCs/>
          <w:szCs w:val="24"/>
          <w:lang w:val="en-US"/>
        </w:rPr>
        <w:t xml:space="preserve">menghasilkan </w:t>
      </w:r>
      <w:r>
        <w:rPr>
          <w:rFonts w:eastAsia="Times New Roman" w:cs="Times New Roman"/>
          <w:bCs/>
          <w:i/>
          <w:szCs w:val="24"/>
          <w:lang w:val="en-US"/>
        </w:rPr>
        <w:lastRenderedPageBreak/>
        <w:t>username,</w:t>
      </w:r>
      <w:r>
        <w:rPr>
          <w:rFonts w:eastAsia="Times New Roman" w:cs="Times New Roman"/>
          <w:bCs/>
          <w:iCs/>
          <w:szCs w:val="24"/>
          <w:lang w:val="en-US"/>
        </w:rPr>
        <w:t xml:space="preserve"> </w:t>
      </w:r>
      <w:r>
        <w:rPr>
          <w:rFonts w:eastAsia="Times New Roman" w:cs="Times New Roman"/>
          <w:bCs/>
          <w:i/>
          <w:szCs w:val="24"/>
          <w:lang w:val="en-US"/>
        </w:rPr>
        <w:t xml:space="preserve">date, time, </w:t>
      </w:r>
      <w:del w:id="344" w:author="fahmi abdillah" w:date="2022-07-13T23:21:00Z">
        <w:r w:rsidDel="00A651B7">
          <w:rPr>
            <w:rFonts w:eastAsia="Times New Roman" w:cs="Times New Roman"/>
            <w:bCs/>
            <w:i/>
            <w:szCs w:val="24"/>
            <w:lang w:val="en-US"/>
          </w:rPr>
          <w:delText>text</w:delText>
        </w:r>
      </w:del>
      <w:ins w:id="345" w:author="fahmi abdillah" w:date="2022-07-13T23:21:00Z">
        <w:r w:rsidR="00A651B7">
          <w:rPr>
            <w:rFonts w:eastAsia="Times New Roman" w:cs="Times New Roman"/>
            <w:bCs/>
            <w:i/>
            <w:szCs w:val="24"/>
            <w:lang w:val="en-US"/>
          </w:rPr>
          <w:t>content</w:t>
        </w:r>
      </w:ins>
      <w:r>
        <w:rPr>
          <w:rFonts w:eastAsia="Times New Roman" w:cs="Times New Roman"/>
          <w:bCs/>
          <w:i/>
          <w:szCs w:val="24"/>
          <w:lang w:val="en-US"/>
        </w:rPr>
        <w:t xml:space="preserve">, </w:t>
      </w:r>
      <w:r>
        <w:rPr>
          <w:rFonts w:eastAsia="Times New Roman" w:cs="Times New Roman"/>
          <w:bCs/>
          <w:iCs/>
          <w:szCs w:val="24"/>
          <w:lang w:val="en-US"/>
        </w:rPr>
        <w:t xml:space="preserve">dan </w:t>
      </w:r>
      <w:proofErr w:type="spellStart"/>
      <w:r>
        <w:rPr>
          <w:rFonts w:eastAsia="Times New Roman" w:cs="Times New Roman"/>
          <w:bCs/>
          <w:i/>
          <w:szCs w:val="24"/>
          <w:lang w:val="en-US"/>
        </w:rPr>
        <w:t>tweetID</w:t>
      </w:r>
      <w:proofErr w:type="spellEnd"/>
      <w:r>
        <w:rPr>
          <w:rFonts w:eastAsia="Times New Roman" w:cs="Times New Roman"/>
          <w:bCs/>
          <w:i/>
          <w:szCs w:val="24"/>
          <w:lang w:val="en-US"/>
        </w:rPr>
        <w:t xml:space="preserve">. </w:t>
      </w:r>
      <w:r>
        <w:rPr>
          <w:rFonts w:eastAsia="Times New Roman" w:cs="Times New Roman"/>
          <w:bCs/>
          <w:iCs/>
          <w:szCs w:val="24"/>
          <w:lang w:val="en-US"/>
        </w:rPr>
        <w:t xml:space="preserve">Twitter API digunakan untuk mendapatkan </w:t>
      </w:r>
      <w:proofErr w:type="spellStart"/>
      <w:r>
        <w:rPr>
          <w:rFonts w:eastAsia="Times New Roman" w:cs="Times New Roman"/>
          <w:bCs/>
          <w:i/>
          <w:szCs w:val="24"/>
          <w:lang w:val="en-US"/>
        </w:rPr>
        <w:t>placeID</w:t>
      </w:r>
      <w:proofErr w:type="spellEnd"/>
      <w:r>
        <w:rPr>
          <w:rFonts w:eastAsia="Times New Roman" w:cs="Times New Roman"/>
          <w:bCs/>
          <w:i/>
          <w:szCs w:val="24"/>
          <w:lang w:val="en-US"/>
        </w:rPr>
        <w:t xml:space="preserve">, </w:t>
      </w:r>
      <w:r>
        <w:rPr>
          <w:rFonts w:eastAsia="Times New Roman" w:cs="Times New Roman"/>
          <w:bCs/>
          <w:iCs/>
          <w:szCs w:val="24"/>
          <w:lang w:val="en-US"/>
        </w:rPr>
        <w:t xml:space="preserve">daerah, lokasi, </w:t>
      </w:r>
      <w:r>
        <w:rPr>
          <w:rFonts w:eastAsia="Times New Roman" w:cs="Times New Roman"/>
          <w:bCs/>
          <w:i/>
          <w:szCs w:val="24"/>
          <w:lang w:val="en-US"/>
        </w:rPr>
        <w:t xml:space="preserve">longitude, </w:t>
      </w:r>
      <w:r>
        <w:rPr>
          <w:rFonts w:eastAsia="Times New Roman" w:cs="Times New Roman"/>
          <w:bCs/>
          <w:iCs/>
          <w:szCs w:val="24"/>
          <w:lang w:val="en-US"/>
        </w:rPr>
        <w:t xml:space="preserve">dan </w:t>
      </w:r>
      <w:r>
        <w:rPr>
          <w:rFonts w:eastAsia="Times New Roman" w:cs="Times New Roman"/>
          <w:bCs/>
          <w:i/>
          <w:szCs w:val="24"/>
          <w:lang w:val="en-US"/>
        </w:rPr>
        <w:t>latitude.</w:t>
      </w:r>
    </w:p>
    <w:p w14:paraId="351DFB96" w14:textId="16E38DCB" w:rsidR="0077059C" w:rsidRDefault="0077059C" w:rsidP="006F3A86">
      <w:pPr>
        <w:pStyle w:val="Heading3"/>
        <w:rPr>
          <w:lang w:val="en-US"/>
        </w:rPr>
      </w:pPr>
      <w:bookmarkStart w:id="346" w:name="_Toc115957927"/>
      <w:proofErr w:type="spellStart"/>
      <w:r>
        <w:rPr>
          <w:lang w:val="en-US"/>
        </w:rPr>
        <w:t>Praproses</w:t>
      </w:r>
      <w:proofErr w:type="spellEnd"/>
      <w:r>
        <w:rPr>
          <w:lang w:val="en-US"/>
        </w:rPr>
        <w:t xml:space="preserve"> Data</w:t>
      </w:r>
      <w:bookmarkEnd w:id="346"/>
    </w:p>
    <w:p w14:paraId="1305CC7D" w14:textId="3B6F8B5E" w:rsidR="00A74A5A" w:rsidRPr="00A74A5A" w:rsidRDefault="00914D21" w:rsidP="0077059C">
      <w:pPr>
        <w:spacing w:line="360" w:lineRule="auto"/>
        <w:jc w:val="both"/>
        <w:rPr>
          <w:rFonts w:eastAsia="Times New Roman" w:cs="Times New Roman"/>
          <w:bCs/>
          <w:szCs w:val="24"/>
          <w:lang w:val="en-US"/>
        </w:rPr>
      </w:pPr>
      <w:r>
        <w:rPr>
          <w:rFonts w:eastAsia="Times New Roman" w:cs="Times New Roman"/>
          <w:bCs/>
          <w:szCs w:val="24"/>
          <w:lang w:val="en-US"/>
        </w:rPr>
        <w:tab/>
      </w:r>
      <w:del w:id="347" w:author="fahmi abdillah" w:date="2022-06-29T19:32:00Z">
        <w:r w:rsidR="00A74A5A" w:rsidDel="00914D21">
          <w:rPr>
            <w:rFonts w:eastAsia="Times New Roman" w:cs="Times New Roman"/>
            <w:bCs/>
            <w:szCs w:val="24"/>
            <w:lang w:val="en-US"/>
          </w:rPr>
          <w:tab/>
        </w:r>
      </w:del>
      <w:proofErr w:type="spellStart"/>
      <w:r w:rsidR="00A74A5A">
        <w:rPr>
          <w:rFonts w:eastAsia="Times New Roman" w:cs="Times New Roman"/>
          <w:bCs/>
          <w:szCs w:val="24"/>
          <w:lang w:val="en-US"/>
        </w:rPr>
        <w:t>Pra</w:t>
      </w:r>
      <w:ins w:id="348" w:author="fahmi abdillah" w:date="2022-06-29T19:32:00Z">
        <w:r>
          <w:rPr>
            <w:rFonts w:eastAsia="Times New Roman" w:cs="Times New Roman"/>
            <w:bCs/>
            <w:szCs w:val="24"/>
            <w:lang w:val="en-US"/>
          </w:rPr>
          <w:t>p</w:t>
        </w:r>
      </w:ins>
      <w:r w:rsidR="00A74A5A">
        <w:rPr>
          <w:rFonts w:eastAsia="Times New Roman" w:cs="Times New Roman"/>
          <w:bCs/>
          <w:szCs w:val="24"/>
          <w:lang w:val="en-US"/>
        </w:rPr>
        <w:t>roses</w:t>
      </w:r>
      <w:proofErr w:type="spellEnd"/>
      <w:r w:rsidR="00A74A5A">
        <w:rPr>
          <w:rFonts w:eastAsia="Times New Roman" w:cs="Times New Roman"/>
          <w:bCs/>
          <w:szCs w:val="24"/>
          <w:lang w:val="en-US"/>
        </w:rPr>
        <w:t xml:space="preserve"> data dilakukan untuk</w:t>
      </w:r>
      <w:r w:rsidR="00AF335C">
        <w:rPr>
          <w:rFonts w:eastAsia="Times New Roman" w:cs="Times New Roman"/>
          <w:bCs/>
          <w:szCs w:val="24"/>
          <w:lang w:val="en-US"/>
        </w:rPr>
        <w:t xml:space="preserve"> pengolahan</w:t>
      </w:r>
      <w:r w:rsidR="00A74A5A">
        <w:rPr>
          <w:rFonts w:eastAsia="Times New Roman" w:cs="Times New Roman"/>
          <w:bCs/>
          <w:szCs w:val="24"/>
          <w:lang w:val="en-US"/>
        </w:rPr>
        <w:t xml:space="preserve"> data yang akan menghasilkan berupa </w:t>
      </w:r>
      <w:r w:rsidR="00A74A5A">
        <w:rPr>
          <w:rFonts w:eastAsia="Times New Roman" w:cs="Times New Roman"/>
          <w:bCs/>
          <w:i/>
          <w:iCs/>
          <w:szCs w:val="24"/>
          <w:lang w:val="en-US"/>
        </w:rPr>
        <w:t xml:space="preserve">Term Document Matrix </w:t>
      </w:r>
      <w:r w:rsidR="00A74A5A">
        <w:rPr>
          <w:rFonts w:eastAsia="Times New Roman" w:cs="Times New Roman"/>
          <w:bCs/>
          <w:szCs w:val="24"/>
          <w:lang w:val="en-US"/>
        </w:rPr>
        <w:t xml:space="preserve">(TDM) untuk tahap </w:t>
      </w:r>
      <w:proofErr w:type="spellStart"/>
      <w:ins w:id="349" w:author="fahmi abdillah" w:date="2022-07-13T14:52:00Z">
        <w:r w:rsidR="00441D83">
          <w:rPr>
            <w:rFonts w:eastAsia="Times New Roman" w:cs="Times New Roman"/>
            <w:bCs/>
            <w:szCs w:val="24"/>
            <w:lang w:val="en-US"/>
          </w:rPr>
          <w:t>pembobotan</w:t>
        </w:r>
      </w:ins>
      <w:proofErr w:type="spellEnd"/>
      <w:ins w:id="350" w:author="fahmi abdillah" w:date="2022-07-13T15:03:00Z">
        <w:r w:rsidR="00157E70">
          <w:rPr>
            <w:rFonts w:eastAsia="Times New Roman" w:cs="Times New Roman"/>
            <w:bCs/>
            <w:szCs w:val="24"/>
            <w:lang w:val="en-US"/>
          </w:rPr>
          <w:t xml:space="preserve"> </w:t>
        </w:r>
        <w:r w:rsidR="00157E70">
          <w:rPr>
            <w:rFonts w:eastAsia="Times New Roman" w:cs="Times New Roman"/>
            <w:bCs/>
            <w:i/>
            <w:iCs/>
            <w:szCs w:val="24"/>
            <w:lang w:val="en-US"/>
          </w:rPr>
          <w:t>term</w:t>
        </w:r>
      </w:ins>
      <w:ins w:id="351" w:author="fahmi abdillah" w:date="2022-07-13T14:52:00Z">
        <w:r w:rsidR="00441D83">
          <w:rPr>
            <w:rFonts w:eastAsia="Times New Roman" w:cs="Times New Roman"/>
            <w:bCs/>
            <w:szCs w:val="24"/>
            <w:lang w:val="en-US"/>
          </w:rPr>
          <w:t xml:space="preserve"> dan </w:t>
        </w:r>
      </w:ins>
      <w:proofErr w:type="spellStart"/>
      <w:r w:rsidR="00A74A5A">
        <w:rPr>
          <w:rFonts w:eastAsia="Times New Roman" w:cs="Times New Roman"/>
          <w:bCs/>
          <w:szCs w:val="24"/>
          <w:lang w:val="en-US"/>
        </w:rPr>
        <w:t>klasterisasi</w:t>
      </w:r>
      <w:proofErr w:type="spellEnd"/>
      <w:r w:rsidR="00A74A5A">
        <w:rPr>
          <w:rFonts w:eastAsia="Times New Roman" w:cs="Times New Roman"/>
          <w:bCs/>
          <w:szCs w:val="24"/>
          <w:lang w:val="en-US"/>
        </w:rPr>
        <w:t>.</w:t>
      </w:r>
    </w:p>
    <w:p w14:paraId="390D3A0B" w14:textId="00A47027" w:rsidR="00B33DEE" w:rsidRDefault="00B33DEE" w:rsidP="00B33DEE">
      <w:pPr>
        <w:pStyle w:val="Heading4"/>
        <w:rPr>
          <w:lang w:val="en-US"/>
        </w:rPr>
      </w:pPr>
      <w:r>
        <w:rPr>
          <w:lang w:val="en-US"/>
        </w:rPr>
        <w:t>Case Folding</w:t>
      </w:r>
    </w:p>
    <w:p w14:paraId="3F6F3CC5" w14:textId="1DA86DDF" w:rsidR="00B33DEE" w:rsidRDefault="00B33DEE" w:rsidP="00F31F20">
      <w:pPr>
        <w:spacing w:line="360" w:lineRule="auto"/>
        <w:ind w:firstLine="720"/>
        <w:jc w:val="both"/>
        <w:rPr>
          <w:lang w:val="en-US"/>
        </w:rPr>
      </w:pPr>
      <w:bookmarkStart w:id="352" w:name="_Hlk115965286"/>
      <w:r w:rsidRPr="00665FBB">
        <w:rPr>
          <w:i/>
          <w:iCs/>
          <w:lang w:val="en-US"/>
        </w:rPr>
        <w:t xml:space="preserve">Case Folding </w:t>
      </w:r>
      <w:r w:rsidRPr="00665FBB">
        <w:rPr>
          <w:lang w:val="en-US"/>
        </w:rPr>
        <w:t>adalah tahapan</w:t>
      </w:r>
      <w:r w:rsidR="00CE3F28" w:rsidRPr="00665FBB">
        <w:rPr>
          <w:lang w:val="en-US"/>
        </w:rPr>
        <w:t xml:space="preserve"> yang</w:t>
      </w:r>
      <w:r w:rsidRPr="00665FBB">
        <w:rPr>
          <w:lang w:val="en-US"/>
        </w:rPr>
        <w:t xml:space="preserve"> berfungsi mengonversi keseluruhan teks dalam dokumen menjadi huruf kecil</w:t>
      </w:r>
      <w:r w:rsidR="003A1280" w:rsidRPr="00665FBB">
        <w:rPr>
          <w:lang w:val="en-US"/>
        </w:rPr>
        <w:t xml:space="preserve">, </w:t>
      </w:r>
      <w:r w:rsidR="003A1280" w:rsidRPr="00665FBB">
        <w:rPr>
          <w:rFonts w:eastAsia="Times New Roman" w:cs="Times New Roman"/>
          <w:bCs/>
          <w:szCs w:val="24"/>
          <w:lang w:val="en-US"/>
        </w:rPr>
        <w:t xml:space="preserve">kemudian dilakukan penghapusan </w:t>
      </w:r>
      <w:r w:rsidR="003A1280" w:rsidRPr="00665FBB">
        <w:rPr>
          <w:rFonts w:eastAsia="Times New Roman" w:cs="Times New Roman"/>
          <w:bCs/>
          <w:i/>
          <w:iCs/>
          <w:szCs w:val="24"/>
          <w:lang w:val="en-US"/>
        </w:rPr>
        <w:t>mention</w:t>
      </w:r>
      <w:r w:rsidR="003A1280" w:rsidRPr="00665FBB">
        <w:rPr>
          <w:rFonts w:eastAsia="Times New Roman" w:cs="Times New Roman"/>
          <w:bCs/>
          <w:szCs w:val="24"/>
          <w:lang w:val="en-US"/>
        </w:rPr>
        <w:t>, URL, dan tanda baca</w:t>
      </w:r>
      <w:r w:rsidRPr="00665FBB">
        <w:rPr>
          <w:lang w:val="en-US"/>
        </w:rPr>
        <w:t xml:space="preserve">. </w:t>
      </w:r>
      <w:r w:rsidR="00CE3F28" w:rsidRPr="00665FBB">
        <w:rPr>
          <w:lang w:val="en-US"/>
        </w:rPr>
        <w:t xml:space="preserve">Contoh data </w:t>
      </w:r>
      <w:r w:rsidR="00CE3F28" w:rsidRPr="00665FBB">
        <w:rPr>
          <w:i/>
          <w:iCs/>
          <w:lang w:val="en-US"/>
        </w:rPr>
        <w:t>tweet</w:t>
      </w:r>
      <w:r w:rsidR="00CE3F28" w:rsidRPr="00665FBB">
        <w:rPr>
          <w:lang w:val="en-US"/>
        </w:rPr>
        <w:t xml:space="preserve"> </w:t>
      </w:r>
      <w:r w:rsidR="00AB4260" w:rsidRPr="00665FBB">
        <w:rPr>
          <w:lang w:val="en-US"/>
        </w:rPr>
        <w:t xml:space="preserve">sebelum dan sesudah proses </w:t>
      </w:r>
      <w:r w:rsidR="00AB4260" w:rsidRPr="00665FBB">
        <w:rPr>
          <w:i/>
          <w:iCs/>
          <w:lang w:val="en-US"/>
        </w:rPr>
        <w:t>case folding</w:t>
      </w:r>
      <w:r w:rsidR="00AB4260" w:rsidRPr="00665FBB">
        <w:rPr>
          <w:lang w:val="en-US"/>
        </w:rPr>
        <w:t xml:space="preserve">, dapat dilihat pada Tabel </w:t>
      </w:r>
      <w:r w:rsidR="003B0240" w:rsidRPr="00665FBB">
        <w:rPr>
          <w:lang w:val="en-US"/>
        </w:rPr>
        <w:t>3.1.</w:t>
      </w:r>
      <w:r w:rsidR="00400B75">
        <w:rPr>
          <w:lang w:val="en-US"/>
        </w:rPr>
        <w:t xml:space="preserve"> </w:t>
      </w:r>
    </w:p>
    <w:bookmarkEnd w:id="352"/>
    <w:p w14:paraId="390C6C9E" w14:textId="77777777" w:rsidR="003B0240" w:rsidRDefault="003B0240" w:rsidP="00B33DEE">
      <w:pPr>
        <w:ind w:firstLine="720"/>
        <w:jc w:val="both"/>
        <w:rPr>
          <w:lang w:val="en-US"/>
        </w:rPr>
      </w:pPr>
    </w:p>
    <w:p w14:paraId="49F4632B" w14:textId="5421CA65" w:rsidR="003A1280" w:rsidRDefault="003B0240" w:rsidP="003B0240">
      <w:pPr>
        <w:jc w:val="center"/>
        <w:rPr>
          <w:lang w:val="en-US"/>
        </w:rPr>
      </w:pPr>
      <w:r>
        <w:rPr>
          <w:lang w:val="en-US"/>
        </w:rPr>
        <w:t xml:space="preserve">Tabel 3.1 Contoh </w:t>
      </w:r>
      <w:r w:rsidRPr="003B0240">
        <w:rPr>
          <w:i/>
          <w:iCs/>
          <w:lang w:val="en-US"/>
        </w:rPr>
        <w:t>Case Folding</w:t>
      </w:r>
    </w:p>
    <w:tbl>
      <w:tblPr>
        <w:tblStyle w:val="TableGrid"/>
        <w:tblW w:w="0" w:type="auto"/>
        <w:tblLook w:val="04A0" w:firstRow="1" w:lastRow="0" w:firstColumn="1" w:lastColumn="0" w:noHBand="0" w:noVBand="1"/>
      </w:tblPr>
      <w:tblGrid>
        <w:gridCol w:w="3965"/>
        <w:gridCol w:w="3965"/>
      </w:tblGrid>
      <w:tr w:rsidR="003A1280" w:rsidRPr="00CA55C9" w14:paraId="0284644C" w14:textId="77777777" w:rsidTr="006A62F1">
        <w:trPr>
          <w:ins w:id="353" w:author="fahmi abdillah" w:date="2022-07-13T21:45:00Z"/>
        </w:trPr>
        <w:tc>
          <w:tcPr>
            <w:tcW w:w="3965" w:type="dxa"/>
          </w:tcPr>
          <w:p w14:paraId="3B74FC31" w14:textId="77777777" w:rsidR="003A1280" w:rsidRPr="00CA55C9" w:rsidRDefault="003A1280">
            <w:pPr>
              <w:jc w:val="center"/>
              <w:rPr>
                <w:ins w:id="354" w:author="fahmi abdillah" w:date="2022-07-13T21:45:00Z"/>
                <w:rFonts w:cs="Times New Roman"/>
                <w:b/>
                <w:bCs/>
                <w:szCs w:val="24"/>
                <w:rPrChange w:id="355" w:author="fahmi abdillah" w:date="2022-07-13T21:49:00Z">
                  <w:rPr>
                    <w:ins w:id="356" w:author="fahmi abdillah" w:date="2022-07-13T21:45:00Z"/>
                  </w:rPr>
                </w:rPrChange>
              </w:rPr>
              <w:pPrChange w:id="357" w:author="fahmi abdillah" w:date="2022-07-13T21:49:00Z">
                <w:pPr/>
              </w:pPrChange>
            </w:pPr>
            <w:ins w:id="358" w:author="fahmi abdillah" w:date="2022-07-13T21:45:00Z">
              <w:r w:rsidRPr="00CA55C9">
                <w:rPr>
                  <w:rFonts w:cs="Times New Roman"/>
                  <w:b/>
                  <w:bCs/>
                  <w:szCs w:val="24"/>
                  <w:rPrChange w:id="359" w:author="fahmi abdillah" w:date="2022-07-13T21:49:00Z">
                    <w:rPr/>
                  </w:rPrChange>
                </w:rPr>
                <w:t>Data awal</w:t>
              </w:r>
            </w:ins>
          </w:p>
        </w:tc>
        <w:tc>
          <w:tcPr>
            <w:tcW w:w="3965" w:type="dxa"/>
          </w:tcPr>
          <w:p w14:paraId="11FBC36A" w14:textId="77777777" w:rsidR="003A1280" w:rsidRPr="00CA55C9" w:rsidRDefault="003A1280">
            <w:pPr>
              <w:jc w:val="center"/>
              <w:rPr>
                <w:ins w:id="360" w:author="fahmi abdillah" w:date="2022-07-13T21:45:00Z"/>
                <w:rFonts w:cs="Times New Roman"/>
                <w:b/>
                <w:bCs/>
                <w:szCs w:val="24"/>
                <w:rPrChange w:id="361" w:author="fahmi abdillah" w:date="2022-07-13T21:49:00Z">
                  <w:rPr>
                    <w:ins w:id="362" w:author="fahmi abdillah" w:date="2022-07-13T21:45:00Z"/>
                  </w:rPr>
                </w:rPrChange>
              </w:rPr>
              <w:pPrChange w:id="363" w:author="fahmi abdillah" w:date="2022-07-13T21:49:00Z">
                <w:pPr/>
              </w:pPrChange>
            </w:pPr>
            <w:ins w:id="364" w:author="fahmi abdillah" w:date="2022-07-13T21:45:00Z">
              <w:r w:rsidRPr="00CA55C9">
                <w:rPr>
                  <w:rFonts w:cs="Times New Roman"/>
                  <w:b/>
                  <w:bCs/>
                  <w:szCs w:val="24"/>
                  <w:rPrChange w:id="365" w:author="fahmi abdillah" w:date="2022-07-13T21:49:00Z">
                    <w:rPr/>
                  </w:rPrChange>
                </w:rPr>
                <w:t>Data akhir</w:t>
              </w:r>
            </w:ins>
          </w:p>
        </w:tc>
      </w:tr>
      <w:tr w:rsidR="003A1280" w:rsidRPr="00CA55C9" w14:paraId="365B8DED" w14:textId="77777777" w:rsidTr="006A62F1">
        <w:trPr>
          <w:ins w:id="366" w:author="fahmi abdillah" w:date="2022-07-13T21:45:00Z"/>
        </w:trPr>
        <w:tc>
          <w:tcPr>
            <w:tcW w:w="3965" w:type="dxa"/>
          </w:tcPr>
          <w:p w14:paraId="2C086039" w14:textId="77777777" w:rsidR="003A1280" w:rsidRPr="00CA55C9" w:rsidRDefault="003A1280" w:rsidP="006A62F1">
            <w:pPr>
              <w:rPr>
                <w:ins w:id="367" w:author="fahmi abdillah" w:date="2022-07-13T21:45:00Z"/>
                <w:rFonts w:cs="Times New Roman"/>
                <w:color w:val="000000"/>
                <w:szCs w:val="24"/>
                <w:rPrChange w:id="368" w:author="fahmi abdillah" w:date="2022-07-13T21:45:00Z">
                  <w:rPr>
                    <w:ins w:id="369" w:author="fahmi abdillah" w:date="2022-07-13T21:45:00Z"/>
                    <w:rFonts w:ascii="Calibri" w:hAnsi="Calibri" w:cs="Calibri"/>
                    <w:color w:val="000000"/>
                  </w:rPr>
                </w:rPrChange>
              </w:rPr>
            </w:pPr>
            <w:ins w:id="370" w:author="fahmi abdillah" w:date="2022-07-13T21:45:00Z">
              <w:r w:rsidRPr="00CA55C9">
                <w:rPr>
                  <w:rFonts w:cs="Times New Roman"/>
                  <w:color w:val="000000"/>
                  <w:szCs w:val="24"/>
                  <w:rPrChange w:id="371" w:author="fahmi abdillah" w:date="2022-07-13T21:45:00Z">
                    <w:rPr>
                      <w:rFonts w:ascii="Calibri" w:hAnsi="Calibri" w:cs="Calibri"/>
                      <w:color w:val="000000"/>
                      <w:sz w:val="22"/>
                    </w:rPr>
                  </w:rPrChange>
                </w:rPr>
                <w:t>dr. Erlina menyarankan agar pasien Covid-19 selalu memantau frekuensi napas agar bisa mengetahui tanda sesak napas - #Sains https://t.co/mxpV2xCBBP</w:t>
              </w:r>
            </w:ins>
          </w:p>
          <w:p w14:paraId="58602F6B" w14:textId="77777777" w:rsidR="003A1280" w:rsidRPr="00BF6C42" w:rsidRDefault="003A1280" w:rsidP="006A62F1">
            <w:pPr>
              <w:rPr>
                <w:ins w:id="372" w:author="fahmi abdillah" w:date="2022-07-13T21:45:00Z"/>
                <w:rFonts w:cs="Times New Roman"/>
                <w:szCs w:val="24"/>
              </w:rPr>
            </w:pPr>
          </w:p>
        </w:tc>
        <w:tc>
          <w:tcPr>
            <w:tcW w:w="3965" w:type="dxa"/>
          </w:tcPr>
          <w:p w14:paraId="383BA51C" w14:textId="251C0FF5" w:rsidR="003A1280" w:rsidRPr="003A1280" w:rsidRDefault="003A1280" w:rsidP="003A1280">
            <w:pPr>
              <w:rPr>
                <w:ins w:id="373" w:author="fahmi abdillah" w:date="2022-07-13T21:45:00Z"/>
                <w:rFonts w:cs="Times New Roman"/>
                <w:color w:val="000000"/>
                <w:szCs w:val="24"/>
                <w:lang w:val="en-US"/>
                <w:rPrChange w:id="374" w:author="fahmi abdillah" w:date="2022-07-13T21:45:00Z">
                  <w:rPr>
                    <w:ins w:id="375" w:author="fahmi abdillah" w:date="2022-07-13T21:45:00Z"/>
                    <w:rFonts w:ascii="Calibri" w:hAnsi="Calibri" w:cs="Calibri"/>
                    <w:color w:val="000000"/>
                  </w:rPr>
                </w:rPrChange>
              </w:rPr>
            </w:pPr>
            <w:r>
              <w:rPr>
                <w:rFonts w:cs="Times New Roman"/>
                <w:color w:val="000000"/>
                <w:szCs w:val="24"/>
                <w:lang w:val="en-US"/>
              </w:rPr>
              <w:t>“</w:t>
            </w:r>
            <w:ins w:id="376" w:author="fahmi abdillah" w:date="2022-07-13T21:45:00Z">
              <w:r w:rsidRPr="00CA55C9">
                <w:rPr>
                  <w:rFonts w:cs="Times New Roman"/>
                  <w:color w:val="000000"/>
                  <w:szCs w:val="24"/>
                  <w:rPrChange w:id="377" w:author="fahmi abdillah" w:date="2022-07-13T21:45:00Z">
                    <w:rPr>
                      <w:rFonts w:ascii="Calibri" w:hAnsi="Calibri" w:cs="Calibri"/>
                      <w:color w:val="000000"/>
                      <w:sz w:val="22"/>
                    </w:rPr>
                  </w:rPrChange>
                </w:rPr>
                <w:t xml:space="preserve">dr. </w:t>
              </w:r>
            </w:ins>
            <w:r>
              <w:rPr>
                <w:rFonts w:cs="Times New Roman"/>
                <w:color w:val="000000"/>
                <w:szCs w:val="24"/>
                <w:lang w:val="en-US"/>
              </w:rPr>
              <w:t>e</w:t>
            </w:r>
            <w:ins w:id="378" w:author="fahmi abdillah" w:date="2022-07-13T21:45:00Z">
              <w:r w:rsidRPr="00CA55C9">
                <w:rPr>
                  <w:rFonts w:cs="Times New Roman"/>
                  <w:color w:val="000000"/>
                  <w:szCs w:val="24"/>
                  <w:rPrChange w:id="379" w:author="fahmi abdillah" w:date="2022-07-13T21:45:00Z">
                    <w:rPr>
                      <w:rFonts w:ascii="Calibri" w:hAnsi="Calibri" w:cs="Calibri"/>
                      <w:color w:val="000000"/>
                      <w:sz w:val="22"/>
                    </w:rPr>
                  </w:rPrChange>
                </w:rPr>
                <w:t xml:space="preserve">rlina menyarankan agar pasien </w:t>
              </w:r>
            </w:ins>
            <w:r>
              <w:rPr>
                <w:rFonts w:cs="Times New Roman"/>
                <w:color w:val="000000"/>
                <w:szCs w:val="24"/>
                <w:lang w:val="en-US"/>
              </w:rPr>
              <w:t>c</w:t>
            </w:r>
            <w:ins w:id="380" w:author="fahmi abdillah" w:date="2022-07-13T21:45:00Z">
              <w:r w:rsidRPr="00CA55C9">
                <w:rPr>
                  <w:rFonts w:cs="Times New Roman"/>
                  <w:color w:val="000000"/>
                  <w:szCs w:val="24"/>
                  <w:rPrChange w:id="381" w:author="fahmi abdillah" w:date="2022-07-13T21:45:00Z">
                    <w:rPr>
                      <w:rFonts w:ascii="Calibri" w:hAnsi="Calibri" w:cs="Calibri"/>
                      <w:color w:val="000000"/>
                      <w:sz w:val="22"/>
                    </w:rPr>
                  </w:rPrChange>
                </w:rPr>
                <w:t>ovid19 selalu memantau frekuensi napas agar bisa mengetahui tanda sesak napas</w:t>
              </w:r>
            </w:ins>
            <w:r>
              <w:rPr>
                <w:rFonts w:cs="Times New Roman"/>
                <w:color w:val="000000"/>
                <w:szCs w:val="24"/>
                <w:lang w:val="en-US"/>
              </w:rPr>
              <w:t>”</w:t>
            </w:r>
          </w:p>
          <w:p w14:paraId="7D07FC00" w14:textId="2B88C007" w:rsidR="003A1280" w:rsidRPr="009325BC" w:rsidRDefault="003A1280" w:rsidP="006A62F1">
            <w:pPr>
              <w:jc w:val="both"/>
              <w:rPr>
                <w:ins w:id="382" w:author="fahmi abdillah" w:date="2022-07-13T21:45:00Z"/>
                <w:rFonts w:cs="Times New Roman"/>
                <w:szCs w:val="24"/>
              </w:rPr>
            </w:pPr>
          </w:p>
        </w:tc>
      </w:tr>
      <w:tr w:rsidR="003A1280" w:rsidRPr="00CA55C9" w14:paraId="760C6AC8" w14:textId="77777777" w:rsidTr="006A62F1">
        <w:trPr>
          <w:ins w:id="383" w:author="fahmi abdillah" w:date="2022-07-13T21:45:00Z"/>
        </w:trPr>
        <w:tc>
          <w:tcPr>
            <w:tcW w:w="3965" w:type="dxa"/>
          </w:tcPr>
          <w:p w14:paraId="716095BC" w14:textId="77777777" w:rsidR="003A1280" w:rsidRPr="00CA55C9" w:rsidRDefault="003A1280" w:rsidP="006A62F1">
            <w:pPr>
              <w:rPr>
                <w:ins w:id="384" w:author="fahmi abdillah" w:date="2022-07-13T21:45:00Z"/>
                <w:rFonts w:cs="Times New Roman"/>
                <w:color w:val="000000"/>
                <w:szCs w:val="24"/>
                <w:rPrChange w:id="385" w:author="fahmi abdillah" w:date="2022-07-13T21:45:00Z">
                  <w:rPr>
                    <w:ins w:id="386" w:author="fahmi abdillah" w:date="2022-07-13T21:45:00Z"/>
                    <w:rFonts w:ascii="Calibri" w:hAnsi="Calibri" w:cs="Calibri"/>
                    <w:color w:val="000000"/>
                  </w:rPr>
                </w:rPrChange>
              </w:rPr>
            </w:pPr>
            <w:ins w:id="387" w:author="fahmi abdillah" w:date="2022-07-13T21:45:00Z">
              <w:r w:rsidRPr="00CA55C9">
                <w:rPr>
                  <w:rFonts w:cs="Times New Roman"/>
                  <w:color w:val="000000"/>
                  <w:szCs w:val="24"/>
                  <w:rPrChange w:id="388" w:author="fahmi abdillah" w:date="2022-07-13T21:45:00Z">
                    <w:rPr>
                      <w:rFonts w:ascii="Calibri" w:hAnsi="Calibri" w:cs="Calibri"/>
                      <w:color w:val="000000"/>
                      <w:sz w:val="22"/>
                    </w:rPr>
                  </w:rPrChange>
                </w:rPr>
                <w:t>kyk ga sanggup pegang hp lamaÂ².. liat twitter pd nyari oksigen trs kamar RS, di WA juga tiap hr ada aja grup yg ngabarin  positif, nyari obat, donar darah plasma, kritis lah sesak napas lah.. gw yg sehat jd berasa ikut sakit.. ðŸ˜µ</w:t>
              </w:r>
            </w:ins>
          </w:p>
          <w:p w14:paraId="215D48EE" w14:textId="77777777" w:rsidR="003A1280" w:rsidRPr="00BF6C42" w:rsidRDefault="003A1280" w:rsidP="006A62F1">
            <w:pPr>
              <w:rPr>
                <w:ins w:id="389" w:author="fahmi abdillah" w:date="2022-07-13T21:45:00Z"/>
                <w:rFonts w:cs="Times New Roman"/>
                <w:szCs w:val="24"/>
              </w:rPr>
            </w:pPr>
          </w:p>
        </w:tc>
        <w:tc>
          <w:tcPr>
            <w:tcW w:w="3965" w:type="dxa"/>
          </w:tcPr>
          <w:p w14:paraId="1853B071" w14:textId="603EA55B" w:rsidR="003A1280" w:rsidRPr="0092624B" w:rsidRDefault="0092624B" w:rsidP="003A1280">
            <w:pPr>
              <w:rPr>
                <w:ins w:id="390" w:author="fahmi abdillah" w:date="2022-07-13T21:45:00Z"/>
                <w:rFonts w:cs="Times New Roman"/>
                <w:color w:val="000000"/>
                <w:szCs w:val="24"/>
                <w:lang w:val="en-US"/>
                <w:rPrChange w:id="391" w:author="fahmi abdillah" w:date="2022-07-13T21:45:00Z">
                  <w:rPr>
                    <w:ins w:id="392" w:author="fahmi abdillah" w:date="2022-07-13T21:45:00Z"/>
                    <w:rFonts w:ascii="Calibri" w:hAnsi="Calibri" w:cs="Calibri"/>
                    <w:color w:val="000000"/>
                  </w:rPr>
                </w:rPrChange>
              </w:rPr>
            </w:pPr>
            <w:r>
              <w:rPr>
                <w:rFonts w:cs="Times New Roman"/>
                <w:color w:val="000000"/>
                <w:szCs w:val="24"/>
                <w:lang w:val="en-US"/>
              </w:rPr>
              <w:t>“</w:t>
            </w:r>
            <w:ins w:id="393" w:author="fahmi abdillah" w:date="2022-07-13T21:45:00Z">
              <w:r w:rsidR="003A1280" w:rsidRPr="00CA55C9">
                <w:rPr>
                  <w:rFonts w:cs="Times New Roman"/>
                  <w:color w:val="000000"/>
                  <w:szCs w:val="24"/>
                  <w:rPrChange w:id="394" w:author="fahmi abdillah" w:date="2022-07-13T21:45:00Z">
                    <w:rPr>
                      <w:rFonts w:ascii="Calibri" w:hAnsi="Calibri" w:cs="Calibri"/>
                      <w:color w:val="000000"/>
                      <w:sz w:val="22"/>
                    </w:rPr>
                  </w:rPrChange>
                </w:rPr>
                <w:t>kyk ga sanggup pegang hp lama</w:t>
              </w:r>
              <w:proofErr w:type="gramStart"/>
              <w:r w:rsidR="003A1280" w:rsidRPr="00CA55C9">
                <w:rPr>
                  <w:rFonts w:cs="Times New Roman"/>
                  <w:color w:val="000000"/>
                  <w:szCs w:val="24"/>
                  <w:rPrChange w:id="395" w:author="fahmi abdillah" w:date="2022-07-13T21:45:00Z">
                    <w:rPr>
                      <w:rFonts w:ascii="Calibri" w:hAnsi="Calibri" w:cs="Calibri"/>
                      <w:color w:val="000000"/>
                      <w:sz w:val="22"/>
                    </w:rPr>
                  </w:rPrChange>
                </w:rPr>
                <w:t>²..</w:t>
              </w:r>
              <w:proofErr w:type="gramEnd"/>
              <w:r w:rsidR="003A1280" w:rsidRPr="00CA55C9">
                <w:rPr>
                  <w:rFonts w:cs="Times New Roman"/>
                  <w:color w:val="000000"/>
                  <w:szCs w:val="24"/>
                  <w:rPrChange w:id="396" w:author="fahmi abdillah" w:date="2022-07-13T21:45:00Z">
                    <w:rPr>
                      <w:rFonts w:ascii="Calibri" w:hAnsi="Calibri" w:cs="Calibri"/>
                      <w:color w:val="000000"/>
                      <w:sz w:val="22"/>
                    </w:rPr>
                  </w:rPrChange>
                </w:rPr>
                <w:t xml:space="preserve"> liat twitter pd nyari oksigen trs kamar </w:t>
              </w:r>
            </w:ins>
            <w:proofErr w:type="spellStart"/>
            <w:r w:rsidR="003A1280">
              <w:rPr>
                <w:rFonts w:cs="Times New Roman"/>
                <w:color w:val="000000"/>
                <w:szCs w:val="24"/>
                <w:lang w:val="en-US"/>
              </w:rPr>
              <w:t>rs</w:t>
            </w:r>
            <w:proofErr w:type="spellEnd"/>
            <w:ins w:id="397" w:author="fahmi abdillah" w:date="2022-07-13T21:45:00Z">
              <w:r w:rsidR="003A1280" w:rsidRPr="00CA55C9">
                <w:rPr>
                  <w:rFonts w:cs="Times New Roman"/>
                  <w:color w:val="000000"/>
                  <w:szCs w:val="24"/>
                  <w:rPrChange w:id="398" w:author="fahmi abdillah" w:date="2022-07-13T21:45:00Z">
                    <w:rPr>
                      <w:rFonts w:ascii="Calibri" w:hAnsi="Calibri" w:cs="Calibri"/>
                      <w:color w:val="000000"/>
                      <w:sz w:val="22"/>
                    </w:rPr>
                  </w:rPrChange>
                </w:rPr>
                <w:t xml:space="preserve">, di </w:t>
              </w:r>
            </w:ins>
            <w:proofErr w:type="spellStart"/>
            <w:r w:rsidR="00197412">
              <w:rPr>
                <w:rFonts w:cs="Times New Roman"/>
                <w:color w:val="000000"/>
                <w:szCs w:val="24"/>
                <w:lang w:val="en-US"/>
              </w:rPr>
              <w:t>wa</w:t>
            </w:r>
            <w:proofErr w:type="spellEnd"/>
            <w:r w:rsidR="00197412">
              <w:rPr>
                <w:rFonts w:cs="Times New Roman"/>
                <w:color w:val="000000"/>
                <w:szCs w:val="24"/>
                <w:lang w:val="en-US"/>
              </w:rPr>
              <w:t xml:space="preserve"> </w:t>
            </w:r>
            <w:ins w:id="399" w:author="fahmi abdillah" w:date="2022-07-13T21:45:00Z">
              <w:r w:rsidR="003A1280" w:rsidRPr="00CA55C9">
                <w:rPr>
                  <w:rFonts w:cs="Times New Roman"/>
                  <w:color w:val="000000"/>
                  <w:szCs w:val="24"/>
                  <w:rPrChange w:id="400" w:author="fahmi abdillah" w:date="2022-07-13T21:45:00Z">
                    <w:rPr>
                      <w:rFonts w:ascii="Calibri" w:hAnsi="Calibri" w:cs="Calibri"/>
                      <w:color w:val="000000"/>
                      <w:sz w:val="22"/>
                    </w:rPr>
                  </w:rPrChange>
                </w:rPr>
                <w:t xml:space="preserve">juga tiap hr ada aja grup yg ngabarin </w:t>
              </w:r>
            </w:ins>
            <w:r w:rsidR="00197412">
              <w:rPr>
                <w:rFonts w:cs="Times New Roman"/>
                <w:color w:val="000000"/>
                <w:szCs w:val="24"/>
                <w:lang w:val="en-US"/>
              </w:rPr>
              <w:t xml:space="preserve"> </w:t>
            </w:r>
            <w:ins w:id="401" w:author="fahmi abdillah" w:date="2022-07-13T21:45:00Z">
              <w:r w:rsidR="003A1280" w:rsidRPr="00CA55C9">
                <w:rPr>
                  <w:rFonts w:cs="Times New Roman"/>
                  <w:color w:val="000000"/>
                  <w:szCs w:val="24"/>
                  <w:rPrChange w:id="402" w:author="fahmi abdillah" w:date="2022-07-13T21:45:00Z">
                    <w:rPr>
                      <w:rFonts w:ascii="Calibri" w:hAnsi="Calibri" w:cs="Calibri"/>
                      <w:color w:val="000000"/>
                      <w:sz w:val="22"/>
                    </w:rPr>
                  </w:rPrChange>
                </w:rPr>
                <w:t xml:space="preserve">positif, nyari obat, donar darah plasma, kritis lah sesak napas lah.. gw yg sehat jd berasa ikut sakit.. </w:t>
              </w:r>
            </w:ins>
            <w:r>
              <w:rPr>
                <w:rFonts w:cs="Times New Roman"/>
                <w:color w:val="000000"/>
                <w:szCs w:val="24"/>
                <w:lang w:val="en-US"/>
              </w:rPr>
              <w:t>“</w:t>
            </w:r>
          </w:p>
          <w:p w14:paraId="12C3A137" w14:textId="287E8226" w:rsidR="003A1280" w:rsidRPr="009325BC" w:rsidRDefault="003A1280" w:rsidP="006A62F1">
            <w:pPr>
              <w:jc w:val="both"/>
              <w:rPr>
                <w:ins w:id="403" w:author="fahmi abdillah" w:date="2022-07-13T21:45:00Z"/>
                <w:rFonts w:cs="Times New Roman"/>
                <w:szCs w:val="24"/>
              </w:rPr>
            </w:pPr>
          </w:p>
        </w:tc>
      </w:tr>
    </w:tbl>
    <w:p w14:paraId="75A1EA89" w14:textId="77777777" w:rsidR="00AB4260" w:rsidRPr="00AB4260" w:rsidRDefault="00AB4260" w:rsidP="00B33DEE">
      <w:pPr>
        <w:ind w:firstLine="720"/>
        <w:jc w:val="both"/>
        <w:rPr>
          <w:lang w:val="en-US"/>
        </w:rPr>
      </w:pPr>
    </w:p>
    <w:p w14:paraId="65B80CCA" w14:textId="7FC4B97F" w:rsidR="0077059C" w:rsidRDefault="0077059C">
      <w:pPr>
        <w:pStyle w:val="Heading4"/>
        <w:rPr>
          <w:lang w:val="en-US"/>
        </w:rPr>
        <w:pPrChange w:id="404" w:author="fahmi abdillah" w:date="2022-07-13T15:04:00Z">
          <w:pPr>
            <w:spacing w:line="360" w:lineRule="auto"/>
            <w:jc w:val="both"/>
          </w:pPr>
        </w:pPrChange>
      </w:pPr>
      <w:del w:id="405" w:author="fahmi abdillah" w:date="2022-07-13T15:04:00Z">
        <w:r w:rsidDel="00F87540">
          <w:rPr>
            <w:lang w:val="en-US"/>
          </w:rPr>
          <w:delText xml:space="preserve">1. </w:delText>
        </w:r>
      </w:del>
      <w:r>
        <w:rPr>
          <w:lang w:val="en-US"/>
        </w:rPr>
        <w:t>Tokenizing</w:t>
      </w:r>
    </w:p>
    <w:p w14:paraId="2658FFE7" w14:textId="471B9822" w:rsidR="00CA55C9" w:rsidRDefault="00FB4612" w:rsidP="0077059C">
      <w:pPr>
        <w:spacing w:line="360" w:lineRule="auto"/>
        <w:jc w:val="both"/>
        <w:rPr>
          <w:ins w:id="406" w:author="fahmi abdillah" w:date="2022-07-13T21:45:00Z"/>
          <w:rFonts w:eastAsia="Times New Roman" w:cs="Times New Roman"/>
          <w:bCs/>
          <w:szCs w:val="24"/>
          <w:lang w:val="en-US"/>
        </w:rPr>
      </w:pPr>
      <w:r>
        <w:rPr>
          <w:rFonts w:eastAsia="Times New Roman" w:cs="Times New Roman"/>
          <w:bCs/>
          <w:szCs w:val="24"/>
          <w:lang w:val="en-US"/>
        </w:rPr>
        <w:tab/>
        <w:t xml:space="preserve">Tokenizing dilakukan dengan menggunakan </w:t>
      </w:r>
      <w:r w:rsidRPr="00FB4612">
        <w:rPr>
          <w:rFonts w:eastAsia="Times New Roman" w:cs="Times New Roman"/>
          <w:bCs/>
          <w:i/>
          <w:iCs/>
          <w:szCs w:val="24"/>
          <w:lang w:val="en-US"/>
        </w:rPr>
        <w:t>library</w:t>
      </w:r>
      <w:r>
        <w:rPr>
          <w:rFonts w:eastAsia="Times New Roman" w:cs="Times New Roman"/>
          <w:bCs/>
          <w:i/>
          <w:iCs/>
          <w:szCs w:val="24"/>
          <w:lang w:val="en-US"/>
        </w:rPr>
        <w:t xml:space="preserve"> </w:t>
      </w:r>
      <w:r>
        <w:rPr>
          <w:rFonts w:eastAsia="Times New Roman" w:cs="Times New Roman"/>
          <w:bCs/>
          <w:szCs w:val="24"/>
          <w:lang w:val="en-US"/>
        </w:rPr>
        <w:t>Natural Language</w:t>
      </w:r>
      <w:r w:rsidR="007A5E6E">
        <w:rPr>
          <w:rFonts w:eastAsia="Times New Roman" w:cs="Times New Roman"/>
          <w:bCs/>
          <w:szCs w:val="24"/>
          <w:lang w:val="en-US"/>
        </w:rPr>
        <w:t xml:space="preserve"> </w:t>
      </w:r>
      <w:r>
        <w:rPr>
          <w:rFonts w:eastAsia="Times New Roman" w:cs="Times New Roman"/>
          <w:bCs/>
          <w:szCs w:val="24"/>
          <w:lang w:val="en-US"/>
        </w:rPr>
        <w:t xml:space="preserve">Toolkit berbasis Python </w:t>
      </w:r>
      <w:r w:rsidR="007A5E6E">
        <w:rPr>
          <w:rFonts w:eastAsia="Times New Roman" w:cs="Times New Roman"/>
          <w:bCs/>
          <w:szCs w:val="24"/>
          <w:lang w:val="en-US"/>
        </w:rPr>
        <w:t xml:space="preserve">yang tersedia pada </w:t>
      </w:r>
      <w:r w:rsidR="00864449">
        <w:rPr>
          <w:rFonts w:eastAsia="Times New Roman" w:cs="Times New Roman"/>
          <w:bCs/>
          <w:szCs w:val="24"/>
          <w:lang w:val="en-US"/>
        </w:rPr>
        <w:fldChar w:fldCharType="begin"/>
      </w:r>
      <w:r w:rsidR="00864449">
        <w:rPr>
          <w:rFonts w:eastAsia="Times New Roman" w:cs="Times New Roman"/>
          <w:bCs/>
          <w:szCs w:val="24"/>
          <w:lang w:val="en-US"/>
        </w:rPr>
        <w:instrText xml:space="preserve"> HYPERLINK "</w:instrText>
      </w:r>
      <w:r w:rsidR="00864449" w:rsidRPr="00864449">
        <w:rPr>
          <w:rPrChange w:id="407" w:author="fahmi abdillah" w:date="2022-07-06T11:12:00Z">
            <w:rPr>
              <w:rStyle w:val="Hyperlink"/>
              <w:rFonts w:eastAsia="Times New Roman" w:cs="Times New Roman"/>
              <w:bCs/>
              <w:szCs w:val="24"/>
              <w:lang w:val="en-US"/>
            </w:rPr>
          </w:rPrChange>
        </w:rPr>
        <w:instrText>https://www.nltk.org/</w:instrText>
      </w:r>
      <w:r w:rsidR="00864449">
        <w:rPr>
          <w:rFonts w:eastAsia="Times New Roman" w:cs="Times New Roman"/>
          <w:bCs/>
          <w:szCs w:val="24"/>
          <w:lang w:val="en-US"/>
        </w:rPr>
        <w:instrText xml:space="preserve">" </w:instrText>
      </w:r>
      <w:r w:rsidR="00864449">
        <w:rPr>
          <w:rFonts w:eastAsia="Times New Roman" w:cs="Times New Roman"/>
          <w:bCs/>
          <w:szCs w:val="24"/>
          <w:lang w:val="en-US"/>
        </w:rPr>
        <w:fldChar w:fldCharType="separate"/>
      </w:r>
      <w:r w:rsidR="00864449" w:rsidRPr="00864449">
        <w:rPr>
          <w:rStyle w:val="Hyperlink"/>
          <w:rFonts w:eastAsia="Times New Roman" w:cs="Times New Roman"/>
          <w:bCs/>
          <w:szCs w:val="24"/>
          <w:lang w:val="en-US"/>
        </w:rPr>
        <w:t>https://www.nltk.org/</w:t>
      </w:r>
      <w:r w:rsidR="00864449">
        <w:rPr>
          <w:rFonts w:eastAsia="Times New Roman" w:cs="Times New Roman"/>
          <w:bCs/>
          <w:szCs w:val="24"/>
          <w:lang w:val="en-US"/>
        </w:rPr>
        <w:fldChar w:fldCharType="end"/>
      </w:r>
      <w:r w:rsidR="007A5E6E">
        <w:rPr>
          <w:rFonts w:eastAsia="Times New Roman" w:cs="Times New Roman"/>
          <w:bCs/>
          <w:szCs w:val="24"/>
          <w:lang w:val="en-US"/>
        </w:rPr>
        <w:t xml:space="preserve">. Data </w:t>
      </w:r>
      <w:r w:rsidR="007A5E6E">
        <w:rPr>
          <w:rFonts w:eastAsia="Times New Roman" w:cs="Times New Roman"/>
          <w:bCs/>
          <w:i/>
          <w:iCs/>
          <w:szCs w:val="24"/>
          <w:lang w:val="en-US"/>
        </w:rPr>
        <w:t>tweet</w:t>
      </w:r>
      <w:r w:rsidR="007A5E6E">
        <w:rPr>
          <w:rFonts w:eastAsia="Times New Roman" w:cs="Times New Roman"/>
          <w:bCs/>
          <w:szCs w:val="24"/>
          <w:lang w:val="en-US"/>
        </w:rPr>
        <w:t xml:space="preserve"> diubah menjadi kumpulan data dengan mengubah formatnya menjadi </w:t>
      </w:r>
      <w:r w:rsidR="007A5E6E">
        <w:rPr>
          <w:rFonts w:eastAsia="Times New Roman" w:cs="Times New Roman"/>
          <w:bCs/>
          <w:i/>
          <w:iCs/>
          <w:szCs w:val="24"/>
          <w:lang w:val="en-US"/>
        </w:rPr>
        <w:t xml:space="preserve">Comma Separated Values </w:t>
      </w:r>
      <w:r w:rsidR="007A5E6E" w:rsidRPr="007A5E6E">
        <w:rPr>
          <w:rFonts w:eastAsia="Times New Roman" w:cs="Times New Roman"/>
          <w:bCs/>
          <w:szCs w:val="24"/>
          <w:lang w:val="en-US"/>
        </w:rPr>
        <w:t>(CSV)</w:t>
      </w:r>
      <w:r w:rsidR="007A5E6E">
        <w:rPr>
          <w:rFonts w:eastAsia="Times New Roman" w:cs="Times New Roman"/>
          <w:bCs/>
          <w:szCs w:val="24"/>
          <w:lang w:val="en-US"/>
        </w:rPr>
        <w:t xml:space="preserve">. Kumpulan data </w:t>
      </w:r>
      <w:r w:rsidR="007A5E6E">
        <w:rPr>
          <w:rFonts w:eastAsia="Times New Roman" w:cs="Times New Roman"/>
          <w:bCs/>
          <w:i/>
          <w:iCs/>
          <w:szCs w:val="24"/>
          <w:lang w:val="en-US"/>
        </w:rPr>
        <w:t>tweet</w:t>
      </w:r>
      <w:r w:rsidR="007A5E6E">
        <w:rPr>
          <w:rFonts w:eastAsia="Times New Roman" w:cs="Times New Roman"/>
          <w:bCs/>
          <w:szCs w:val="24"/>
          <w:lang w:val="en-US"/>
        </w:rPr>
        <w:t xml:space="preserve"> kemudian diubah menjadi </w:t>
      </w:r>
      <w:r w:rsidR="007A5E6E">
        <w:rPr>
          <w:rFonts w:eastAsia="Times New Roman" w:cs="Times New Roman"/>
          <w:bCs/>
          <w:i/>
          <w:iCs/>
          <w:szCs w:val="24"/>
          <w:lang w:val="en-US"/>
        </w:rPr>
        <w:t>corpus</w:t>
      </w:r>
      <w:r w:rsidR="007A5E6E">
        <w:rPr>
          <w:rFonts w:eastAsia="Times New Roman" w:cs="Times New Roman"/>
          <w:bCs/>
          <w:szCs w:val="24"/>
          <w:lang w:val="en-US"/>
        </w:rPr>
        <w:t xml:space="preserve">. </w:t>
      </w:r>
      <w:r w:rsidR="007A5E6E">
        <w:rPr>
          <w:rFonts w:eastAsia="Times New Roman" w:cs="Times New Roman"/>
          <w:bCs/>
          <w:i/>
          <w:iCs/>
          <w:szCs w:val="24"/>
          <w:lang w:val="en-US"/>
        </w:rPr>
        <w:lastRenderedPageBreak/>
        <w:t xml:space="preserve">Corpus </w:t>
      </w:r>
      <w:r w:rsidR="007A5E6E">
        <w:rPr>
          <w:rFonts w:eastAsia="Times New Roman" w:cs="Times New Roman"/>
          <w:bCs/>
          <w:szCs w:val="24"/>
          <w:lang w:val="en-US"/>
        </w:rPr>
        <w:t>merupakan entitas yang secara konseptual mirip dengan basis data dalam penyimpanan dan pengaturan dokumen teks</w:t>
      </w:r>
      <w:del w:id="408" w:author="fahmi abdillah" w:date="2022-07-12T19:49:00Z">
        <w:r w:rsidR="007A5E6E" w:rsidDel="00FF79A7">
          <w:rPr>
            <w:rFonts w:eastAsia="Times New Roman" w:cs="Times New Roman"/>
            <w:bCs/>
            <w:szCs w:val="24"/>
            <w:lang w:val="en-US"/>
          </w:rPr>
          <w:delText xml:space="preserve"> </w:delText>
        </w:r>
      </w:del>
      <w:ins w:id="409" w:author="fahmi abdillah" w:date="2022-07-12T19:49:00Z">
        <w:r w:rsidR="00FF79A7">
          <w:rPr>
            <w:rFonts w:eastAsia="Times New Roman" w:cs="Times New Roman"/>
            <w:bCs/>
            <w:szCs w:val="24"/>
            <w:lang w:val="en-US"/>
          </w:rPr>
          <w:t xml:space="preserve"> </w:t>
        </w:r>
        <w:r w:rsidR="00FF79A7">
          <w:rPr>
            <w:rFonts w:eastAsia="Times New Roman" w:cs="Times New Roman"/>
            <w:bCs/>
            <w:szCs w:val="24"/>
            <w:lang w:val="en-US"/>
          </w:rPr>
          <w:fldChar w:fldCharType="begin" w:fldLock="1"/>
        </w:r>
      </w:ins>
      <w:r w:rsidR="004B6C66">
        <w:rPr>
          <w:rFonts w:eastAsia="Times New Roman" w:cs="Times New Roman"/>
          <w:bCs/>
          <w:szCs w:val="24"/>
          <w:lang w:val="en-US"/>
        </w:rPr>
        <w:instrText>ADDIN CSL_CITATION {"citationItems":[{"id":"ITEM-1","itemData":{"DOI":"10.18637/jss.v025.i05","ISSN":"15487660","abstract":"During the last decade text mining has become a widely used discipline utilizing statistical and machine learning methods. We present the tm package which provides a framework for text mining applications within R. We give a survey on text mining facilities in R and explain how typical application tasks can be carried out using our framework. We present techniques for count-based analysis methods, text clustering, text classification and string kernels.","author":[{"dropping-particle":"","family":"Feinerer","given":"Ingo","non-dropping-particle":"","parse-names":false,"suffix":""},{"dropping-particle":"","family":"Hornik","given":"Kurt","non-dropping-particle":"","parse-names":false,"suffix":""},{"dropping-particle":"","family":"Meyer","given":"David","non-dropping-particle":"","parse-names":false,"suffix":""}],"container-title":"Journal of Statistical Software","id":"ITEM-1","issue":"5","issued":{"date-parts":[["2008"]]},"page":"1-54","title":"Text mining infrastructure in R","type":"article-journal","volume":"25"},"uris":["http://www.mendeley.com/documents/?uuid=c9cf9163-662f-4d1a-b7f8-6d220ee5d6ea"]}],"mendeley":{"formattedCitation":"(Feinerer et al., 2008)","plainTextFormattedCitation":"(Feinerer et al., 2008)","previouslyFormattedCitation":"(Feinerer et al., 2008)"},"properties":{"noteIndex":0},"schema":"https://github.com/citation-style-language/schema/raw/master/csl-citation.json"}</w:instrText>
      </w:r>
      <w:r w:rsidR="00FF79A7">
        <w:rPr>
          <w:rFonts w:eastAsia="Times New Roman" w:cs="Times New Roman"/>
          <w:bCs/>
          <w:szCs w:val="24"/>
          <w:lang w:val="en-US"/>
        </w:rPr>
        <w:fldChar w:fldCharType="separate"/>
      </w:r>
      <w:r w:rsidR="00FF79A7" w:rsidRPr="00FF79A7">
        <w:rPr>
          <w:rFonts w:eastAsia="Times New Roman" w:cs="Times New Roman"/>
          <w:bCs/>
          <w:noProof/>
          <w:szCs w:val="24"/>
          <w:lang w:val="en-US"/>
        </w:rPr>
        <w:t>(Feinerer et al., 2008)</w:t>
      </w:r>
      <w:ins w:id="410" w:author="fahmi abdillah" w:date="2022-07-12T19:49:00Z">
        <w:r w:rsidR="00FF79A7">
          <w:rPr>
            <w:rFonts w:eastAsia="Times New Roman" w:cs="Times New Roman"/>
            <w:bCs/>
            <w:szCs w:val="24"/>
            <w:lang w:val="en-US"/>
          </w:rPr>
          <w:fldChar w:fldCharType="end"/>
        </w:r>
      </w:ins>
      <w:del w:id="411" w:author="fahmi abdillah" w:date="2022-07-12T19:49:00Z">
        <w:r w:rsidR="007A5E6E" w:rsidDel="00FF79A7">
          <w:rPr>
            <w:rFonts w:eastAsia="Times New Roman" w:cs="Times New Roman"/>
            <w:bCs/>
            <w:szCs w:val="24"/>
            <w:lang w:val="en-US"/>
          </w:rPr>
          <w:delText>(</w:delText>
        </w:r>
        <w:r w:rsidR="007A5E6E" w:rsidRPr="007A5E6E" w:rsidDel="00FF79A7">
          <w:rPr>
            <w:rFonts w:eastAsia="Times New Roman" w:cs="Times New Roman"/>
            <w:bCs/>
            <w:szCs w:val="24"/>
            <w:lang w:val="en-US"/>
          </w:rPr>
          <w:delText>Feinerer</w:delText>
        </w:r>
        <w:r w:rsidR="007A5E6E" w:rsidDel="00FF79A7">
          <w:rPr>
            <w:rFonts w:eastAsia="Times New Roman" w:cs="Times New Roman"/>
            <w:bCs/>
            <w:szCs w:val="24"/>
            <w:lang w:val="en-US"/>
          </w:rPr>
          <w:delText xml:space="preserve"> </w:delText>
        </w:r>
        <w:r w:rsidR="007A5E6E" w:rsidDel="00FF79A7">
          <w:rPr>
            <w:rFonts w:eastAsia="Times New Roman" w:cs="Times New Roman"/>
            <w:bCs/>
            <w:i/>
            <w:iCs/>
            <w:szCs w:val="24"/>
            <w:lang w:val="en-US"/>
          </w:rPr>
          <w:delText>et al. 2008</w:delText>
        </w:r>
        <w:r w:rsidR="007A5E6E" w:rsidDel="00FF79A7">
          <w:rPr>
            <w:rFonts w:eastAsia="Times New Roman" w:cs="Times New Roman"/>
            <w:bCs/>
            <w:szCs w:val="24"/>
            <w:lang w:val="en-US"/>
          </w:rPr>
          <w:delText>)</w:delText>
        </w:r>
      </w:del>
      <w:r w:rsidR="007A5E6E">
        <w:rPr>
          <w:rFonts w:eastAsia="Times New Roman" w:cs="Times New Roman"/>
          <w:bCs/>
          <w:szCs w:val="24"/>
          <w:lang w:val="en-US"/>
        </w:rPr>
        <w:t xml:space="preserve">. Semua huruf pada </w:t>
      </w:r>
      <w:r w:rsidR="007A5E6E">
        <w:rPr>
          <w:rFonts w:eastAsia="Times New Roman" w:cs="Times New Roman"/>
          <w:bCs/>
          <w:i/>
          <w:iCs/>
          <w:szCs w:val="24"/>
          <w:lang w:val="en-US"/>
        </w:rPr>
        <w:t>corpus</w:t>
      </w:r>
      <w:r w:rsidR="007A5E6E">
        <w:rPr>
          <w:rFonts w:eastAsia="Times New Roman" w:cs="Times New Roman"/>
          <w:bCs/>
          <w:szCs w:val="24"/>
          <w:lang w:val="en-US"/>
        </w:rPr>
        <w:t xml:space="preserve"> </w:t>
      </w:r>
      <w:r w:rsidR="003A1280">
        <w:rPr>
          <w:rFonts w:eastAsia="Times New Roman" w:cs="Times New Roman"/>
          <w:bCs/>
          <w:szCs w:val="24"/>
          <w:lang w:val="en-US"/>
        </w:rPr>
        <w:t>telah</w:t>
      </w:r>
      <w:r w:rsidR="007A5E6E">
        <w:rPr>
          <w:rFonts w:eastAsia="Times New Roman" w:cs="Times New Roman"/>
          <w:bCs/>
          <w:szCs w:val="24"/>
          <w:lang w:val="en-US"/>
        </w:rPr>
        <w:t xml:space="preserve"> menjadi huruf kecil. Contoh data </w:t>
      </w:r>
      <w:r w:rsidR="007A5E6E">
        <w:rPr>
          <w:rFonts w:eastAsia="Times New Roman" w:cs="Times New Roman"/>
          <w:bCs/>
          <w:i/>
          <w:iCs/>
          <w:szCs w:val="24"/>
          <w:lang w:val="en-US"/>
        </w:rPr>
        <w:t>tweet</w:t>
      </w:r>
      <w:r w:rsidR="007A5E6E">
        <w:rPr>
          <w:rFonts w:eastAsia="Times New Roman" w:cs="Times New Roman"/>
          <w:bCs/>
          <w:szCs w:val="24"/>
          <w:lang w:val="en-US"/>
        </w:rPr>
        <w:t xml:space="preserve"> sebelum dan sesudah proses </w:t>
      </w:r>
      <w:r w:rsidR="007A5E6E">
        <w:rPr>
          <w:rFonts w:eastAsia="Times New Roman" w:cs="Times New Roman"/>
          <w:bCs/>
          <w:i/>
          <w:iCs/>
          <w:szCs w:val="24"/>
          <w:lang w:val="en-US"/>
        </w:rPr>
        <w:t>tokenizing</w:t>
      </w:r>
      <w:r w:rsidR="007A5E6E">
        <w:rPr>
          <w:rFonts w:eastAsia="Times New Roman" w:cs="Times New Roman"/>
          <w:bCs/>
          <w:szCs w:val="24"/>
          <w:lang w:val="en-US"/>
        </w:rPr>
        <w:t xml:space="preserve"> dapat dilihat pada </w:t>
      </w:r>
      <w:ins w:id="412" w:author="fahmi abdillah" w:date="2022-07-13T21:45:00Z">
        <w:r w:rsidR="00CA55C9">
          <w:rPr>
            <w:rFonts w:eastAsia="Times New Roman" w:cs="Times New Roman"/>
            <w:bCs/>
            <w:szCs w:val="24"/>
            <w:lang w:val="en-US"/>
          </w:rPr>
          <w:t xml:space="preserve">Tabel </w:t>
        </w:r>
      </w:ins>
      <w:ins w:id="413" w:author="fahmi abdillah" w:date="2022-07-13T21:47:00Z">
        <w:r w:rsidR="00CA55C9">
          <w:rPr>
            <w:rFonts w:eastAsia="Times New Roman" w:cs="Times New Roman"/>
            <w:bCs/>
            <w:szCs w:val="24"/>
            <w:lang w:val="en-US"/>
          </w:rPr>
          <w:t>3.</w:t>
        </w:r>
      </w:ins>
      <w:ins w:id="414" w:author="fahmi abdillah" w:date="2022-07-13T23:31:00Z">
        <w:r w:rsidR="009C693E">
          <w:rPr>
            <w:rFonts w:eastAsia="Times New Roman" w:cs="Times New Roman"/>
            <w:bCs/>
            <w:szCs w:val="24"/>
            <w:lang w:val="en-US"/>
          </w:rPr>
          <w:t>2.</w:t>
        </w:r>
      </w:ins>
      <w:del w:id="415" w:author="fahmi abdillah" w:date="2022-07-13T21:45:00Z">
        <w:r w:rsidR="007A5E6E" w:rsidDel="00CA55C9">
          <w:rPr>
            <w:rFonts w:eastAsia="Times New Roman" w:cs="Times New Roman"/>
            <w:bCs/>
            <w:szCs w:val="24"/>
            <w:lang w:val="en-US"/>
          </w:rPr>
          <w:delText>..</w:delText>
        </w:r>
      </w:del>
    </w:p>
    <w:p w14:paraId="0B48A1EC" w14:textId="25DEC21C" w:rsidR="00CA55C9" w:rsidRPr="005F0D74" w:rsidRDefault="00CA55C9">
      <w:pPr>
        <w:pStyle w:val="Caption"/>
        <w:keepNext/>
        <w:jc w:val="center"/>
        <w:rPr>
          <w:ins w:id="416" w:author="fahmi abdillah" w:date="2022-07-13T21:47:00Z"/>
          <w:szCs w:val="24"/>
        </w:rPr>
        <w:pPrChange w:id="417" w:author="fahmi abdillah" w:date="2022-07-13T21:47:00Z">
          <w:pPr/>
        </w:pPrChange>
      </w:pPr>
      <w:bookmarkStart w:id="418" w:name="_Toc108684911"/>
      <w:ins w:id="419" w:author="fahmi abdillah" w:date="2022-07-13T21:47:00Z">
        <w:r w:rsidRPr="00CA55C9">
          <w:rPr>
            <w:i w:val="0"/>
            <w:iCs w:val="0"/>
            <w:color w:val="auto"/>
            <w:sz w:val="24"/>
            <w:szCs w:val="24"/>
            <w:rPrChange w:id="420" w:author="fahmi abdillah" w:date="2022-07-13T21:47:00Z">
              <w:rPr/>
            </w:rPrChange>
          </w:rPr>
          <w:t xml:space="preserve">Tabel </w:t>
        </w:r>
      </w:ins>
      <w:ins w:id="421" w:author="fahmi abdillah" w:date="2022-07-13T23:27:00Z">
        <w:r w:rsidR="0041612F">
          <w:rPr>
            <w:i w:val="0"/>
            <w:iCs w:val="0"/>
            <w:color w:val="auto"/>
            <w:sz w:val="24"/>
            <w:szCs w:val="24"/>
            <w:lang w:val="en-US"/>
          </w:rPr>
          <w:t>3</w:t>
        </w:r>
      </w:ins>
      <w:ins w:id="422" w:author="fahmi abdillah" w:date="2022-07-13T23:15:00Z">
        <w:r w:rsidR="008D4445">
          <w:rPr>
            <w:i w:val="0"/>
            <w:iCs w:val="0"/>
            <w:color w:val="auto"/>
            <w:sz w:val="24"/>
            <w:szCs w:val="24"/>
          </w:rPr>
          <w:t>.</w:t>
        </w:r>
      </w:ins>
      <w:ins w:id="423" w:author="fahmi abdillah" w:date="2022-07-13T23:29:00Z">
        <w:r w:rsidR="00044A65">
          <w:rPr>
            <w:i w:val="0"/>
            <w:iCs w:val="0"/>
            <w:color w:val="auto"/>
            <w:sz w:val="24"/>
            <w:szCs w:val="24"/>
          </w:rPr>
          <w:fldChar w:fldCharType="begin"/>
        </w:r>
        <w:r w:rsidR="00044A65">
          <w:rPr>
            <w:i w:val="0"/>
            <w:iCs w:val="0"/>
            <w:color w:val="auto"/>
            <w:sz w:val="24"/>
            <w:szCs w:val="24"/>
          </w:rPr>
          <w:instrText xml:space="preserve"> SEQ Tabel \* ARABIC \s 1 </w:instrText>
        </w:r>
      </w:ins>
      <w:r w:rsidR="00044A65">
        <w:rPr>
          <w:i w:val="0"/>
          <w:iCs w:val="0"/>
          <w:color w:val="auto"/>
          <w:sz w:val="24"/>
          <w:szCs w:val="24"/>
        </w:rPr>
        <w:fldChar w:fldCharType="separate"/>
      </w:r>
      <w:r w:rsidR="001E7EED">
        <w:rPr>
          <w:i w:val="0"/>
          <w:iCs w:val="0"/>
          <w:noProof/>
          <w:color w:val="auto"/>
          <w:sz w:val="24"/>
          <w:szCs w:val="24"/>
        </w:rPr>
        <w:t>2</w:t>
      </w:r>
      <w:ins w:id="424" w:author="fahmi abdillah" w:date="2022-07-13T23:29:00Z">
        <w:r w:rsidR="00044A65">
          <w:rPr>
            <w:i w:val="0"/>
            <w:iCs w:val="0"/>
            <w:color w:val="auto"/>
            <w:sz w:val="24"/>
            <w:szCs w:val="24"/>
          </w:rPr>
          <w:fldChar w:fldCharType="end"/>
        </w:r>
      </w:ins>
      <w:ins w:id="425" w:author="fahmi abdillah" w:date="2022-07-13T21:47:00Z">
        <w:r w:rsidRPr="00CA55C9">
          <w:rPr>
            <w:i w:val="0"/>
            <w:iCs w:val="0"/>
            <w:color w:val="auto"/>
            <w:sz w:val="24"/>
            <w:szCs w:val="24"/>
            <w:lang w:val="en-US"/>
            <w:rPrChange w:id="426" w:author="fahmi abdillah" w:date="2022-07-13T21:47:00Z">
              <w:rPr>
                <w:lang w:val="en-US"/>
              </w:rPr>
            </w:rPrChange>
          </w:rPr>
          <w:t xml:space="preserve"> </w:t>
        </w:r>
        <w:r w:rsidRPr="00CA55C9">
          <w:rPr>
            <w:i w:val="0"/>
            <w:iCs w:val="0"/>
            <w:color w:val="auto"/>
            <w:sz w:val="24"/>
            <w:szCs w:val="24"/>
            <w:lang w:val="en-US"/>
            <w:rPrChange w:id="427" w:author="fahmi abdillah" w:date="2022-07-13T21:47:00Z">
              <w:rPr>
                <w:i/>
                <w:iCs/>
                <w:lang w:val="en-US"/>
              </w:rPr>
            </w:rPrChange>
          </w:rPr>
          <w:t xml:space="preserve">Contoh </w:t>
        </w:r>
        <w:r w:rsidRPr="00CA55C9">
          <w:rPr>
            <w:color w:val="auto"/>
            <w:sz w:val="24"/>
            <w:szCs w:val="24"/>
            <w:lang w:val="en-US"/>
            <w:rPrChange w:id="428" w:author="fahmi abdillah" w:date="2022-07-13T21:47:00Z">
              <w:rPr>
                <w:i/>
                <w:iCs/>
                <w:lang w:val="en-US"/>
              </w:rPr>
            </w:rPrChange>
          </w:rPr>
          <w:t>Tokenizing</w:t>
        </w:r>
        <w:bookmarkEnd w:id="418"/>
      </w:ins>
    </w:p>
    <w:tbl>
      <w:tblPr>
        <w:tblStyle w:val="TableGrid"/>
        <w:tblW w:w="0" w:type="auto"/>
        <w:tblLook w:val="04A0" w:firstRow="1" w:lastRow="0" w:firstColumn="1" w:lastColumn="0" w:noHBand="0" w:noVBand="1"/>
      </w:tblPr>
      <w:tblGrid>
        <w:gridCol w:w="3965"/>
        <w:gridCol w:w="3965"/>
      </w:tblGrid>
      <w:tr w:rsidR="00CA55C9" w:rsidRPr="00CA55C9" w14:paraId="4C5BF295" w14:textId="77777777" w:rsidTr="00816DAF">
        <w:trPr>
          <w:ins w:id="429" w:author="fahmi abdillah" w:date="2022-07-13T21:45:00Z"/>
        </w:trPr>
        <w:tc>
          <w:tcPr>
            <w:tcW w:w="3965" w:type="dxa"/>
          </w:tcPr>
          <w:p w14:paraId="29D9B473" w14:textId="77777777" w:rsidR="00CA55C9" w:rsidRPr="00CA55C9" w:rsidRDefault="00CA55C9">
            <w:pPr>
              <w:jc w:val="center"/>
              <w:rPr>
                <w:ins w:id="430" w:author="fahmi abdillah" w:date="2022-07-13T21:45:00Z"/>
                <w:rFonts w:cs="Times New Roman"/>
                <w:b/>
                <w:bCs/>
                <w:szCs w:val="24"/>
                <w:rPrChange w:id="431" w:author="fahmi abdillah" w:date="2022-07-13T21:49:00Z">
                  <w:rPr>
                    <w:ins w:id="432" w:author="fahmi abdillah" w:date="2022-07-13T21:45:00Z"/>
                  </w:rPr>
                </w:rPrChange>
              </w:rPr>
              <w:pPrChange w:id="433" w:author="fahmi abdillah" w:date="2022-07-13T21:49:00Z">
                <w:pPr/>
              </w:pPrChange>
            </w:pPr>
            <w:ins w:id="434" w:author="fahmi abdillah" w:date="2022-07-13T21:45:00Z">
              <w:r w:rsidRPr="00CA55C9">
                <w:rPr>
                  <w:rFonts w:cs="Times New Roman"/>
                  <w:b/>
                  <w:bCs/>
                  <w:szCs w:val="24"/>
                  <w:rPrChange w:id="435" w:author="fahmi abdillah" w:date="2022-07-13T21:49:00Z">
                    <w:rPr/>
                  </w:rPrChange>
                </w:rPr>
                <w:t>Data awal</w:t>
              </w:r>
            </w:ins>
          </w:p>
        </w:tc>
        <w:tc>
          <w:tcPr>
            <w:tcW w:w="3965" w:type="dxa"/>
          </w:tcPr>
          <w:p w14:paraId="1FEC6E9B" w14:textId="77777777" w:rsidR="00CA55C9" w:rsidRPr="00CA55C9" w:rsidRDefault="00CA55C9">
            <w:pPr>
              <w:jc w:val="center"/>
              <w:rPr>
                <w:ins w:id="436" w:author="fahmi abdillah" w:date="2022-07-13T21:45:00Z"/>
                <w:rFonts w:cs="Times New Roman"/>
                <w:b/>
                <w:bCs/>
                <w:szCs w:val="24"/>
                <w:rPrChange w:id="437" w:author="fahmi abdillah" w:date="2022-07-13T21:49:00Z">
                  <w:rPr>
                    <w:ins w:id="438" w:author="fahmi abdillah" w:date="2022-07-13T21:45:00Z"/>
                  </w:rPr>
                </w:rPrChange>
              </w:rPr>
              <w:pPrChange w:id="439" w:author="fahmi abdillah" w:date="2022-07-13T21:49:00Z">
                <w:pPr/>
              </w:pPrChange>
            </w:pPr>
            <w:ins w:id="440" w:author="fahmi abdillah" w:date="2022-07-13T21:45:00Z">
              <w:r w:rsidRPr="00CA55C9">
                <w:rPr>
                  <w:rFonts w:cs="Times New Roman"/>
                  <w:b/>
                  <w:bCs/>
                  <w:szCs w:val="24"/>
                  <w:rPrChange w:id="441" w:author="fahmi abdillah" w:date="2022-07-13T21:49:00Z">
                    <w:rPr/>
                  </w:rPrChange>
                </w:rPr>
                <w:t>Data akhir</w:t>
              </w:r>
            </w:ins>
          </w:p>
        </w:tc>
      </w:tr>
      <w:tr w:rsidR="00CA55C9" w:rsidRPr="00CA55C9" w14:paraId="0B97D6F9" w14:textId="77777777" w:rsidTr="00816DAF">
        <w:trPr>
          <w:ins w:id="442" w:author="fahmi abdillah" w:date="2022-07-13T21:45:00Z"/>
        </w:trPr>
        <w:tc>
          <w:tcPr>
            <w:tcW w:w="3965" w:type="dxa"/>
          </w:tcPr>
          <w:p w14:paraId="7E761E25" w14:textId="77777777" w:rsidR="00CA55C9" w:rsidRPr="00CA55C9" w:rsidRDefault="00CA55C9" w:rsidP="00816DAF">
            <w:pPr>
              <w:rPr>
                <w:ins w:id="443" w:author="fahmi abdillah" w:date="2022-07-13T21:45:00Z"/>
                <w:rFonts w:cs="Times New Roman"/>
                <w:color w:val="000000"/>
                <w:szCs w:val="24"/>
                <w:rPrChange w:id="444" w:author="fahmi abdillah" w:date="2022-07-13T21:45:00Z">
                  <w:rPr>
                    <w:ins w:id="445" w:author="fahmi abdillah" w:date="2022-07-13T21:45:00Z"/>
                    <w:rFonts w:ascii="Calibri" w:hAnsi="Calibri" w:cs="Calibri"/>
                    <w:color w:val="000000"/>
                  </w:rPr>
                </w:rPrChange>
              </w:rPr>
            </w:pPr>
            <w:ins w:id="446" w:author="fahmi abdillah" w:date="2022-07-13T21:45:00Z">
              <w:r w:rsidRPr="00CA55C9">
                <w:rPr>
                  <w:rFonts w:cs="Times New Roman"/>
                  <w:color w:val="000000"/>
                  <w:szCs w:val="24"/>
                  <w:rPrChange w:id="447" w:author="fahmi abdillah" w:date="2022-07-13T21:45:00Z">
                    <w:rPr>
                      <w:rFonts w:ascii="Calibri" w:hAnsi="Calibri" w:cs="Calibri"/>
                      <w:color w:val="000000"/>
                      <w:sz w:val="22"/>
                    </w:rPr>
                  </w:rPrChange>
                </w:rPr>
                <w:t>dr. Erlina menyarankan agar pasien Covid-19 selalu memantau frekuensi napas agar bisa mengetahui tanda sesak napas - #Sains https://t.co/mxpV2xCBBP</w:t>
              </w:r>
            </w:ins>
          </w:p>
          <w:p w14:paraId="146F7C10" w14:textId="77777777" w:rsidR="00CA55C9" w:rsidRPr="00BF6C42" w:rsidRDefault="00CA55C9" w:rsidP="00816DAF">
            <w:pPr>
              <w:rPr>
                <w:ins w:id="448" w:author="fahmi abdillah" w:date="2022-07-13T21:45:00Z"/>
                <w:rFonts w:cs="Times New Roman"/>
                <w:szCs w:val="24"/>
              </w:rPr>
            </w:pPr>
          </w:p>
        </w:tc>
        <w:tc>
          <w:tcPr>
            <w:tcW w:w="3965" w:type="dxa"/>
          </w:tcPr>
          <w:p w14:paraId="13F726CA" w14:textId="77777777" w:rsidR="00CA55C9" w:rsidRPr="009325BC" w:rsidRDefault="00CA55C9" w:rsidP="00816DAF">
            <w:pPr>
              <w:jc w:val="both"/>
              <w:rPr>
                <w:ins w:id="449" w:author="fahmi abdillah" w:date="2022-07-13T21:45:00Z"/>
                <w:rFonts w:cs="Times New Roman"/>
                <w:szCs w:val="24"/>
              </w:rPr>
            </w:pPr>
            <w:ins w:id="450" w:author="fahmi abdillah" w:date="2022-07-13T21:45:00Z">
              <w:r w:rsidRPr="005F0D74">
                <w:rPr>
                  <w:rFonts w:cs="Times New Roman"/>
                  <w:szCs w:val="24"/>
                </w:rPr>
                <w:t>“dr”, “erlina”, “menyarankan”, “agar”, “pasien”, “covid19”, “selalu”, “memantau”, “frekuensi”, “napas”, “agar”, “bisa”, “mengetahui”, “tanda”, “sesak”, “napas”</w:t>
              </w:r>
            </w:ins>
          </w:p>
        </w:tc>
      </w:tr>
      <w:tr w:rsidR="00CA55C9" w:rsidRPr="00CA55C9" w14:paraId="22D50CA5" w14:textId="77777777" w:rsidTr="00816DAF">
        <w:trPr>
          <w:ins w:id="451" w:author="fahmi abdillah" w:date="2022-07-13T21:45:00Z"/>
        </w:trPr>
        <w:tc>
          <w:tcPr>
            <w:tcW w:w="3965" w:type="dxa"/>
          </w:tcPr>
          <w:p w14:paraId="5B1EBBCA" w14:textId="77777777" w:rsidR="00CA55C9" w:rsidRPr="00CA55C9" w:rsidRDefault="00CA55C9" w:rsidP="00816DAF">
            <w:pPr>
              <w:rPr>
                <w:ins w:id="452" w:author="fahmi abdillah" w:date="2022-07-13T21:45:00Z"/>
                <w:rFonts w:cs="Times New Roman"/>
                <w:color w:val="000000"/>
                <w:szCs w:val="24"/>
                <w:rPrChange w:id="453" w:author="fahmi abdillah" w:date="2022-07-13T21:45:00Z">
                  <w:rPr>
                    <w:ins w:id="454" w:author="fahmi abdillah" w:date="2022-07-13T21:45:00Z"/>
                    <w:rFonts w:ascii="Calibri" w:hAnsi="Calibri" w:cs="Calibri"/>
                    <w:color w:val="000000"/>
                  </w:rPr>
                </w:rPrChange>
              </w:rPr>
            </w:pPr>
            <w:ins w:id="455" w:author="fahmi abdillah" w:date="2022-07-13T21:45:00Z">
              <w:r w:rsidRPr="00CA55C9">
                <w:rPr>
                  <w:rFonts w:cs="Times New Roman"/>
                  <w:color w:val="000000"/>
                  <w:szCs w:val="24"/>
                  <w:rPrChange w:id="456" w:author="fahmi abdillah" w:date="2022-07-13T21:45:00Z">
                    <w:rPr>
                      <w:rFonts w:ascii="Calibri" w:hAnsi="Calibri" w:cs="Calibri"/>
                      <w:color w:val="000000"/>
                      <w:sz w:val="22"/>
                    </w:rPr>
                  </w:rPrChange>
                </w:rPr>
                <w:t>kyk ga sanggup pegang hp lamaÂ².. liat twitter pd nyari oksigen trs kamar RS, di WA juga tiap hr ada aja grup yg ngabarin  positif, nyari obat, donar darah plasma, kritis lah sesak napas lah.. gw yg sehat jd berasa ikut sakit.. ðŸ˜µ</w:t>
              </w:r>
            </w:ins>
          </w:p>
          <w:p w14:paraId="45170A1A" w14:textId="77777777" w:rsidR="00CA55C9" w:rsidRPr="00BF6C42" w:rsidRDefault="00CA55C9" w:rsidP="00816DAF">
            <w:pPr>
              <w:rPr>
                <w:ins w:id="457" w:author="fahmi abdillah" w:date="2022-07-13T21:45:00Z"/>
                <w:rFonts w:cs="Times New Roman"/>
                <w:szCs w:val="24"/>
              </w:rPr>
            </w:pPr>
          </w:p>
        </w:tc>
        <w:tc>
          <w:tcPr>
            <w:tcW w:w="3965" w:type="dxa"/>
          </w:tcPr>
          <w:p w14:paraId="1FEB597E" w14:textId="77777777" w:rsidR="00CA55C9" w:rsidRPr="009325BC" w:rsidRDefault="00CA55C9" w:rsidP="00816DAF">
            <w:pPr>
              <w:jc w:val="both"/>
              <w:rPr>
                <w:ins w:id="458" w:author="fahmi abdillah" w:date="2022-07-13T21:45:00Z"/>
                <w:rFonts w:cs="Times New Roman"/>
                <w:szCs w:val="24"/>
              </w:rPr>
            </w:pPr>
            <w:ins w:id="459" w:author="fahmi abdillah" w:date="2022-07-13T21:45:00Z">
              <w:r w:rsidRPr="005F0D74">
                <w:rPr>
                  <w:rFonts w:cs="Times New Roman"/>
                  <w:szCs w:val="24"/>
                </w:rPr>
                <w:t>“kyk”,  “ga”,  “sanggup”,  “pegang”,  “hp”,  “lama”, “liat”,  “twitter”,  “pd”,  “nyari”,  “oksigen”,  “trs”,  “kamar”,  “RS”, “di”,  “WA”,  “juga”,  “tiap”,  “hr”,  “ada”,  “aja”, “grup”,  “yg”,  “ngabarin”,  “positif”,   “nyari”,  “obat”, “donar”,  “darah”,  “plasma”,  “kritis”,  “lah”,  “sesak”,  “napas”,  “lah”,  “gw”,  “yg”,  “sehat”,  “jd”,  “berasa”,  “ikut”,  “sakit”</w:t>
              </w:r>
            </w:ins>
          </w:p>
        </w:tc>
      </w:tr>
    </w:tbl>
    <w:p w14:paraId="70E387D7" w14:textId="03F5A42E" w:rsidR="00CA55C9" w:rsidDel="00CA55C9" w:rsidRDefault="00CA55C9" w:rsidP="0077059C">
      <w:pPr>
        <w:spacing w:line="360" w:lineRule="auto"/>
        <w:jc w:val="both"/>
        <w:rPr>
          <w:del w:id="460" w:author="fahmi abdillah" w:date="2022-07-13T21:45:00Z"/>
          <w:rFonts w:eastAsia="Times New Roman" w:cs="Times New Roman"/>
          <w:bCs/>
          <w:szCs w:val="24"/>
          <w:lang w:val="en-US"/>
        </w:rPr>
      </w:pPr>
    </w:p>
    <w:p w14:paraId="3A03C841" w14:textId="13B1DE8A" w:rsidR="0077059C" w:rsidDel="00CA55C9" w:rsidRDefault="0077059C">
      <w:pPr>
        <w:pStyle w:val="Heading4"/>
        <w:rPr>
          <w:del w:id="461" w:author="fahmi abdillah" w:date="2022-07-13T21:51:00Z"/>
          <w:lang w:val="en-US"/>
        </w:rPr>
        <w:pPrChange w:id="462" w:author="fahmi abdillah" w:date="2022-07-13T15:04:00Z">
          <w:pPr>
            <w:spacing w:line="360" w:lineRule="auto"/>
            <w:jc w:val="both"/>
          </w:pPr>
        </w:pPrChange>
      </w:pPr>
      <w:del w:id="463" w:author="fahmi abdillah" w:date="2022-07-13T15:04:00Z">
        <w:r w:rsidDel="00F87540">
          <w:rPr>
            <w:lang w:val="en-US"/>
          </w:rPr>
          <w:delText>2.</w:delText>
        </w:r>
      </w:del>
      <w:del w:id="464" w:author="fahmi abdillah" w:date="2022-07-13T21:51:00Z">
        <w:r w:rsidDel="00CA55C9">
          <w:rPr>
            <w:lang w:val="en-US"/>
          </w:rPr>
          <w:delText xml:space="preserve"> Normalisasi kata</w:delText>
        </w:r>
      </w:del>
    </w:p>
    <w:p w14:paraId="593DEAAE" w14:textId="76A9E113" w:rsidR="00CA55C9" w:rsidRPr="005A3F6D" w:rsidRDefault="007A5E6E" w:rsidP="0077059C">
      <w:pPr>
        <w:spacing w:line="360" w:lineRule="auto"/>
        <w:jc w:val="both"/>
        <w:rPr>
          <w:rFonts w:eastAsia="Times New Roman" w:cs="Times New Roman"/>
          <w:bCs/>
          <w:szCs w:val="24"/>
          <w:lang w:val="en-US"/>
        </w:rPr>
      </w:pPr>
      <w:del w:id="465" w:author="fahmi abdillah" w:date="2022-07-13T21:51:00Z">
        <w:r w:rsidDel="00CA55C9">
          <w:rPr>
            <w:rFonts w:eastAsia="Times New Roman" w:cs="Times New Roman"/>
            <w:bCs/>
            <w:szCs w:val="24"/>
            <w:lang w:val="en-US"/>
          </w:rPr>
          <w:tab/>
          <w:delText xml:space="preserve">Banyak data </w:delText>
        </w:r>
        <w:r w:rsidDel="00CA55C9">
          <w:rPr>
            <w:rFonts w:eastAsia="Times New Roman" w:cs="Times New Roman"/>
            <w:bCs/>
            <w:i/>
            <w:iCs/>
            <w:szCs w:val="24"/>
            <w:lang w:val="en-US"/>
          </w:rPr>
          <w:delText>tweet</w:delText>
        </w:r>
        <w:r w:rsidDel="00CA55C9">
          <w:rPr>
            <w:rFonts w:eastAsia="Times New Roman" w:cs="Times New Roman"/>
            <w:bCs/>
            <w:szCs w:val="24"/>
            <w:lang w:val="en-US"/>
          </w:rPr>
          <w:delText xml:space="preserve"> yang mengandung kata tidak baku. Kata yang tidak baku dapat berupa perulangan karakter sehingga sulit dikenali, tanggal, jumlah mata uang, dan akronim. Grave </w:delText>
        </w:r>
        <w:r w:rsidDel="00CA55C9">
          <w:rPr>
            <w:rFonts w:eastAsia="Times New Roman" w:cs="Times New Roman"/>
            <w:bCs/>
            <w:i/>
            <w:iCs/>
            <w:szCs w:val="24"/>
            <w:lang w:val="en-US"/>
          </w:rPr>
          <w:delText xml:space="preserve">et al. </w:delText>
        </w:r>
        <w:r w:rsidDel="00CA55C9">
          <w:rPr>
            <w:rFonts w:eastAsia="Times New Roman" w:cs="Times New Roman"/>
            <w:bCs/>
            <w:szCs w:val="24"/>
            <w:lang w:val="en-US"/>
          </w:rPr>
          <w:delText xml:space="preserve">(2018) meneliti bagaimana melatih representasi kata dengan kualitas yang tinggi untuk 157 bahasa. Pada penelitian ini dilakukan penggantian kata tidak baku menjadi baku berdasarkan pemetaan kelas kata pada penelitian Grave </w:delText>
        </w:r>
        <w:r w:rsidRPr="007A5E6E" w:rsidDel="00CA55C9">
          <w:rPr>
            <w:rFonts w:eastAsia="Times New Roman" w:cs="Times New Roman"/>
            <w:bCs/>
            <w:i/>
            <w:iCs/>
            <w:szCs w:val="24"/>
            <w:lang w:val="en-US"/>
          </w:rPr>
          <w:delText>et al.</w:delText>
        </w:r>
        <w:r w:rsidDel="00CA55C9">
          <w:rPr>
            <w:rFonts w:eastAsia="Times New Roman" w:cs="Times New Roman"/>
            <w:bCs/>
            <w:i/>
            <w:iCs/>
            <w:szCs w:val="24"/>
            <w:lang w:val="en-US"/>
          </w:rPr>
          <w:delText xml:space="preserve"> </w:delText>
        </w:r>
        <w:r w:rsidDel="00CA55C9">
          <w:rPr>
            <w:rFonts w:eastAsia="Times New Roman" w:cs="Times New Roman"/>
            <w:bCs/>
            <w:szCs w:val="24"/>
            <w:lang w:val="en-US"/>
          </w:rPr>
          <w:delText xml:space="preserve">(2018) dengan menggunakan model FastText dan </w:delText>
        </w:r>
        <w:r w:rsidDel="00CA55C9">
          <w:rPr>
            <w:rFonts w:eastAsia="Times New Roman" w:cs="Times New Roman"/>
            <w:bCs/>
            <w:i/>
            <w:iCs/>
            <w:szCs w:val="24"/>
            <w:lang w:val="en-US"/>
          </w:rPr>
          <w:delText xml:space="preserve">library </w:delText>
        </w:r>
        <w:r w:rsidDel="00CA55C9">
          <w:rPr>
            <w:rFonts w:eastAsia="Times New Roman" w:cs="Times New Roman"/>
            <w:bCs/>
            <w:szCs w:val="24"/>
            <w:lang w:val="en-US"/>
          </w:rPr>
          <w:delText xml:space="preserve">Gensim yang tersedia pada </w:delText>
        </w:r>
        <w:r w:rsidR="00A74FFE" w:rsidDel="00CA55C9">
          <w:fldChar w:fldCharType="begin"/>
        </w:r>
        <w:r w:rsidR="00A74FFE" w:rsidRPr="00CA55C9" w:rsidDel="00CA55C9">
          <w:delInstrText xml:space="preserve"> HYPERLINK "https://radimrehurek.com/gensim/" </w:delInstrText>
        </w:r>
        <w:r w:rsidR="00A74FFE" w:rsidDel="00CA55C9">
          <w:fldChar w:fldCharType="separate"/>
        </w:r>
        <w:r w:rsidRPr="00BF6C42" w:rsidDel="00CA55C9">
          <w:rPr>
            <w:rStyle w:val="Hyperlink"/>
            <w:rFonts w:eastAsia="Times New Roman" w:cs="Times New Roman"/>
            <w:bCs/>
            <w:szCs w:val="24"/>
            <w:lang w:val="en-US"/>
          </w:rPr>
          <w:delText>https://radimrehurek.com/gensim/</w:delText>
        </w:r>
        <w:r w:rsidR="00A74FFE" w:rsidDel="00CA55C9">
          <w:rPr>
            <w:rStyle w:val="Hyperlink"/>
            <w:rFonts w:eastAsia="Times New Roman" w:cs="Times New Roman"/>
            <w:bCs/>
            <w:szCs w:val="24"/>
            <w:lang w:val="en-US"/>
          </w:rPr>
          <w:fldChar w:fldCharType="end"/>
        </w:r>
        <w:r w:rsidDel="00CA55C9">
          <w:rPr>
            <w:rFonts w:eastAsia="Times New Roman" w:cs="Times New Roman"/>
            <w:bCs/>
            <w:szCs w:val="24"/>
            <w:lang w:val="en-US"/>
          </w:rPr>
          <w:delText xml:space="preserve">. Contoh data </w:delText>
        </w:r>
        <w:r w:rsidDel="00CA55C9">
          <w:rPr>
            <w:rFonts w:eastAsia="Times New Roman" w:cs="Times New Roman"/>
            <w:bCs/>
            <w:i/>
            <w:iCs/>
            <w:szCs w:val="24"/>
            <w:lang w:val="en-US"/>
          </w:rPr>
          <w:delText>tweet</w:delText>
        </w:r>
        <w:r w:rsidR="005A3F6D" w:rsidDel="00CA55C9">
          <w:rPr>
            <w:rFonts w:eastAsia="Times New Roman" w:cs="Times New Roman"/>
            <w:bCs/>
            <w:i/>
            <w:iCs/>
            <w:szCs w:val="24"/>
            <w:lang w:val="en-US"/>
          </w:rPr>
          <w:delText xml:space="preserve"> </w:delText>
        </w:r>
        <w:r w:rsidR="005A3F6D" w:rsidDel="00CA55C9">
          <w:rPr>
            <w:rFonts w:eastAsia="Times New Roman" w:cs="Times New Roman"/>
            <w:bCs/>
            <w:szCs w:val="24"/>
            <w:lang w:val="en-US"/>
          </w:rPr>
          <w:delText>sebelum dan sesudah normalisasi kata dapat diliha</w:delText>
        </w:r>
      </w:del>
    </w:p>
    <w:p w14:paraId="509A86C5" w14:textId="77DB699E" w:rsidR="0077059C" w:rsidRDefault="00F87540">
      <w:pPr>
        <w:pStyle w:val="Heading4"/>
        <w:rPr>
          <w:lang w:val="en-US"/>
        </w:rPr>
        <w:pPrChange w:id="466" w:author="fahmi abdillah" w:date="2022-07-13T15:05:00Z">
          <w:pPr>
            <w:spacing w:line="360" w:lineRule="auto"/>
            <w:jc w:val="both"/>
          </w:pPr>
        </w:pPrChange>
      </w:pPr>
      <w:ins w:id="467" w:author="fahmi abdillah" w:date="2022-07-13T15:05:00Z">
        <w:r>
          <w:rPr>
            <w:lang w:val="en-US"/>
          </w:rPr>
          <w:t xml:space="preserve"> </w:t>
        </w:r>
      </w:ins>
      <w:del w:id="468" w:author="fahmi abdillah" w:date="2022-07-13T15:04:00Z">
        <w:r w:rsidR="0077059C" w:rsidDel="00F87540">
          <w:rPr>
            <w:lang w:val="en-US"/>
          </w:rPr>
          <w:delText xml:space="preserve">3. </w:delText>
        </w:r>
      </w:del>
      <w:r w:rsidR="0077059C">
        <w:rPr>
          <w:lang w:val="en-US"/>
        </w:rPr>
        <w:t xml:space="preserve">Penghapusan </w:t>
      </w:r>
      <w:proofErr w:type="spellStart"/>
      <w:r w:rsidR="0077059C">
        <w:rPr>
          <w:i/>
          <w:iCs/>
          <w:lang w:val="en-US"/>
        </w:rPr>
        <w:t>Stopword</w:t>
      </w:r>
      <w:proofErr w:type="spellEnd"/>
    </w:p>
    <w:p w14:paraId="5D8EEB0B" w14:textId="0794E602" w:rsidR="005A3F6D" w:rsidRDefault="005A3F6D" w:rsidP="00665FBB">
      <w:pPr>
        <w:spacing w:line="360" w:lineRule="auto"/>
        <w:ind w:firstLine="720"/>
        <w:jc w:val="both"/>
        <w:rPr>
          <w:rFonts w:eastAsia="Times New Roman" w:cs="Times New Roman"/>
          <w:bCs/>
          <w:szCs w:val="24"/>
          <w:lang w:val="en-US"/>
        </w:rPr>
      </w:pPr>
      <w:r>
        <w:rPr>
          <w:rFonts w:eastAsia="Times New Roman" w:cs="Times New Roman"/>
          <w:bCs/>
          <w:szCs w:val="24"/>
          <w:lang w:val="en-US"/>
        </w:rPr>
        <w:t xml:space="preserve">Nilai informasi yang terdapat dalam </w:t>
      </w:r>
      <w:proofErr w:type="spellStart"/>
      <w:r>
        <w:rPr>
          <w:rFonts w:eastAsia="Times New Roman" w:cs="Times New Roman"/>
          <w:bCs/>
          <w:i/>
          <w:iCs/>
          <w:szCs w:val="24"/>
          <w:lang w:val="en-US"/>
        </w:rPr>
        <w:t>stopword</w:t>
      </w:r>
      <w:proofErr w:type="spellEnd"/>
      <w:r>
        <w:rPr>
          <w:rFonts w:eastAsia="Times New Roman" w:cs="Times New Roman"/>
          <w:bCs/>
          <w:i/>
          <w:iCs/>
          <w:szCs w:val="24"/>
          <w:lang w:val="en-US"/>
        </w:rPr>
        <w:t xml:space="preserve"> </w:t>
      </w:r>
      <w:r>
        <w:rPr>
          <w:rFonts w:eastAsia="Times New Roman" w:cs="Times New Roman"/>
          <w:bCs/>
          <w:szCs w:val="24"/>
          <w:lang w:val="en-US"/>
        </w:rPr>
        <w:t>hampir mendekati nol, dengan kata lain entropi yang dimiliki sangat rendah (</w:t>
      </w:r>
      <w:proofErr w:type="spellStart"/>
      <w:r>
        <w:rPr>
          <w:rFonts w:eastAsia="Times New Roman" w:cs="Times New Roman"/>
          <w:bCs/>
          <w:szCs w:val="24"/>
          <w:lang w:val="en-US"/>
        </w:rPr>
        <w:t>Feinerer</w:t>
      </w:r>
      <w:proofErr w:type="spellEnd"/>
      <w:r>
        <w:rPr>
          <w:rFonts w:eastAsia="Times New Roman" w:cs="Times New Roman"/>
          <w:bCs/>
          <w:szCs w:val="24"/>
          <w:lang w:val="en-US"/>
        </w:rPr>
        <w:t xml:space="preserve"> </w:t>
      </w:r>
      <w:r>
        <w:rPr>
          <w:rFonts w:eastAsia="Times New Roman" w:cs="Times New Roman"/>
          <w:bCs/>
          <w:i/>
          <w:iCs/>
          <w:szCs w:val="24"/>
          <w:lang w:val="en-US"/>
        </w:rPr>
        <w:t xml:space="preserve">et al. </w:t>
      </w:r>
      <w:r>
        <w:rPr>
          <w:rFonts w:eastAsia="Times New Roman" w:cs="Times New Roman"/>
          <w:bCs/>
          <w:szCs w:val="24"/>
          <w:lang w:val="en-US"/>
        </w:rPr>
        <w:t xml:space="preserve">2008). Sebelum dilakukan analisis lebih lanjut, </w:t>
      </w:r>
      <w:proofErr w:type="spellStart"/>
      <w:r>
        <w:rPr>
          <w:rFonts w:eastAsia="Times New Roman" w:cs="Times New Roman"/>
          <w:bCs/>
          <w:i/>
          <w:iCs/>
          <w:szCs w:val="24"/>
          <w:lang w:val="en-US"/>
        </w:rPr>
        <w:t>stopword</w:t>
      </w:r>
      <w:proofErr w:type="spellEnd"/>
      <w:r>
        <w:rPr>
          <w:rFonts w:eastAsia="Times New Roman" w:cs="Times New Roman"/>
          <w:bCs/>
          <w:szCs w:val="24"/>
          <w:lang w:val="en-US"/>
        </w:rPr>
        <w:t xml:space="preserve"> harus dihilangkan. Tahap penghapusan </w:t>
      </w:r>
      <w:proofErr w:type="spellStart"/>
      <w:r>
        <w:rPr>
          <w:rFonts w:eastAsia="Times New Roman" w:cs="Times New Roman"/>
          <w:bCs/>
          <w:i/>
          <w:iCs/>
          <w:szCs w:val="24"/>
          <w:lang w:val="en-US"/>
        </w:rPr>
        <w:t>stopword</w:t>
      </w:r>
      <w:proofErr w:type="spellEnd"/>
      <w:r>
        <w:rPr>
          <w:rFonts w:eastAsia="Times New Roman" w:cs="Times New Roman"/>
          <w:bCs/>
          <w:szCs w:val="24"/>
          <w:lang w:val="en-US"/>
        </w:rPr>
        <w:t xml:space="preserve"> dilakukan untuk membuang kata-kata yang termasuk ke dalam daftar </w:t>
      </w:r>
      <w:proofErr w:type="spellStart"/>
      <w:r>
        <w:rPr>
          <w:rFonts w:eastAsia="Times New Roman" w:cs="Times New Roman"/>
          <w:bCs/>
          <w:i/>
          <w:iCs/>
          <w:szCs w:val="24"/>
          <w:lang w:val="en-US"/>
        </w:rPr>
        <w:t>stopword</w:t>
      </w:r>
      <w:proofErr w:type="spellEnd"/>
      <w:r>
        <w:rPr>
          <w:rFonts w:eastAsia="Times New Roman" w:cs="Times New Roman"/>
          <w:bCs/>
          <w:i/>
          <w:iCs/>
          <w:szCs w:val="24"/>
          <w:lang w:val="en-US"/>
        </w:rPr>
        <w:t xml:space="preserve">. </w:t>
      </w:r>
      <w:r>
        <w:rPr>
          <w:rFonts w:eastAsia="Times New Roman" w:cs="Times New Roman"/>
          <w:bCs/>
          <w:szCs w:val="24"/>
          <w:lang w:val="en-US"/>
        </w:rPr>
        <w:t xml:space="preserve">Contoh </w:t>
      </w:r>
      <w:proofErr w:type="spellStart"/>
      <w:r w:rsidRPr="005A3F6D">
        <w:rPr>
          <w:rFonts w:eastAsia="Times New Roman" w:cs="Times New Roman"/>
          <w:bCs/>
          <w:i/>
          <w:iCs/>
          <w:szCs w:val="24"/>
          <w:lang w:val="en-US"/>
        </w:rPr>
        <w:t>stopword</w:t>
      </w:r>
      <w:proofErr w:type="spellEnd"/>
      <w:r>
        <w:rPr>
          <w:rFonts w:eastAsia="Times New Roman" w:cs="Times New Roman"/>
          <w:bCs/>
          <w:i/>
          <w:iCs/>
          <w:szCs w:val="24"/>
          <w:lang w:val="en-US"/>
        </w:rPr>
        <w:t xml:space="preserve"> </w:t>
      </w:r>
      <w:r>
        <w:rPr>
          <w:rFonts w:eastAsia="Times New Roman" w:cs="Times New Roman"/>
          <w:bCs/>
          <w:szCs w:val="24"/>
          <w:lang w:val="en-US"/>
        </w:rPr>
        <w:t xml:space="preserve">dalam Bahasa Indonesia diantaranya yaitu dahulu, ada, dalam, adanya, dan, pada, dan lain-lain. Acuan daftar kata-kata yang termasuk ke dalam </w:t>
      </w:r>
      <w:proofErr w:type="spellStart"/>
      <w:r>
        <w:rPr>
          <w:rFonts w:eastAsia="Times New Roman" w:cs="Times New Roman"/>
          <w:bCs/>
          <w:i/>
          <w:iCs/>
          <w:szCs w:val="24"/>
          <w:lang w:val="en-US"/>
        </w:rPr>
        <w:t>stopword</w:t>
      </w:r>
      <w:proofErr w:type="spellEnd"/>
      <w:r>
        <w:rPr>
          <w:rFonts w:eastAsia="Times New Roman" w:cs="Times New Roman"/>
          <w:bCs/>
          <w:szCs w:val="24"/>
          <w:lang w:val="en-US"/>
        </w:rPr>
        <w:t xml:space="preserve"> diperoleh dari </w:t>
      </w:r>
      <w:r>
        <w:rPr>
          <w:rFonts w:eastAsia="Times New Roman" w:cs="Times New Roman"/>
          <w:bCs/>
          <w:i/>
          <w:iCs/>
          <w:szCs w:val="24"/>
          <w:lang w:val="en-US"/>
        </w:rPr>
        <w:t xml:space="preserve">library </w:t>
      </w:r>
      <w:r>
        <w:rPr>
          <w:rFonts w:eastAsia="Times New Roman" w:cs="Times New Roman"/>
          <w:bCs/>
          <w:szCs w:val="24"/>
          <w:lang w:val="en-US"/>
        </w:rPr>
        <w:t xml:space="preserve">Natural Language Toolkit pada Python sebanyak xx kata dalam Bahasa Indonesia. Contoh data </w:t>
      </w:r>
      <w:r>
        <w:rPr>
          <w:rFonts w:eastAsia="Times New Roman" w:cs="Times New Roman"/>
          <w:bCs/>
          <w:i/>
          <w:iCs/>
          <w:szCs w:val="24"/>
          <w:lang w:val="en-US"/>
        </w:rPr>
        <w:t xml:space="preserve">tweet </w:t>
      </w:r>
      <w:r>
        <w:rPr>
          <w:rFonts w:eastAsia="Times New Roman" w:cs="Times New Roman"/>
          <w:bCs/>
          <w:szCs w:val="24"/>
          <w:lang w:val="en-US"/>
        </w:rPr>
        <w:t xml:space="preserve">sebelum dan sesudah penghapusan </w:t>
      </w:r>
      <w:proofErr w:type="spellStart"/>
      <w:r>
        <w:rPr>
          <w:rFonts w:eastAsia="Times New Roman" w:cs="Times New Roman"/>
          <w:bCs/>
          <w:i/>
          <w:iCs/>
          <w:szCs w:val="24"/>
          <w:lang w:val="en-US"/>
        </w:rPr>
        <w:t>stopword</w:t>
      </w:r>
      <w:proofErr w:type="spellEnd"/>
      <w:r>
        <w:rPr>
          <w:rFonts w:eastAsia="Times New Roman" w:cs="Times New Roman"/>
          <w:bCs/>
          <w:i/>
          <w:iCs/>
          <w:szCs w:val="24"/>
          <w:lang w:val="en-US"/>
        </w:rPr>
        <w:t xml:space="preserve"> </w:t>
      </w:r>
      <w:r>
        <w:rPr>
          <w:rFonts w:eastAsia="Times New Roman" w:cs="Times New Roman"/>
          <w:bCs/>
          <w:szCs w:val="24"/>
          <w:lang w:val="en-US"/>
        </w:rPr>
        <w:t xml:space="preserve">dapat dilihat pada </w:t>
      </w:r>
      <w:ins w:id="469" w:author="fahmi abdillah" w:date="2022-07-13T23:15:00Z">
        <w:r w:rsidR="006F78C7">
          <w:rPr>
            <w:rFonts w:eastAsia="Times New Roman" w:cs="Times New Roman"/>
            <w:bCs/>
            <w:szCs w:val="24"/>
            <w:lang w:val="en-US"/>
          </w:rPr>
          <w:t>Tabel 3.</w:t>
        </w:r>
      </w:ins>
      <w:ins w:id="470" w:author="fahmi abdillah" w:date="2022-07-13T23:31:00Z">
        <w:r w:rsidR="00AC7D57">
          <w:rPr>
            <w:rFonts w:eastAsia="Times New Roman" w:cs="Times New Roman"/>
            <w:bCs/>
            <w:szCs w:val="24"/>
            <w:lang w:val="en-US"/>
          </w:rPr>
          <w:t>3</w:t>
        </w:r>
      </w:ins>
      <w:ins w:id="471" w:author="fahmi abdillah" w:date="2022-07-13T23:15:00Z">
        <w:r w:rsidR="006F78C7">
          <w:rPr>
            <w:rFonts w:eastAsia="Times New Roman" w:cs="Times New Roman"/>
            <w:bCs/>
            <w:szCs w:val="24"/>
            <w:lang w:val="en-US"/>
          </w:rPr>
          <w:t>.</w:t>
        </w:r>
      </w:ins>
      <w:del w:id="472" w:author="fahmi abdillah" w:date="2022-07-13T23:15:00Z">
        <w:r w:rsidDel="006F78C7">
          <w:rPr>
            <w:rFonts w:eastAsia="Times New Roman" w:cs="Times New Roman"/>
            <w:bCs/>
            <w:szCs w:val="24"/>
            <w:lang w:val="en-US"/>
          </w:rPr>
          <w:delText>..</w:delText>
        </w:r>
      </w:del>
    </w:p>
    <w:p w14:paraId="76488834" w14:textId="77777777" w:rsidR="00981B5D" w:rsidRDefault="00981B5D" w:rsidP="00665FBB">
      <w:pPr>
        <w:spacing w:line="360" w:lineRule="auto"/>
        <w:ind w:firstLine="720"/>
        <w:jc w:val="both"/>
        <w:rPr>
          <w:rFonts w:eastAsia="Times New Roman" w:cs="Times New Roman"/>
          <w:bCs/>
          <w:szCs w:val="24"/>
          <w:lang w:val="en-US"/>
        </w:rPr>
      </w:pPr>
    </w:p>
    <w:p w14:paraId="3F14A53E" w14:textId="22BA615C" w:rsidR="006F78C7" w:rsidRPr="005F0D74" w:rsidRDefault="006F78C7">
      <w:pPr>
        <w:pStyle w:val="Caption"/>
        <w:keepNext/>
        <w:jc w:val="center"/>
        <w:rPr>
          <w:ins w:id="473" w:author="fahmi abdillah" w:date="2022-07-13T23:14:00Z"/>
          <w:szCs w:val="24"/>
        </w:rPr>
        <w:pPrChange w:id="474" w:author="fahmi abdillah" w:date="2022-07-13T23:15:00Z">
          <w:pPr/>
        </w:pPrChange>
      </w:pPr>
      <w:bookmarkStart w:id="475" w:name="_Toc108684912"/>
      <w:ins w:id="476" w:author="fahmi abdillah" w:date="2022-07-13T23:14:00Z">
        <w:r w:rsidRPr="006F78C7">
          <w:rPr>
            <w:i w:val="0"/>
            <w:iCs w:val="0"/>
            <w:color w:val="auto"/>
            <w:sz w:val="24"/>
            <w:szCs w:val="24"/>
            <w:rPrChange w:id="477" w:author="fahmi abdillah" w:date="2022-07-13T23:15:00Z">
              <w:rPr/>
            </w:rPrChange>
          </w:rPr>
          <w:lastRenderedPageBreak/>
          <w:t xml:space="preserve">Tabel </w:t>
        </w:r>
      </w:ins>
      <w:ins w:id="478" w:author="fahmi abdillah" w:date="2022-07-13T23:28:00Z">
        <w:r w:rsidR="0041612F">
          <w:rPr>
            <w:i w:val="0"/>
            <w:iCs w:val="0"/>
            <w:color w:val="auto"/>
            <w:sz w:val="24"/>
            <w:szCs w:val="24"/>
            <w:lang w:val="en-US"/>
          </w:rPr>
          <w:t>3</w:t>
        </w:r>
      </w:ins>
      <w:ins w:id="479" w:author="fahmi abdillah" w:date="2022-07-13T23:15:00Z">
        <w:r w:rsidR="008D4445">
          <w:rPr>
            <w:i w:val="0"/>
            <w:iCs w:val="0"/>
            <w:color w:val="auto"/>
            <w:sz w:val="24"/>
            <w:szCs w:val="24"/>
          </w:rPr>
          <w:t>.</w:t>
        </w:r>
      </w:ins>
      <w:ins w:id="480" w:author="fahmi abdillah" w:date="2022-07-13T23:29:00Z">
        <w:r w:rsidR="00044A65">
          <w:rPr>
            <w:i w:val="0"/>
            <w:iCs w:val="0"/>
            <w:color w:val="auto"/>
            <w:sz w:val="24"/>
            <w:szCs w:val="24"/>
          </w:rPr>
          <w:fldChar w:fldCharType="begin"/>
        </w:r>
        <w:r w:rsidR="00044A65">
          <w:rPr>
            <w:i w:val="0"/>
            <w:iCs w:val="0"/>
            <w:color w:val="auto"/>
            <w:sz w:val="24"/>
            <w:szCs w:val="24"/>
          </w:rPr>
          <w:instrText xml:space="preserve"> SEQ Tabel \* ARABIC \s 1 </w:instrText>
        </w:r>
      </w:ins>
      <w:r w:rsidR="00044A65">
        <w:rPr>
          <w:i w:val="0"/>
          <w:iCs w:val="0"/>
          <w:color w:val="auto"/>
          <w:sz w:val="24"/>
          <w:szCs w:val="24"/>
        </w:rPr>
        <w:fldChar w:fldCharType="separate"/>
      </w:r>
      <w:r w:rsidR="001E7EED">
        <w:rPr>
          <w:i w:val="0"/>
          <w:iCs w:val="0"/>
          <w:noProof/>
          <w:color w:val="auto"/>
          <w:sz w:val="24"/>
          <w:szCs w:val="24"/>
        </w:rPr>
        <w:t>3</w:t>
      </w:r>
      <w:ins w:id="481" w:author="fahmi abdillah" w:date="2022-07-13T23:29:00Z">
        <w:r w:rsidR="00044A65">
          <w:rPr>
            <w:i w:val="0"/>
            <w:iCs w:val="0"/>
            <w:color w:val="auto"/>
            <w:sz w:val="24"/>
            <w:szCs w:val="24"/>
          </w:rPr>
          <w:fldChar w:fldCharType="end"/>
        </w:r>
      </w:ins>
      <w:ins w:id="482" w:author="fahmi abdillah" w:date="2022-07-13T23:14:00Z">
        <w:r w:rsidRPr="006F78C7">
          <w:rPr>
            <w:i w:val="0"/>
            <w:iCs w:val="0"/>
            <w:color w:val="auto"/>
            <w:sz w:val="24"/>
            <w:szCs w:val="24"/>
            <w:lang w:val="en-US"/>
            <w:rPrChange w:id="483" w:author="fahmi abdillah" w:date="2022-07-13T23:15:00Z">
              <w:rPr>
                <w:lang w:val="en-US"/>
              </w:rPr>
            </w:rPrChange>
          </w:rPr>
          <w:t xml:space="preserve"> Contoh</w:t>
        </w:r>
        <w:r w:rsidRPr="006F78C7">
          <w:rPr>
            <w:color w:val="auto"/>
            <w:sz w:val="24"/>
            <w:szCs w:val="24"/>
            <w:lang w:val="en-US"/>
            <w:rPrChange w:id="484" w:author="fahmi abdillah" w:date="2022-07-13T23:15:00Z">
              <w:rPr>
                <w:lang w:val="en-US"/>
              </w:rPr>
            </w:rPrChange>
          </w:rPr>
          <w:t xml:space="preserve"> </w:t>
        </w:r>
        <w:proofErr w:type="spellStart"/>
        <w:r w:rsidRPr="006F78C7">
          <w:rPr>
            <w:color w:val="auto"/>
            <w:sz w:val="24"/>
            <w:szCs w:val="24"/>
            <w:lang w:val="en-US"/>
            <w:rPrChange w:id="485" w:author="fahmi abdillah" w:date="2022-07-13T23:15:00Z">
              <w:rPr>
                <w:lang w:val="en-US"/>
              </w:rPr>
            </w:rPrChange>
          </w:rPr>
          <w:t>stopwords</w:t>
        </w:r>
        <w:proofErr w:type="spellEnd"/>
        <w:r w:rsidRPr="006F78C7">
          <w:rPr>
            <w:color w:val="auto"/>
            <w:sz w:val="24"/>
            <w:szCs w:val="24"/>
            <w:lang w:val="en-US"/>
            <w:rPrChange w:id="486" w:author="fahmi abdillah" w:date="2022-07-13T23:15:00Z">
              <w:rPr>
                <w:lang w:val="en-US"/>
              </w:rPr>
            </w:rPrChange>
          </w:rPr>
          <w:t xml:space="preserve"> removal</w:t>
        </w:r>
        <w:bookmarkEnd w:id="475"/>
      </w:ins>
    </w:p>
    <w:tbl>
      <w:tblPr>
        <w:tblStyle w:val="TableGrid"/>
        <w:tblW w:w="0" w:type="auto"/>
        <w:tblLook w:val="04A0" w:firstRow="1" w:lastRow="0" w:firstColumn="1" w:lastColumn="0" w:noHBand="0" w:noVBand="1"/>
      </w:tblPr>
      <w:tblGrid>
        <w:gridCol w:w="3965"/>
        <w:gridCol w:w="3965"/>
      </w:tblGrid>
      <w:tr w:rsidR="00816DAF" w:rsidRPr="004A43CB" w14:paraId="49240829" w14:textId="77777777" w:rsidTr="00816DAF">
        <w:trPr>
          <w:ins w:id="487" w:author="fahmi abdillah" w:date="2022-07-13T21:51:00Z"/>
        </w:trPr>
        <w:tc>
          <w:tcPr>
            <w:tcW w:w="3965" w:type="dxa"/>
          </w:tcPr>
          <w:p w14:paraId="3276AE54" w14:textId="77777777" w:rsidR="00816DAF" w:rsidRPr="004A43CB" w:rsidRDefault="00816DAF" w:rsidP="00816DAF">
            <w:pPr>
              <w:jc w:val="center"/>
              <w:rPr>
                <w:ins w:id="488" w:author="fahmi abdillah" w:date="2022-07-13T21:51:00Z"/>
                <w:rFonts w:cs="Times New Roman"/>
                <w:b/>
                <w:bCs/>
                <w:szCs w:val="24"/>
              </w:rPr>
            </w:pPr>
            <w:ins w:id="489" w:author="fahmi abdillah" w:date="2022-07-13T21:51:00Z">
              <w:r w:rsidRPr="004A43CB">
                <w:rPr>
                  <w:rFonts w:cs="Times New Roman"/>
                  <w:b/>
                  <w:bCs/>
                  <w:szCs w:val="24"/>
                </w:rPr>
                <w:t>Data awal</w:t>
              </w:r>
            </w:ins>
          </w:p>
        </w:tc>
        <w:tc>
          <w:tcPr>
            <w:tcW w:w="3965" w:type="dxa"/>
          </w:tcPr>
          <w:p w14:paraId="0E0AA336" w14:textId="77777777" w:rsidR="00816DAF" w:rsidRPr="004A43CB" w:rsidRDefault="00816DAF" w:rsidP="00816DAF">
            <w:pPr>
              <w:jc w:val="center"/>
              <w:rPr>
                <w:ins w:id="490" w:author="fahmi abdillah" w:date="2022-07-13T21:51:00Z"/>
                <w:rFonts w:cs="Times New Roman"/>
                <w:b/>
                <w:bCs/>
                <w:szCs w:val="24"/>
              </w:rPr>
            </w:pPr>
            <w:ins w:id="491" w:author="fahmi abdillah" w:date="2022-07-13T21:51:00Z">
              <w:r w:rsidRPr="004A43CB">
                <w:rPr>
                  <w:rFonts w:cs="Times New Roman"/>
                  <w:b/>
                  <w:bCs/>
                  <w:szCs w:val="24"/>
                </w:rPr>
                <w:t>Data akhir</w:t>
              </w:r>
            </w:ins>
          </w:p>
        </w:tc>
      </w:tr>
      <w:tr w:rsidR="00816DAF" w:rsidRPr="004A43CB" w14:paraId="4A71667E" w14:textId="77777777" w:rsidTr="00816DAF">
        <w:trPr>
          <w:ins w:id="492" w:author="fahmi abdillah" w:date="2022-07-13T21:51:00Z"/>
        </w:trPr>
        <w:tc>
          <w:tcPr>
            <w:tcW w:w="3965" w:type="dxa"/>
          </w:tcPr>
          <w:p w14:paraId="0659F9EB" w14:textId="77777777" w:rsidR="00816DAF" w:rsidRPr="004A43CB" w:rsidRDefault="00816DAF" w:rsidP="00816DAF">
            <w:pPr>
              <w:rPr>
                <w:ins w:id="493" w:author="fahmi abdillah" w:date="2022-07-13T21:51:00Z"/>
                <w:rFonts w:cs="Times New Roman"/>
                <w:szCs w:val="24"/>
              </w:rPr>
            </w:pPr>
            <w:ins w:id="494" w:author="fahmi abdillah" w:date="2022-07-13T21:51:00Z">
              <w:r w:rsidRPr="004A43CB">
                <w:rPr>
                  <w:rFonts w:cs="Times New Roman"/>
                  <w:szCs w:val="24"/>
                </w:rPr>
                <w:t>“dr”, “erlina”, “menyarankan”, “agar”, “pasien”, “covid19”, “selalu”, “memantau”, “frekuensi”, “napas”, “agar”, “bisa”, “mengetahui”, “tanda”, “sesak”, “napas”</w:t>
              </w:r>
            </w:ins>
          </w:p>
        </w:tc>
        <w:tc>
          <w:tcPr>
            <w:tcW w:w="3965" w:type="dxa"/>
          </w:tcPr>
          <w:p w14:paraId="44D56ADC" w14:textId="0682B3FA" w:rsidR="00816DAF" w:rsidRPr="004A43CB" w:rsidRDefault="000E608E" w:rsidP="00816DAF">
            <w:pPr>
              <w:jc w:val="both"/>
              <w:rPr>
                <w:ins w:id="495" w:author="fahmi abdillah" w:date="2022-07-13T21:51:00Z"/>
                <w:rFonts w:cs="Times New Roman"/>
                <w:szCs w:val="24"/>
              </w:rPr>
            </w:pPr>
            <w:ins w:id="496" w:author="fahmi abdillah" w:date="2022-07-13T22:36:00Z">
              <w:r>
                <w:rPr>
                  <w:rFonts w:cs="Times New Roman"/>
                  <w:szCs w:val="24"/>
                </w:rPr>
                <w:t>“</w:t>
              </w:r>
              <w:r w:rsidRPr="000E608E">
                <w:rPr>
                  <w:rFonts w:cs="Times New Roman"/>
                  <w:szCs w:val="24"/>
                </w:rPr>
                <w:t>dr</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erlina</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menyarankan</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pasien</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covid19</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memantau</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frekuensi</w:t>
              </w:r>
            </w:ins>
            <w:ins w:id="497" w:author="fahmi abdillah" w:date="2022-07-13T22:37:00Z">
              <w:r>
                <w:rPr>
                  <w:rFonts w:cs="Times New Roman"/>
                  <w:szCs w:val="24"/>
                </w:rPr>
                <w:t>”</w:t>
              </w:r>
            </w:ins>
            <w:ins w:id="498" w:author="fahmi abdillah" w:date="2022-07-13T22:36:00Z">
              <w:r w:rsidRPr="000E608E">
                <w:rPr>
                  <w:rFonts w:cs="Times New Roman"/>
                  <w:szCs w:val="24"/>
                </w:rPr>
                <w:t xml:space="preserve">, </w:t>
              </w:r>
            </w:ins>
            <w:ins w:id="499" w:author="fahmi abdillah" w:date="2022-07-13T22:37:00Z">
              <w:r>
                <w:rPr>
                  <w:rFonts w:cs="Times New Roman"/>
                  <w:szCs w:val="24"/>
                </w:rPr>
                <w:t>“</w:t>
              </w:r>
            </w:ins>
            <w:ins w:id="500" w:author="fahmi abdillah" w:date="2022-07-13T22:36:00Z">
              <w:r w:rsidRPr="000E608E">
                <w:rPr>
                  <w:rFonts w:cs="Times New Roman"/>
                  <w:szCs w:val="24"/>
                </w:rPr>
                <w:t>napas</w:t>
              </w:r>
            </w:ins>
            <w:ins w:id="501" w:author="fahmi abdillah" w:date="2022-07-13T22:37:00Z">
              <w:r>
                <w:rPr>
                  <w:rFonts w:cs="Times New Roman"/>
                  <w:szCs w:val="24"/>
                </w:rPr>
                <w:t>”</w:t>
              </w:r>
            </w:ins>
            <w:ins w:id="502" w:author="fahmi abdillah" w:date="2022-07-13T22:36:00Z">
              <w:r w:rsidRPr="000E608E">
                <w:rPr>
                  <w:rFonts w:cs="Times New Roman"/>
                  <w:szCs w:val="24"/>
                </w:rPr>
                <w:t xml:space="preserve">, </w:t>
              </w:r>
            </w:ins>
            <w:ins w:id="503" w:author="fahmi abdillah" w:date="2022-07-13T22:37:00Z">
              <w:r>
                <w:rPr>
                  <w:rFonts w:cs="Times New Roman"/>
                  <w:szCs w:val="24"/>
                </w:rPr>
                <w:t>“</w:t>
              </w:r>
            </w:ins>
            <w:ins w:id="504" w:author="fahmi abdillah" w:date="2022-07-13T22:36:00Z">
              <w:r w:rsidRPr="000E608E">
                <w:rPr>
                  <w:rFonts w:cs="Times New Roman"/>
                  <w:szCs w:val="24"/>
                </w:rPr>
                <w:t>tanda</w:t>
              </w:r>
            </w:ins>
            <w:ins w:id="505" w:author="fahmi abdillah" w:date="2022-07-13T22:37:00Z">
              <w:r>
                <w:rPr>
                  <w:rFonts w:cs="Times New Roman"/>
                  <w:szCs w:val="24"/>
                </w:rPr>
                <w:t>”</w:t>
              </w:r>
            </w:ins>
            <w:ins w:id="506" w:author="fahmi abdillah" w:date="2022-07-13T22:36:00Z">
              <w:r w:rsidRPr="000E608E">
                <w:rPr>
                  <w:rFonts w:cs="Times New Roman"/>
                  <w:szCs w:val="24"/>
                </w:rPr>
                <w:t xml:space="preserve">, </w:t>
              </w:r>
            </w:ins>
            <w:ins w:id="507" w:author="fahmi abdillah" w:date="2022-07-13T22:37:00Z">
              <w:r>
                <w:rPr>
                  <w:rFonts w:cs="Times New Roman"/>
                  <w:szCs w:val="24"/>
                </w:rPr>
                <w:t>“</w:t>
              </w:r>
            </w:ins>
            <w:ins w:id="508" w:author="fahmi abdillah" w:date="2022-07-13T22:36:00Z">
              <w:r w:rsidRPr="000E608E">
                <w:rPr>
                  <w:rFonts w:cs="Times New Roman"/>
                  <w:szCs w:val="24"/>
                </w:rPr>
                <w:t>sesak</w:t>
              </w:r>
            </w:ins>
            <w:ins w:id="509" w:author="fahmi abdillah" w:date="2022-07-13T22:37:00Z">
              <w:r>
                <w:rPr>
                  <w:rFonts w:cs="Times New Roman"/>
                  <w:szCs w:val="24"/>
                </w:rPr>
                <w:t>”</w:t>
              </w:r>
            </w:ins>
            <w:ins w:id="510" w:author="fahmi abdillah" w:date="2022-07-13T22:36:00Z">
              <w:r w:rsidRPr="000E608E">
                <w:rPr>
                  <w:rFonts w:cs="Times New Roman"/>
                  <w:szCs w:val="24"/>
                </w:rPr>
                <w:t xml:space="preserve">, </w:t>
              </w:r>
            </w:ins>
            <w:ins w:id="511" w:author="fahmi abdillah" w:date="2022-07-13T22:37:00Z">
              <w:r>
                <w:rPr>
                  <w:rFonts w:cs="Times New Roman"/>
                  <w:szCs w:val="24"/>
                </w:rPr>
                <w:t>“</w:t>
              </w:r>
            </w:ins>
            <w:ins w:id="512" w:author="fahmi abdillah" w:date="2022-07-13T22:36:00Z">
              <w:r w:rsidRPr="000E608E">
                <w:rPr>
                  <w:rFonts w:cs="Times New Roman"/>
                  <w:szCs w:val="24"/>
                </w:rPr>
                <w:t>napas</w:t>
              </w:r>
            </w:ins>
            <w:ins w:id="513" w:author="fahmi abdillah" w:date="2022-07-13T22:37:00Z">
              <w:r>
                <w:rPr>
                  <w:rFonts w:cs="Times New Roman"/>
                  <w:szCs w:val="24"/>
                </w:rPr>
                <w:t>”</w:t>
              </w:r>
            </w:ins>
          </w:p>
        </w:tc>
      </w:tr>
      <w:tr w:rsidR="00816DAF" w:rsidRPr="004A43CB" w14:paraId="3A13892D" w14:textId="77777777" w:rsidTr="00816DAF">
        <w:trPr>
          <w:ins w:id="514" w:author="fahmi abdillah" w:date="2022-07-13T21:51:00Z"/>
        </w:trPr>
        <w:tc>
          <w:tcPr>
            <w:tcW w:w="3965" w:type="dxa"/>
          </w:tcPr>
          <w:p w14:paraId="7B75D12D" w14:textId="77777777" w:rsidR="00816DAF" w:rsidRPr="004A43CB" w:rsidRDefault="00816DAF" w:rsidP="00816DAF">
            <w:pPr>
              <w:rPr>
                <w:ins w:id="515" w:author="fahmi abdillah" w:date="2022-07-13T21:51:00Z"/>
                <w:rFonts w:cs="Times New Roman"/>
                <w:szCs w:val="24"/>
              </w:rPr>
            </w:pPr>
            <w:ins w:id="516" w:author="fahmi abdillah" w:date="2022-07-13T21:51:00Z">
              <w:r w:rsidRPr="004A43CB">
                <w:rPr>
                  <w:rFonts w:cs="Times New Roman"/>
                  <w:szCs w:val="24"/>
                </w:rPr>
                <w:t>“kyk”,  “ga”,  “sanggup”,  “pegang”,  “hp”,  “lama”, “liat”,  “twitter”,  “pd”,  “nyari”,  “oksigen”,  “trs”,  “kamar”,  “RS”, “di”,  “WA”,  “juga”,  “tiap”,  “hr”,  “ada”,  “aja”, “grup”,  “yg”,  “ngabarin”,  “positif”,   “nyari”,  “obat”, “donar”,  “darah”,  “plasma”,  “kritis”,  “lah”,  “sesak”,  “napas”,  “lah”,  “gw”,  “yg”,  “sehat”,  “jd”,  “berasa”,  “ikut”,  “sakit”</w:t>
              </w:r>
            </w:ins>
          </w:p>
        </w:tc>
        <w:tc>
          <w:tcPr>
            <w:tcW w:w="3965" w:type="dxa"/>
          </w:tcPr>
          <w:p w14:paraId="71E6B0A4" w14:textId="1F29BE34" w:rsidR="00816DAF" w:rsidRPr="004A43CB" w:rsidRDefault="009F58DF" w:rsidP="00816DAF">
            <w:pPr>
              <w:jc w:val="both"/>
              <w:rPr>
                <w:ins w:id="517" w:author="fahmi abdillah" w:date="2022-07-13T21:51:00Z"/>
                <w:rFonts w:cs="Times New Roman"/>
                <w:szCs w:val="24"/>
              </w:rPr>
            </w:pPr>
            <w:ins w:id="518" w:author="fahmi abdillah" w:date="2022-07-13T22:59:00Z">
              <w:r>
                <w:rPr>
                  <w:rFonts w:cs="Times New Roman"/>
                  <w:szCs w:val="24"/>
                </w:rPr>
                <w:t>“</w:t>
              </w:r>
              <w:r w:rsidRPr="009F58DF">
                <w:rPr>
                  <w:rFonts w:cs="Times New Roman"/>
                  <w:szCs w:val="24"/>
                </w:rPr>
                <w:t>kyk</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ga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sanggup</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pegang</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hp</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liat</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twitter</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pd</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nyari</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oksigen</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trs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kamar</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RS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WA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hr</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aja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grup</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yg</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ngabarin</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positif</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nyari</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obat</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donar</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darah</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plasma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kritis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sesak</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napas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gw</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yg</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sehat</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jd</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berasa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sakit</w:t>
              </w:r>
              <w:r>
                <w:rPr>
                  <w:rFonts w:cs="Times New Roman"/>
                  <w:szCs w:val="24"/>
                </w:rPr>
                <w:t>”</w:t>
              </w:r>
            </w:ins>
          </w:p>
        </w:tc>
      </w:tr>
    </w:tbl>
    <w:p w14:paraId="418F532D" w14:textId="77777777" w:rsidR="00816DAF" w:rsidRPr="005A3F6D" w:rsidRDefault="00816DAF" w:rsidP="0077059C">
      <w:pPr>
        <w:spacing w:line="360" w:lineRule="auto"/>
        <w:jc w:val="both"/>
        <w:rPr>
          <w:rFonts w:eastAsia="Times New Roman" w:cs="Times New Roman"/>
          <w:bCs/>
          <w:szCs w:val="24"/>
          <w:lang w:val="en-US"/>
        </w:rPr>
      </w:pPr>
    </w:p>
    <w:p w14:paraId="5206C6B3" w14:textId="60B9831D" w:rsidR="0077059C" w:rsidRDefault="0077059C">
      <w:pPr>
        <w:pStyle w:val="Heading4"/>
        <w:rPr>
          <w:lang w:val="en-US"/>
        </w:rPr>
        <w:pPrChange w:id="519" w:author="fahmi abdillah" w:date="2022-07-13T15:05:00Z">
          <w:pPr>
            <w:spacing w:line="360" w:lineRule="auto"/>
            <w:jc w:val="both"/>
          </w:pPr>
        </w:pPrChange>
      </w:pPr>
      <w:del w:id="520" w:author="fahmi abdillah" w:date="2022-07-13T15:05:00Z">
        <w:r w:rsidDel="00F87540">
          <w:rPr>
            <w:lang w:val="en-US"/>
          </w:rPr>
          <w:delText xml:space="preserve">4. </w:delText>
        </w:r>
      </w:del>
      <w:r>
        <w:rPr>
          <w:lang w:val="en-US"/>
        </w:rPr>
        <w:t>Stemming</w:t>
      </w:r>
    </w:p>
    <w:p w14:paraId="47E7DD15" w14:textId="33583A55" w:rsidR="005A3F6D" w:rsidRDefault="005A3F6D" w:rsidP="0077059C">
      <w:pPr>
        <w:spacing w:line="360" w:lineRule="auto"/>
        <w:jc w:val="both"/>
        <w:rPr>
          <w:ins w:id="521" w:author="fahmi abdillah" w:date="2022-07-13T22:37:00Z"/>
          <w:rFonts w:eastAsia="Times New Roman" w:cs="Times New Roman"/>
          <w:bCs/>
          <w:szCs w:val="24"/>
          <w:lang w:val="en-US"/>
        </w:rPr>
      </w:pPr>
      <w:r>
        <w:rPr>
          <w:rFonts w:eastAsia="Times New Roman" w:cs="Times New Roman"/>
          <w:bCs/>
          <w:szCs w:val="24"/>
          <w:lang w:val="en-US"/>
        </w:rPr>
        <w:tab/>
        <w:t xml:space="preserve">Proses </w:t>
      </w:r>
      <w:r>
        <w:rPr>
          <w:rFonts w:eastAsia="Times New Roman" w:cs="Times New Roman"/>
          <w:bCs/>
          <w:i/>
          <w:iCs/>
          <w:szCs w:val="24"/>
          <w:lang w:val="en-US"/>
        </w:rPr>
        <w:t xml:space="preserve">stemming </w:t>
      </w:r>
      <w:r>
        <w:rPr>
          <w:rFonts w:eastAsia="Times New Roman" w:cs="Times New Roman"/>
          <w:bCs/>
          <w:szCs w:val="24"/>
          <w:lang w:val="en-US"/>
        </w:rPr>
        <w:t xml:space="preserve">dilakukan untuk menghapus awalan dan akhiran dari suatu kata. Tujuan dari tahap </w:t>
      </w:r>
      <w:r>
        <w:rPr>
          <w:rFonts w:eastAsia="Times New Roman" w:cs="Times New Roman"/>
          <w:bCs/>
          <w:i/>
          <w:iCs/>
          <w:szCs w:val="24"/>
          <w:lang w:val="en-US"/>
        </w:rPr>
        <w:t>stemming</w:t>
      </w:r>
      <w:r>
        <w:rPr>
          <w:rFonts w:eastAsia="Times New Roman" w:cs="Times New Roman"/>
          <w:bCs/>
          <w:szCs w:val="24"/>
          <w:lang w:val="en-US"/>
        </w:rPr>
        <w:t xml:space="preserve"> adalah untuk mendapatkan kata dasar yang sesuai. Proses </w:t>
      </w:r>
      <w:r>
        <w:rPr>
          <w:rFonts w:eastAsia="Times New Roman" w:cs="Times New Roman"/>
          <w:bCs/>
          <w:i/>
          <w:iCs/>
          <w:szCs w:val="24"/>
          <w:lang w:val="en-US"/>
        </w:rPr>
        <w:t xml:space="preserve">stemming </w:t>
      </w:r>
      <w:r>
        <w:rPr>
          <w:rFonts w:eastAsia="Times New Roman" w:cs="Times New Roman"/>
          <w:bCs/>
          <w:szCs w:val="24"/>
          <w:lang w:val="en-US"/>
        </w:rPr>
        <w:t xml:space="preserve">menggunakan </w:t>
      </w:r>
      <w:r>
        <w:rPr>
          <w:rFonts w:eastAsia="Times New Roman" w:cs="Times New Roman"/>
          <w:bCs/>
          <w:i/>
          <w:iCs/>
          <w:szCs w:val="24"/>
          <w:lang w:val="en-US"/>
        </w:rPr>
        <w:t>library</w:t>
      </w:r>
      <w:r>
        <w:rPr>
          <w:rFonts w:eastAsia="Times New Roman" w:cs="Times New Roman"/>
          <w:bCs/>
          <w:szCs w:val="24"/>
          <w:lang w:val="en-US"/>
        </w:rPr>
        <w:t xml:space="preserve"> Sastrawi berbasis Python yang tersedia pada </w:t>
      </w:r>
      <w:hyperlink r:id="rId26" w:history="1">
        <w:r w:rsidRPr="00FC17AD">
          <w:rPr>
            <w:rStyle w:val="Hyperlink"/>
            <w:rFonts w:eastAsia="Times New Roman" w:cs="Times New Roman"/>
            <w:bCs/>
            <w:szCs w:val="24"/>
            <w:lang w:val="en-US"/>
          </w:rPr>
          <w:t>https://github.com/sastrawi/sastrawi</w:t>
        </w:r>
      </w:hyperlink>
      <w:r>
        <w:rPr>
          <w:rFonts w:eastAsia="Times New Roman" w:cs="Times New Roman"/>
          <w:bCs/>
          <w:szCs w:val="24"/>
          <w:lang w:val="en-US"/>
        </w:rPr>
        <w:t xml:space="preserve">. </w:t>
      </w:r>
      <w:proofErr w:type="spellStart"/>
      <w:r>
        <w:rPr>
          <w:rFonts w:eastAsia="Times New Roman" w:cs="Times New Roman"/>
          <w:bCs/>
          <w:szCs w:val="24"/>
          <w:lang w:val="en-US"/>
        </w:rPr>
        <w:t>Algoritma</w:t>
      </w:r>
      <w:proofErr w:type="spellEnd"/>
      <w:r>
        <w:rPr>
          <w:rFonts w:eastAsia="Times New Roman" w:cs="Times New Roman"/>
          <w:bCs/>
          <w:szCs w:val="24"/>
          <w:lang w:val="en-US"/>
        </w:rPr>
        <w:t xml:space="preserve"> yang terdapat pada </w:t>
      </w:r>
      <w:r>
        <w:rPr>
          <w:rFonts w:eastAsia="Times New Roman" w:cs="Times New Roman"/>
          <w:bCs/>
          <w:i/>
          <w:iCs/>
          <w:szCs w:val="24"/>
          <w:lang w:val="en-US"/>
        </w:rPr>
        <w:t xml:space="preserve">library </w:t>
      </w:r>
      <w:r>
        <w:rPr>
          <w:rFonts w:eastAsia="Times New Roman" w:cs="Times New Roman"/>
          <w:bCs/>
          <w:szCs w:val="24"/>
          <w:lang w:val="en-US"/>
        </w:rPr>
        <w:t xml:space="preserve">Sastrawi adalah </w:t>
      </w:r>
      <w:proofErr w:type="spellStart"/>
      <w:r>
        <w:rPr>
          <w:rFonts w:eastAsia="Times New Roman" w:cs="Times New Roman"/>
          <w:bCs/>
          <w:szCs w:val="24"/>
          <w:lang w:val="en-US"/>
        </w:rPr>
        <w:t>Nazief-Adriani</w:t>
      </w:r>
      <w:proofErr w:type="spellEnd"/>
      <w:r>
        <w:rPr>
          <w:rFonts w:eastAsia="Times New Roman" w:cs="Times New Roman"/>
          <w:bCs/>
          <w:szCs w:val="24"/>
          <w:lang w:val="en-US"/>
        </w:rPr>
        <w:t xml:space="preserve"> yang digunakan untuk menghapus berbagai variasi awalan dan akhiran kata. Contoh data </w:t>
      </w:r>
      <w:r>
        <w:rPr>
          <w:rFonts w:eastAsia="Times New Roman" w:cs="Times New Roman"/>
          <w:bCs/>
          <w:i/>
          <w:iCs/>
          <w:szCs w:val="24"/>
          <w:lang w:val="en-US"/>
        </w:rPr>
        <w:t>tweet</w:t>
      </w:r>
      <w:r>
        <w:rPr>
          <w:rFonts w:eastAsia="Times New Roman" w:cs="Times New Roman"/>
          <w:bCs/>
          <w:szCs w:val="24"/>
          <w:lang w:val="en-US"/>
        </w:rPr>
        <w:t xml:space="preserve"> sebelum dan sesudah proses </w:t>
      </w:r>
      <w:r>
        <w:rPr>
          <w:rFonts w:eastAsia="Times New Roman" w:cs="Times New Roman"/>
          <w:bCs/>
          <w:i/>
          <w:iCs/>
          <w:szCs w:val="24"/>
          <w:lang w:val="en-US"/>
        </w:rPr>
        <w:t xml:space="preserve">stemming </w:t>
      </w:r>
      <w:r>
        <w:rPr>
          <w:rFonts w:eastAsia="Times New Roman" w:cs="Times New Roman"/>
          <w:bCs/>
          <w:szCs w:val="24"/>
          <w:lang w:val="en-US"/>
        </w:rPr>
        <w:t xml:space="preserve">dapat dilihat pada </w:t>
      </w:r>
      <w:ins w:id="522" w:author="fahmi abdillah" w:date="2022-07-13T23:16:00Z">
        <w:r w:rsidR="001D61D5">
          <w:rPr>
            <w:rFonts w:eastAsia="Times New Roman" w:cs="Times New Roman"/>
            <w:bCs/>
            <w:szCs w:val="24"/>
            <w:lang w:val="en-US"/>
          </w:rPr>
          <w:t>Tabel 3.</w:t>
        </w:r>
      </w:ins>
      <w:ins w:id="523" w:author="fahmi abdillah" w:date="2022-07-13T23:31:00Z">
        <w:r w:rsidR="00BF21CD">
          <w:rPr>
            <w:rFonts w:eastAsia="Times New Roman" w:cs="Times New Roman"/>
            <w:bCs/>
            <w:szCs w:val="24"/>
            <w:lang w:val="en-US"/>
          </w:rPr>
          <w:t>4</w:t>
        </w:r>
      </w:ins>
      <w:ins w:id="524" w:author="fahmi abdillah" w:date="2022-07-13T23:16:00Z">
        <w:r w:rsidR="001D61D5">
          <w:rPr>
            <w:rFonts w:eastAsia="Times New Roman" w:cs="Times New Roman"/>
            <w:bCs/>
            <w:szCs w:val="24"/>
            <w:lang w:val="en-US"/>
          </w:rPr>
          <w:t>.</w:t>
        </w:r>
      </w:ins>
      <w:del w:id="525" w:author="fahmi abdillah" w:date="2022-07-13T23:16:00Z">
        <w:r w:rsidDel="001D61D5">
          <w:rPr>
            <w:rFonts w:eastAsia="Times New Roman" w:cs="Times New Roman"/>
            <w:bCs/>
            <w:szCs w:val="24"/>
            <w:lang w:val="en-US"/>
          </w:rPr>
          <w:delText>..</w:delText>
        </w:r>
      </w:del>
    </w:p>
    <w:p w14:paraId="7AC91699" w14:textId="03CD46E0" w:rsidR="008D4445" w:rsidRPr="005F0D74" w:rsidRDefault="008D4445">
      <w:pPr>
        <w:pStyle w:val="Caption"/>
        <w:keepNext/>
        <w:jc w:val="center"/>
        <w:rPr>
          <w:ins w:id="526" w:author="fahmi abdillah" w:date="2022-07-13T23:15:00Z"/>
          <w:szCs w:val="24"/>
        </w:rPr>
        <w:pPrChange w:id="527" w:author="fahmi abdillah" w:date="2022-07-13T23:15:00Z">
          <w:pPr/>
        </w:pPrChange>
      </w:pPr>
      <w:bookmarkStart w:id="528" w:name="_Toc108684913"/>
      <w:ins w:id="529" w:author="fahmi abdillah" w:date="2022-07-13T23:15:00Z">
        <w:r w:rsidRPr="008D4445">
          <w:rPr>
            <w:i w:val="0"/>
            <w:iCs w:val="0"/>
            <w:color w:val="auto"/>
            <w:sz w:val="24"/>
            <w:szCs w:val="24"/>
            <w:rPrChange w:id="530" w:author="fahmi abdillah" w:date="2022-07-13T23:16:00Z">
              <w:rPr/>
            </w:rPrChange>
          </w:rPr>
          <w:t xml:space="preserve">Tabel </w:t>
        </w:r>
      </w:ins>
      <w:ins w:id="531" w:author="fahmi abdillah" w:date="2022-07-13T23:28:00Z">
        <w:r w:rsidR="0041612F">
          <w:rPr>
            <w:i w:val="0"/>
            <w:iCs w:val="0"/>
            <w:color w:val="auto"/>
            <w:sz w:val="24"/>
            <w:szCs w:val="24"/>
            <w:lang w:val="en-US"/>
          </w:rPr>
          <w:t>3</w:t>
        </w:r>
      </w:ins>
      <w:ins w:id="532" w:author="fahmi abdillah" w:date="2022-07-13T23:15:00Z">
        <w:r w:rsidRPr="008D4445">
          <w:rPr>
            <w:i w:val="0"/>
            <w:iCs w:val="0"/>
            <w:color w:val="auto"/>
            <w:sz w:val="24"/>
            <w:szCs w:val="24"/>
            <w:rPrChange w:id="533" w:author="fahmi abdillah" w:date="2022-07-13T23:16:00Z">
              <w:rPr/>
            </w:rPrChange>
          </w:rPr>
          <w:t>.</w:t>
        </w:r>
      </w:ins>
      <w:ins w:id="534" w:author="fahmi abdillah" w:date="2022-07-13T23:29:00Z">
        <w:r w:rsidR="00044A65">
          <w:rPr>
            <w:i w:val="0"/>
            <w:iCs w:val="0"/>
            <w:color w:val="auto"/>
            <w:sz w:val="24"/>
            <w:szCs w:val="24"/>
          </w:rPr>
          <w:fldChar w:fldCharType="begin"/>
        </w:r>
        <w:r w:rsidR="00044A65">
          <w:rPr>
            <w:i w:val="0"/>
            <w:iCs w:val="0"/>
            <w:color w:val="auto"/>
            <w:sz w:val="24"/>
            <w:szCs w:val="24"/>
          </w:rPr>
          <w:instrText xml:space="preserve"> SEQ Tabel \* ARABIC \s 1 </w:instrText>
        </w:r>
      </w:ins>
      <w:r w:rsidR="00044A65">
        <w:rPr>
          <w:i w:val="0"/>
          <w:iCs w:val="0"/>
          <w:color w:val="auto"/>
          <w:sz w:val="24"/>
          <w:szCs w:val="24"/>
        </w:rPr>
        <w:fldChar w:fldCharType="separate"/>
      </w:r>
      <w:r w:rsidR="001E7EED">
        <w:rPr>
          <w:i w:val="0"/>
          <w:iCs w:val="0"/>
          <w:noProof/>
          <w:color w:val="auto"/>
          <w:sz w:val="24"/>
          <w:szCs w:val="24"/>
        </w:rPr>
        <w:t>4</w:t>
      </w:r>
      <w:ins w:id="535" w:author="fahmi abdillah" w:date="2022-07-13T23:29:00Z">
        <w:r w:rsidR="00044A65">
          <w:rPr>
            <w:i w:val="0"/>
            <w:iCs w:val="0"/>
            <w:color w:val="auto"/>
            <w:sz w:val="24"/>
            <w:szCs w:val="24"/>
          </w:rPr>
          <w:fldChar w:fldCharType="end"/>
        </w:r>
      </w:ins>
      <w:ins w:id="536" w:author="fahmi abdillah" w:date="2022-07-13T23:15:00Z">
        <w:r w:rsidRPr="008D4445">
          <w:rPr>
            <w:i w:val="0"/>
            <w:iCs w:val="0"/>
            <w:color w:val="auto"/>
            <w:sz w:val="24"/>
            <w:szCs w:val="24"/>
            <w:lang w:val="en-US"/>
            <w:rPrChange w:id="537" w:author="fahmi abdillah" w:date="2022-07-13T23:16:00Z">
              <w:rPr>
                <w:lang w:val="en-US"/>
              </w:rPr>
            </w:rPrChange>
          </w:rPr>
          <w:t xml:space="preserve"> Contoh</w:t>
        </w:r>
        <w:r w:rsidRPr="008D4445">
          <w:rPr>
            <w:color w:val="auto"/>
            <w:sz w:val="24"/>
            <w:szCs w:val="24"/>
            <w:lang w:val="en-US"/>
            <w:rPrChange w:id="538" w:author="fahmi abdillah" w:date="2022-07-13T23:16:00Z">
              <w:rPr>
                <w:lang w:val="en-US"/>
              </w:rPr>
            </w:rPrChange>
          </w:rPr>
          <w:t xml:space="preserve"> stemming</w:t>
        </w:r>
        <w:bookmarkEnd w:id="528"/>
      </w:ins>
    </w:p>
    <w:tbl>
      <w:tblPr>
        <w:tblStyle w:val="TableGrid"/>
        <w:tblW w:w="0" w:type="auto"/>
        <w:tblLook w:val="04A0" w:firstRow="1" w:lastRow="0" w:firstColumn="1" w:lastColumn="0" w:noHBand="0" w:noVBand="1"/>
      </w:tblPr>
      <w:tblGrid>
        <w:gridCol w:w="3965"/>
        <w:gridCol w:w="3965"/>
      </w:tblGrid>
      <w:tr w:rsidR="000E608E" w:rsidRPr="004A43CB" w14:paraId="4631E460" w14:textId="77777777" w:rsidTr="00043D71">
        <w:trPr>
          <w:ins w:id="539" w:author="fahmi abdillah" w:date="2022-07-13T22:37:00Z"/>
        </w:trPr>
        <w:tc>
          <w:tcPr>
            <w:tcW w:w="3965" w:type="dxa"/>
          </w:tcPr>
          <w:p w14:paraId="1532EBF0" w14:textId="77777777" w:rsidR="000E608E" w:rsidRPr="004A43CB" w:rsidRDefault="000E608E" w:rsidP="00043D71">
            <w:pPr>
              <w:jc w:val="center"/>
              <w:rPr>
                <w:ins w:id="540" w:author="fahmi abdillah" w:date="2022-07-13T22:37:00Z"/>
                <w:rFonts w:cs="Times New Roman"/>
                <w:b/>
                <w:bCs/>
                <w:szCs w:val="24"/>
              </w:rPr>
            </w:pPr>
            <w:ins w:id="541" w:author="fahmi abdillah" w:date="2022-07-13T22:37:00Z">
              <w:r w:rsidRPr="004A43CB">
                <w:rPr>
                  <w:rFonts w:cs="Times New Roman"/>
                  <w:b/>
                  <w:bCs/>
                  <w:szCs w:val="24"/>
                </w:rPr>
                <w:t>Data awal</w:t>
              </w:r>
            </w:ins>
          </w:p>
        </w:tc>
        <w:tc>
          <w:tcPr>
            <w:tcW w:w="3965" w:type="dxa"/>
          </w:tcPr>
          <w:p w14:paraId="5D920760" w14:textId="77777777" w:rsidR="000E608E" w:rsidRPr="004A43CB" w:rsidRDefault="000E608E" w:rsidP="00043D71">
            <w:pPr>
              <w:jc w:val="center"/>
              <w:rPr>
                <w:ins w:id="542" w:author="fahmi abdillah" w:date="2022-07-13T22:37:00Z"/>
                <w:rFonts w:cs="Times New Roman"/>
                <w:b/>
                <w:bCs/>
                <w:szCs w:val="24"/>
              </w:rPr>
            </w:pPr>
            <w:ins w:id="543" w:author="fahmi abdillah" w:date="2022-07-13T22:37:00Z">
              <w:r w:rsidRPr="004A43CB">
                <w:rPr>
                  <w:rFonts w:cs="Times New Roman"/>
                  <w:b/>
                  <w:bCs/>
                  <w:szCs w:val="24"/>
                </w:rPr>
                <w:t>Data akhir</w:t>
              </w:r>
            </w:ins>
          </w:p>
        </w:tc>
      </w:tr>
      <w:tr w:rsidR="000E608E" w:rsidRPr="004A43CB" w14:paraId="3F64BACA" w14:textId="77777777" w:rsidTr="00043D71">
        <w:trPr>
          <w:ins w:id="544" w:author="fahmi abdillah" w:date="2022-07-13T22:37:00Z"/>
        </w:trPr>
        <w:tc>
          <w:tcPr>
            <w:tcW w:w="3965" w:type="dxa"/>
          </w:tcPr>
          <w:p w14:paraId="031307A7" w14:textId="43E4F24A" w:rsidR="000E608E" w:rsidRPr="004A43CB" w:rsidRDefault="000E608E" w:rsidP="000E608E">
            <w:pPr>
              <w:rPr>
                <w:ins w:id="545" w:author="fahmi abdillah" w:date="2022-07-13T22:37:00Z"/>
                <w:rFonts w:cs="Times New Roman"/>
                <w:szCs w:val="24"/>
              </w:rPr>
            </w:pPr>
            <w:ins w:id="546" w:author="fahmi abdillah" w:date="2022-07-13T22:38:00Z">
              <w:r>
                <w:rPr>
                  <w:rFonts w:cs="Times New Roman"/>
                  <w:szCs w:val="24"/>
                </w:rPr>
                <w:t>“</w:t>
              </w:r>
              <w:r w:rsidRPr="000E608E">
                <w:rPr>
                  <w:rFonts w:cs="Times New Roman"/>
                  <w:szCs w:val="24"/>
                </w:rPr>
                <w:t>dr</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erlina</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menyarankan</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pasien</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covid19</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memantau</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frekuensi</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napas</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tanda</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sesak</w:t>
              </w:r>
              <w:r>
                <w:rPr>
                  <w:rFonts w:cs="Times New Roman"/>
                  <w:szCs w:val="24"/>
                </w:rPr>
                <w:t>”</w:t>
              </w:r>
              <w:r w:rsidRPr="000E608E">
                <w:rPr>
                  <w:rFonts w:cs="Times New Roman"/>
                  <w:szCs w:val="24"/>
                </w:rPr>
                <w:t xml:space="preserve">, </w:t>
              </w:r>
              <w:r>
                <w:rPr>
                  <w:rFonts w:cs="Times New Roman"/>
                  <w:szCs w:val="24"/>
                </w:rPr>
                <w:t>“</w:t>
              </w:r>
              <w:r w:rsidRPr="000E608E">
                <w:rPr>
                  <w:rFonts w:cs="Times New Roman"/>
                  <w:szCs w:val="24"/>
                </w:rPr>
                <w:t>napas</w:t>
              </w:r>
              <w:r>
                <w:rPr>
                  <w:rFonts w:cs="Times New Roman"/>
                  <w:szCs w:val="24"/>
                </w:rPr>
                <w:t>”</w:t>
              </w:r>
            </w:ins>
          </w:p>
        </w:tc>
        <w:tc>
          <w:tcPr>
            <w:tcW w:w="3965" w:type="dxa"/>
          </w:tcPr>
          <w:p w14:paraId="0C193DCE" w14:textId="3A4B680F" w:rsidR="000E608E" w:rsidRPr="004A43CB" w:rsidRDefault="009F58DF" w:rsidP="000E608E">
            <w:pPr>
              <w:jc w:val="both"/>
              <w:rPr>
                <w:ins w:id="547" w:author="fahmi abdillah" w:date="2022-07-13T22:37:00Z"/>
                <w:rFonts w:cs="Times New Roman"/>
                <w:szCs w:val="24"/>
              </w:rPr>
            </w:pPr>
            <w:ins w:id="548" w:author="fahmi abdillah" w:date="2022-07-13T22:55:00Z">
              <w:r>
                <w:rPr>
                  <w:rFonts w:cs="Times New Roman"/>
                  <w:szCs w:val="24"/>
                </w:rPr>
                <w:t>“</w:t>
              </w:r>
              <w:r w:rsidR="000E608E" w:rsidRPr="000E608E">
                <w:rPr>
                  <w:rFonts w:cs="Times New Roman"/>
                  <w:szCs w:val="24"/>
                </w:rPr>
                <w:t>dr</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erlina</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saran</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pasien</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covid19</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pantau</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frekuensi</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napas</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tanda</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sesak</w:t>
              </w:r>
              <w:r>
                <w:rPr>
                  <w:rFonts w:cs="Times New Roman"/>
                  <w:szCs w:val="24"/>
                </w:rPr>
                <w:t>”</w:t>
              </w:r>
              <w:r w:rsidR="000E608E" w:rsidRPr="000E608E">
                <w:rPr>
                  <w:rFonts w:cs="Times New Roman"/>
                  <w:szCs w:val="24"/>
                </w:rPr>
                <w:t xml:space="preserve">, </w:t>
              </w:r>
              <w:r>
                <w:rPr>
                  <w:rFonts w:cs="Times New Roman"/>
                  <w:szCs w:val="24"/>
                </w:rPr>
                <w:t>“</w:t>
              </w:r>
              <w:r w:rsidR="000E608E" w:rsidRPr="000E608E">
                <w:rPr>
                  <w:rFonts w:cs="Times New Roman"/>
                  <w:szCs w:val="24"/>
                </w:rPr>
                <w:t>napas</w:t>
              </w:r>
              <w:r>
                <w:rPr>
                  <w:rFonts w:cs="Times New Roman"/>
                  <w:szCs w:val="24"/>
                </w:rPr>
                <w:t>”</w:t>
              </w:r>
            </w:ins>
          </w:p>
        </w:tc>
      </w:tr>
      <w:tr w:rsidR="000E608E" w:rsidRPr="004A43CB" w14:paraId="01FC4DFE" w14:textId="77777777" w:rsidTr="00043D71">
        <w:trPr>
          <w:ins w:id="549" w:author="fahmi abdillah" w:date="2022-07-13T22:37:00Z"/>
        </w:trPr>
        <w:tc>
          <w:tcPr>
            <w:tcW w:w="3965" w:type="dxa"/>
          </w:tcPr>
          <w:p w14:paraId="165EB5A3" w14:textId="77777777" w:rsidR="000E608E" w:rsidRPr="004A43CB" w:rsidRDefault="000E608E" w:rsidP="000E608E">
            <w:pPr>
              <w:rPr>
                <w:ins w:id="550" w:author="fahmi abdillah" w:date="2022-07-13T22:37:00Z"/>
                <w:rFonts w:cs="Times New Roman"/>
                <w:szCs w:val="24"/>
              </w:rPr>
            </w:pPr>
            <w:ins w:id="551" w:author="fahmi abdillah" w:date="2022-07-13T22:37:00Z">
              <w:r w:rsidRPr="004A43CB">
                <w:rPr>
                  <w:rFonts w:cs="Times New Roman"/>
                  <w:szCs w:val="24"/>
                </w:rPr>
                <w:t xml:space="preserve">“kyk”,  “ga”,  “sanggup”,  “pegang”,  “hp”,  “lama”, “liat”,  “twitter”,  “pd”,  “nyari”,  “oksigen”,  “trs”,  “kamar”,  “RS”, “di”,  “WA”,  “juga”,  “tiap”,  “hr”,  “ada”,  “aja”, “grup”,  “yg”,  “ngabarin”,  “positif”,   “nyari”,  </w:t>
              </w:r>
              <w:r w:rsidRPr="004A43CB">
                <w:rPr>
                  <w:rFonts w:cs="Times New Roman"/>
                  <w:szCs w:val="24"/>
                </w:rPr>
                <w:lastRenderedPageBreak/>
                <w:t>“obat”, “donar”,  “darah”,  “plasma”,  “kritis”,  “lah”,  “sesak”,  “napas”,  “lah”,  “gw”,  “yg”,  “sehat”,  “jd”,  “berasa”,  “ikut”,  “sakit”</w:t>
              </w:r>
            </w:ins>
          </w:p>
        </w:tc>
        <w:tc>
          <w:tcPr>
            <w:tcW w:w="3965" w:type="dxa"/>
          </w:tcPr>
          <w:p w14:paraId="4A6AE5BD" w14:textId="23B0A803" w:rsidR="000E608E" w:rsidRPr="004A43CB" w:rsidRDefault="009F58DF" w:rsidP="000E608E">
            <w:pPr>
              <w:jc w:val="both"/>
              <w:rPr>
                <w:ins w:id="552" w:author="fahmi abdillah" w:date="2022-07-13T22:37:00Z"/>
                <w:rFonts w:cs="Times New Roman"/>
                <w:szCs w:val="24"/>
              </w:rPr>
            </w:pPr>
            <w:ins w:id="553" w:author="fahmi abdillah" w:date="2022-07-13T23:04:00Z">
              <w:r>
                <w:rPr>
                  <w:rFonts w:cs="Times New Roman"/>
                  <w:szCs w:val="24"/>
                </w:rPr>
                <w:lastRenderedPageBreak/>
                <w:t>“</w:t>
              </w:r>
              <w:r w:rsidRPr="009F58DF">
                <w:rPr>
                  <w:rFonts w:cs="Times New Roman"/>
                  <w:szCs w:val="24"/>
                </w:rPr>
                <w:t>sanggup</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pegang</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oksigen</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kamar</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grup</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positif</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obat</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darah</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plasma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kritis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sesak</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napas</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sehat</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asa</w:t>
              </w:r>
              <w:r>
                <w:rPr>
                  <w:rFonts w:cs="Times New Roman"/>
                  <w:szCs w:val="24"/>
                </w:rPr>
                <w:t>”</w:t>
              </w:r>
              <w:r w:rsidRPr="009F58DF">
                <w:rPr>
                  <w:rFonts w:cs="Times New Roman"/>
                  <w:szCs w:val="24"/>
                </w:rPr>
                <w:t xml:space="preserve">, </w:t>
              </w:r>
              <w:r>
                <w:rPr>
                  <w:rFonts w:cs="Times New Roman"/>
                  <w:szCs w:val="24"/>
                </w:rPr>
                <w:t>“</w:t>
              </w:r>
              <w:r w:rsidRPr="009F58DF">
                <w:rPr>
                  <w:rFonts w:cs="Times New Roman"/>
                  <w:szCs w:val="24"/>
                </w:rPr>
                <w:t>sakit</w:t>
              </w:r>
              <w:r>
                <w:rPr>
                  <w:rFonts w:cs="Times New Roman"/>
                  <w:szCs w:val="24"/>
                </w:rPr>
                <w:t>”</w:t>
              </w:r>
            </w:ins>
          </w:p>
        </w:tc>
      </w:tr>
    </w:tbl>
    <w:p w14:paraId="25DC72F5" w14:textId="77777777" w:rsidR="000E608E" w:rsidRPr="005A3F6D" w:rsidRDefault="000E608E" w:rsidP="0077059C">
      <w:pPr>
        <w:spacing w:line="360" w:lineRule="auto"/>
        <w:jc w:val="both"/>
        <w:rPr>
          <w:rFonts w:eastAsia="Times New Roman" w:cs="Times New Roman"/>
          <w:bCs/>
          <w:szCs w:val="24"/>
          <w:lang w:val="en-US"/>
        </w:rPr>
      </w:pPr>
    </w:p>
    <w:p w14:paraId="01C42705" w14:textId="77777777" w:rsidR="005A3F6D" w:rsidRDefault="005A3F6D" w:rsidP="0077059C">
      <w:pPr>
        <w:spacing w:line="360" w:lineRule="auto"/>
        <w:jc w:val="both"/>
        <w:rPr>
          <w:rFonts w:eastAsia="Times New Roman" w:cs="Times New Roman"/>
          <w:bCs/>
          <w:szCs w:val="24"/>
          <w:lang w:val="en-US"/>
        </w:rPr>
      </w:pPr>
    </w:p>
    <w:p w14:paraId="07FDCAF7" w14:textId="51E60E6C" w:rsidR="0077059C" w:rsidRDefault="0077059C">
      <w:pPr>
        <w:pStyle w:val="Heading4"/>
        <w:rPr>
          <w:lang w:val="en-US"/>
        </w:rPr>
        <w:pPrChange w:id="554" w:author="fahmi abdillah" w:date="2022-07-13T15:05:00Z">
          <w:pPr>
            <w:spacing w:line="360" w:lineRule="auto"/>
            <w:jc w:val="both"/>
          </w:pPr>
        </w:pPrChange>
      </w:pPr>
      <w:del w:id="555" w:author="fahmi abdillah" w:date="2022-07-13T15:05:00Z">
        <w:r w:rsidDel="00F87540">
          <w:rPr>
            <w:lang w:val="en-US"/>
          </w:rPr>
          <w:delText xml:space="preserve">5. </w:delText>
        </w:r>
      </w:del>
      <w:r>
        <w:rPr>
          <w:lang w:val="en-US"/>
        </w:rPr>
        <w:t>Pembuatan Term Document Matrix</w:t>
      </w:r>
    </w:p>
    <w:p w14:paraId="0E724C4E" w14:textId="3EC5286E" w:rsidR="005A3F6D" w:rsidRDefault="005A3F6D" w:rsidP="0077059C">
      <w:pPr>
        <w:spacing w:line="360" w:lineRule="auto"/>
        <w:jc w:val="both"/>
        <w:rPr>
          <w:ins w:id="556" w:author="fahmi abdillah" w:date="2022-07-13T13:33:00Z"/>
          <w:rFonts w:eastAsia="Times New Roman" w:cs="Times New Roman"/>
          <w:bCs/>
          <w:szCs w:val="24"/>
          <w:lang w:val="en-US"/>
        </w:rPr>
      </w:pPr>
      <w:r>
        <w:rPr>
          <w:rFonts w:eastAsia="Times New Roman" w:cs="Times New Roman"/>
          <w:bCs/>
          <w:szCs w:val="24"/>
          <w:lang w:val="en-US"/>
        </w:rPr>
        <w:tab/>
        <w:t xml:space="preserve">Proses pembuatan </w:t>
      </w:r>
      <w:r w:rsidRPr="005A3F6D">
        <w:rPr>
          <w:rFonts w:eastAsia="Times New Roman" w:cs="Times New Roman"/>
          <w:bCs/>
          <w:i/>
          <w:iCs/>
          <w:szCs w:val="24"/>
          <w:lang w:val="en-US"/>
        </w:rPr>
        <w:t>Term Document Matrix</w:t>
      </w:r>
      <w:r>
        <w:rPr>
          <w:rFonts w:eastAsia="Times New Roman" w:cs="Times New Roman"/>
          <w:bCs/>
          <w:i/>
          <w:iCs/>
          <w:szCs w:val="24"/>
          <w:lang w:val="en-US"/>
        </w:rPr>
        <w:t xml:space="preserve"> </w:t>
      </w:r>
      <w:r w:rsidRPr="005A3F6D">
        <w:rPr>
          <w:rFonts w:eastAsia="Times New Roman" w:cs="Times New Roman"/>
          <w:bCs/>
          <w:szCs w:val="24"/>
          <w:lang w:val="en-US"/>
        </w:rPr>
        <w:t>(TDM)</w:t>
      </w:r>
      <w:r>
        <w:rPr>
          <w:rFonts w:eastAsia="Times New Roman" w:cs="Times New Roman"/>
          <w:bCs/>
          <w:szCs w:val="24"/>
          <w:lang w:val="en-US"/>
        </w:rPr>
        <w:t xml:space="preserve"> menggunakan </w:t>
      </w:r>
      <w:r>
        <w:rPr>
          <w:rFonts w:eastAsia="Times New Roman" w:cs="Times New Roman"/>
          <w:bCs/>
          <w:i/>
          <w:iCs/>
          <w:szCs w:val="24"/>
          <w:lang w:val="en-US"/>
        </w:rPr>
        <w:t xml:space="preserve">library </w:t>
      </w:r>
      <w:proofErr w:type="spellStart"/>
      <w:r>
        <w:rPr>
          <w:rFonts w:eastAsia="Times New Roman" w:cs="Times New Roman"/>
          <w:bCs/>
          <w:szCs w:val="24"/>
          <w:lang w:val="en-US"/>
        </w:rPr>
        <w:t>scikit</w:t>
      </w:r>
      <w:proofErr w:type="spellEnd"/>
      <w:r>
        <w:rPr>
          <w:rFonts w:eastAsia="Times New Roman" w:cs="Times New Roman"/>
          <w:bCs/>
          <w:szCs w:val="24"/>
          <w:lang w:val="en-US"/>
        </w:rPr>
        <w:t xml:space="preserve">-learn berbasis Python yang tersedia pada </w:t>
      </w:r>
      <w:hyperlink r:id="rId27" w:history="1">
        <w:r w:rsidRPr="00FC17AD">
          <w:rPr>
            <w:rStyle w:val="Hyperlink"/>
            <w:rFonts w:eastAsia="Times New Roman" w:cs="Times New Roman"/>
            <w:bCs/>
            <w:szCs w:val="24"/>
            <w:lang w:val="en-US"/>
          </w:rPr>
          <w:t>https://scikit-learn.org/</w:t>
        </w:r>
      </w:hyperlink>
      <w:r>
        <w:rPr>
          <w:rFonts w:eastAsia="Times New Roman" w:cs="Times New Roman"/>
          <w:bCs/>
          <w:szCs w:val="24"/>
          <w:lang w:val="en-US"/>
        </w:rPr>
        <w:t xml:space="preserve">. Tahap pembuatan TDM dilakukan untuk menghasilkan matriks frekuensi kemunculan </w:t>
      </w:r>
      <w:r>
        <w:rPr>
          <w:rFonts w:eastAsia="Times New Roman" w:cs="Times New Roman"/>
          <w:bCs/>
          <w:i/>
          <w:iCs/>
          <w:szCs w:val="24"/>
          <w:lang w:val="en-US"/>
        </w:rPr>
        <w:t xml:space="preserve">term </w:t>
      </w:r>
      <w:r>
        <w:rPr>
          <w:rFonts w:eastAsia="Times New Roman" w:cs="Times New Roman"/>
          <w:bCs/>
          <w:szCs w:val="24"/>
          <w:lang w:val="en-US"/>
        </w:rPr>
        <w:t xml:space="preserve">pada suatu dokumen. Satu </w:t>
      </w:r>
      <w:r>
        <w:rPr>
          <w:rFonts w:eastAsia="Times New Roman" w:cs="Times New Roman"/>
          <w:bCs/>
          <w:i/>
          <w:iCs/>
          <w:szCs w:val="24"/>
          <w:lang w:val="en-US"/>
        </w:rPr>
        <w:t xml:space="preserve">tweet </w:t>
      </w:r>
      <w:r>
        <w:rPr>
          <w:rFonts w:eastAsia="Times New Roman" w:cs="Times New Roman"/>
          <w:bCs/>
          <w:szCs w:val="24"/>
          <w:lang w:val="en-US"/>
        </w:rPr>
        <w:t xml:space="preserve">mewakili 1 dokumen. Pada proses ini dilakukan reduksi </w:t>
      </w:r>
      <w:r>
        <w:rPr>
          <w:rFonts w:eastAsia="Times New Roman" w:cs="Times New Roman"/>
          <w:bCs/>
          <w:i/>
          <w:iCs/>
          <w:szCs w:val="24"/>
          <w:lang w:val="en-US"/>
        </w:rPr>
        <w:t xml:space="preserve">term </w:t>
      </w:r>
      <w:r>
        <w:rPr>
          <w:rFonts w:eastAsia="Times New Roman" w:cs="Times New Roman"/>
          <w:bCs/>
          <w:szCs w:val="24"/>
          <w:lang w:val="en-US"/>
        </w:rPr>
        <w:t xml:space="preserve">untuk memperkecil dimensi matriks. Matriks pada TDM memiliki baris yang berisi indeks dari dokumen pada kumpulan </w:t>
      </w:r>
      <w:r>
        <w:rPr>
          <w:rFonts w:eastAsia="Times New Roman" w:cs="Times New Roman"/>
          <w:bCs/>
          <w:i/>
          <w:iCs/>
          <w:szCs w:val="24"/>
          <w:lang w:val="en-US"/>
        </w:rPr>
        <w:t>corpu</w:t>
      </w:r>
      <w:ins w:id="557" w:author="fahmi abdillah" w:date="2022-06-19T19:41:00Z">
        <w:r w:rsidR="00C06F14">
          <w:rPr>
            <w:rFonts w:eastAsia="Times New Roman" w:cs="Times New Roman"/>
            <w:bCs/>
            <w:i/>
            <w:iCs/>
            <w:szCs w:val="24"/>
            <w:lang w:val="en-US"/>
          </w:rPr>
          <w:t>s</w:t>
        </w:r>
      </w:ins>
      <w:del w:id="558" w:author="fahmi abdillah" w:date="2022-06-19T19:41:00Z">
        <w:r w:rsidDel="00C06F14">
          <w:rPr>
            <w:rFonts w:eastAsia="Times New Roman" w:cs="Times New Roman"/>
            <w:bCs/>
            <w:i/>
            <w:iCs/>
            <w:szCs w:val="24"/>
            <w:lang w:val="en-US"/>
          </w:rPr>
          <w:delText>a</w:delText>
        </w:r>
      </w:del>
      <w:r>
        <w:rPr>
          <w:rFonts w:eastAsia="Times New Roman" w:cs="Times New Roman"/>
          <w:bCs/>
          <w:i/>
          <w:iCs/>
          <w:szCs w:val="24"/>
          <w:lang w:val="en-US"/>
        </w:rPr>
        <w:t xml:space="preserve"> </w:t>
      </w:r>
      <w:r>
        <w:rPr>
          <w:rFonts w:eastAsia="Times New Roman" w:cs="Times New Roman"/>
          <w:bCs/>
          <w:szCs w:val="24"/>
          <w:lang w:val="en-US"/>
        </w:rPr>
        <w:t xml:space="preserve">dan kolom yang menunjukkan kata yang ada dalam data </w:t>
      </w:r>
      <w:r w:rsidRPr="005A3F6D">
        <w:rPr>
          <w:rFonts w:eastAsia="Times New Roman" w:cs="Times New Roman"/>
          <w:bCs/>
          <w:i/>
          <w:iCs/>
          <w:szCs w:val="24"/>
          <w:lang w:val="en-US"/>
        </w:rPr>
        <w:t>tweet</w:t>
      </w:r>
      <w:r>
        <w:rPr>
          <w:rFonts w:eastAsia="Times New Roman" w:cs="Times New Roman"/>
          <w:bCs/>
          <w:szCs w:val="24"/>
          <w:lang w:val="en-US"/>
        </w:rPr>
        <w:t xml:space="preserve">. Hasil pembuatan TDM digunakan pada tahap </w:t>
      </w:r>
      <w:proofErr w:type="spellStart"/>
      <w:r>
        <w:rPr>
          <w:rFonts w:eastAsia="Times New Roman" w:cs="Times New Roman"/>
          <w:bCs/>
          <w:szCs w:val="24"/>
          <w:lang w:val="en-US"/>
        </w:rPr>
        <w:t>klasterisasi</w:t>
      </w:r>
      <w:proofErr w:type="spellEnd"/>
      <w:r>
        <w:rPr>
          <w:rFonts w:eastAsia="Times New Roman" w:cs="Times New Roman"/>
          <w:bCs/>
          <w:szCs w:val="24"/>
          <w:lang w:val="en-US"/>
        </w:rPr>
        <w:t xml:space="preserve">. </w:t>
      </w:r>
    </w:p>
    <w:p w14:paraId="2CACD58F" w14:textId="12C2BDE2" w:rsidR="0008610B" w:rsidRDefault="0008610B" w:rsidP="0077059C">
      <w:pPr>
        <w:spacing w:line="360" w:lineRule="auto"/>
        <w:jc w:val="both"/>
        <w:rPr>
          <w:ins w:id="559" w:author="fahmi abdillah" w:date="2022-07-13T13:33:00Z"/>
          <w:rFonts w:eastAsia="Times New Roman" w:cs="Times New Roman"/>
          <w:bCs/>
          <w:szCs w:val="24"/>
          <w:lang w:val="en-US"/>
        </w:rPr>
      </w:pPr>
    </w:p>
    <w:p w14:paraId="53FB30B0" w14:textId="60D19EE8" w:rsidR="0008610B" w:rsidRDefault="0008610B">
      <w:pPr>
        <w:pStyle w:val="Heading4"/>
        <w:rPr>
          <w:ins w:id="560" w:author="fahmi abdillah" w:date="2022-07-13T13:33:00Z"/>
          <w:lang w:val="en-US"/>
        </w:rPr>
        <w:pPrChange w:id="561" w:author="fahmi abdillah" w:date="2022-07-13T15:05:00Z">
          <w:pPr>
            <w:spacing w:line="360" w:lineRule="auto"/>
            <w:jc w:val="both"/>
          </w:pPr>
        </w:pPrChange>
      </w:pPr>
      <w:proofErr w:type="spellStart"/>
      <w:ins w:id="562" w:author="fahmi abdillah" w:date="2022-07-13T13:33:00Z">
        <w:r>
          <w:rPr>
            <w:lang w:val="en-US"/>
          </w:rPr>
          <w:t>Pembobotan</w:t>
        </w:r>
        <w:proofErr w:type="spellEnd"/>
        <w:r>
          <w:rPr>
            <w:lang w:val="en-US"/>
          </w:rPr>
          <w:t xml:space="preserve"> TF-IDF</w:t>
        </w:r>
      </w:ins>
    </w:p>
    <w:p w14:paraId="1C500A0D" w14:textId="29E49702" w:rsidR="00F632FD" w:rsidRDefault="0008610B" w:rsidP="00F92836">
      <w:pPr>
        <w:spacing w:line="360" w:lineRule="auto"/>
        <w:rPr>
          <w:rFonts w:eastAsia="Times New Roman" w:cs="Times New Roman"/>
          <w:bCs/>
          <w:szCs w:val="24"/>
          <w:lang w:val="en-US"/>
        </w:rPr>
      </w:pPr>
      <w:ins w:id="563" w:author="fahmi abdillah" w:date="2022-07-13T13:33:00Z">
        <w:r>
          <w:rPr>
            <w:rFonts w:eastAsia="Times New Roman" w:cs="Times New Roman"/>
            <w:bCs/>
            <w:szCs w:val="24"/>
            <w:lang w:val="en-US"/>
          </w:rPr>
          <w:tab/>
        </w:r>
      </w:ins>
      <w:ins w:id="564" w:author="fahmi abdillah" w:date="2022-07-13T13:34:00Z">
        <w:r>
          <w:rPr>
            <w:rFonts w:eastAsia="Times New Roman" w:cs="Times New Roman"/>
            <w:bCs/>
            <w:szCs w:val="24"/>
            <w:lang w:val="en-US"/>
          </w:rPr>
          <w:t xml:space="preserve">Tahap terakhir yang dilakukan pada </w:t>
        </w:r>
        <w:proofErr w:type="spellStart"/>
        <w:r>
          <w:rPr>
            <w:rFonts w:eastAsia="Times New Roman" w:cs="Times New Roman"/>
            <w:bCs/>
            <w:szCs w:val="24"/>
            <w:lang w:val="en-US"/>
          </w:rPr>
          <w:t>praproses</w:t>
        </w:r>
        <w:proofErr w:type="spellEnd"/>
        <w:r>
          <w:rPr>
            <w:rFonts w:eastAsia="Times New Roman" w:cs="Times New Roman"/>
            <w:bCs/>
            <w:szCs w:val="24"/>
            <w:lang w:val="en-US"/>
          </w:rPr>
          <w:t xml:space="preserve"> data dengan TF-IDF. Pada tahap ini dilakukan perhitungan sesuai dengan persamaan </w:t>
        </w:r>
      </w:ins>
      <w:ins w:id="565" w:author="fahmi abdillah" w:date="2022-07-13T13:35:00Z">
        <w:r>
          <w:rPr>
            <w:rFonts w:eastAsia="Times New Roman" w:cs="Times New Roman"/>
            <w:bCs/>
            <w:szCs w:val="24"/>
            <w:lang w:val="en-US"/>
          </w:rPr>
          <w:t xml:space="preserve">2.1, 2.2, dan 2.3. </w:t>
        </w:r>
      </w:ins>
      <w:ins w:id="566" w:author="fahmi abdillah" w:date="2022-07-13T13:36:00Z">
        <w:r>
          <w:rPr>
            <w:rFonts w:eastAsia="Times New Roman" w:cs="Times New Roman"/>
            <w:bCs/>
            <w:szCs w:val="24"/>
            <w:lang w:val="en-US"/>
          </w:rPr>
          <w:t>H</w:t>
        </w:r>
      </w:ins>
      <w:ins w:id="567" w:author="fahmi abdillah" w:date="2022-07-13T13:35:00Z">
        <w:r>
          <w:rPr>
            <w:rFonts w:eastAsia="Times New Roman" w:cs="Times New Roman"/>
            <w:bCs/>
            <w:szCs w:val="24"/>
            <w:lang w:val="en-US"/>
          </w:rPr>
          <w:t>asil dari tahap ini adalah vektor ukuran kemiripan yang dimiliki tiap</w:t>
        </w:r>
      </w:ins>
      <w:ins w:id="568" w:author="fahmi abdillah" w:date="2022-07-13T13:36:00Z">
        <w:r>
          <w:rPr>
            <w:rFonts w:eastAsia="Times New Roman" w:cs="Times New Roman"/>
            <w:bCs/>
            <w:szCs w:val="24"/>
            <w:lang w:val="en-US"/>
          </w:rPr>
          <w:t xml:space="preserve"> kata kunci</w:t>
        </w:r>
      </w:ins>
      <w:ins w:id="569" w:author="fahmi abdillah" w:date="2022-07-13T13:35:00Z">
        <w:r>
          <w:rPr>
            <w:rFonts w:eastAsia="Times New Roman" w:cs="Times New Roman"/>
            <w:bCs/>
            <w:szCs w:val="24"/>
            <w:lang w:val="en-US"/>
          </w:rPr>
          <w:t xml:space="preserve"> dokumen</w:t>
        </w:r>
      </w:ins>
      <w:ins w:id="570" w:author="fahmi abdillah" w:date="2022-07-13T13:36:00Z">
        <w:r>
          <w:rPr>
            <w:rFonts w:eastAsia="Times New Roman" w:cs="Times New Roman"/>
            <w:bCs/>
            <w:szCs w:val="24"/>
            <w:lang w:val="en-US"/>
          </w:rPr>
          <w:t>.</w:t>
        </w:r>
      </w:ins>
      <w:del w:id="571" w:author="fahmi abdillah" w:date="2022-06-19T18:53:00Z">
        <w:r w:rsidR="0077059C" w:rsidDel="00006B63">
          <w:rPr>
            <w:lang w:val="en-US"/>
          </w:rPr>
          <w:delText>Klasterisasi dengan K-Means</w:delText>
        </w:r>
      </w:del>
      <w:bookmarkStart w:id="572" w:name="_Toc108647466"/>
      <w:bookmarkStart w:id="573" w:name="_Toc108648782"/>
      <w:bookmarkStart w:id="574" w:name="_Toc108650541"/>
      <w:bookmarkStart w:id="575" w:name="_Toc108651936"/>
      <w:bookmarkStart w:id="576" w:name="_Toc108684845"/>
      <w:bookmarkEnd w:id="572"/>
      <w:bookmarkEnd w:id="573"/>
      <w:bookmarkEnd w:id="574"/>
      <w:bookmarkEnd w:id="575"/>
      <w:bookmarkEnd w:id="576"/>
    </w:p>
    <w:p w14:paraId="4182004B" w14:textId="33520B8C" w:rsidR="00F632FD" w:rsidRDefault="00F632FD" w:rsidP="00F632FD">
      <w:pPr>
        <w:rPr>
          <w:rFonts w:eastAsia="Times New Roman" w:cs="Times New Roman"/>
          <w:bCs/>
          <w:szCs w:val="24"/>
          <w:lang w:val="en-US"/>
        </w:rPr>
      </w:pPr>
    </w:p>
    <w:p w14:paraId="6D91CC94" w14:textId="20A8EA12" w:rsidR="00F632FD" w:rsidRDefault="00F632FD" w:rsidP="00F92836">
      <w:pPr>
        <w:pStyle w:val="Heading3"/>
        <w:rPr>
          <w:lang w:val="en-US"/>
        </w:rPr>
      </w:pPr>
      <w:bookmarkStart w:id="577" w:name="_Toc115957928"/>
      <w:proofErr w:type="spellStart"/>
      <w:r>
        <w:rPr>
          <w:lang w:val="en-US"/>
        </w:rPr>
        <w:t>Klasterisasi</w:t>
      </w:r>
      <w:proofErr w:type="spellEnd"/>
      <w:r>
        <w:rPr>
          <w:lang w:val="en-US"/>
        </w:rPr>
        <w:t xml:space="preserve"> dengan DBSCAN</w:t>
      </w:r>
      <w:bookmarkEnd w:id="577"/>
    </w:p>
    <w:p w14:paraId="70AA02E1" w14:textId="77777777" w:rsidR="00F92836" w:rsidRPr="00F632FD" w:rsidRDefault="00F92836" w:rsidP="0031130F">
      <w:pPr>
        <w:spacing w:line="360" w:lineRule="auto"/>
        <w:ind w:firstLine="426"/>
        <w:jc w:val="both"/>
        <w:rPr>
          <w:b/>
          <w:lang w:val="en-US"/>
        </w:rPr>
      </w:pPr>
      <w:r w:rsidRPr="00F632FD">
        <w:rPr>
          <w:lang w:val="en-US"/>
        </w:rPr>
        <w:t xml:space="preserve">Pada tahap ini dilakukan </w:t>
      </w:r>
      <w:proofErr w:type="spellStart"/>
      <w:r w:rsidRPr="00F632FD">
        <w:rPr>
          <w:lang w:val="en-US"/>
        </w:rPr>
        <w:t>klasterisasi</w:t>
      </w:r>
      <w:proofErr w:type="spellEnd"/>
      <w:r w:rsidRPr="00F632FD">
        <w:rPr>
          <w:lang w:val="en-US"/>
        </w:rPr>
        <w:t xml:space="preserve"> dengan algoritme DBSCAN untuk data </w:t>
      </w:r>
      <w:r w:rsidRPr="00F632FD">
        <w:rPr>
          <w:i/>
          <w:iCs/>
          <w:lang w:val="en-US"/>
        </w:rPr>
        <w:t>tweet</w:t>
      </w:r>
      <w:r w:rsidRPr="00F632FD">
        <w:rPr>
          <w:lang w:val="en-US"/>
        </w:rPr>
        <w:t xml:space="preserve"> yang telah dilakukan </w:t>
      </w:r>
      <w:proofErr w:type="spellStart"/>
      <w:r w:rsidRPr="00F632FD">
        <w:rPr>
          <w:lang w:val="en-US"/>
        </w:rPr>
        <w:t>praproses</w:t>
      </w:r>
      <w:proofErr w:type="spellEnd"/>
      <w:r w:rsidRPr="00F632FD">
        <w:rPr>
          <w:lang w:val="en-US"/>
        </w:rPr>
        <w:t xml:space="preserve"> menjadi </w:t>
      </w:r>
      <w:r w:rsidRPr="00F632FD">
        <w:rPr>
          <w:i/>
          <w:iCs/>
          <w:lang w:val="en-US"/>
        </w:rPr>
        <w:t xml:space="preserve">Term Document Matrix </w:t>
      </w:r>
      <w:r w:rsidRPr="00F632FD">
        <w:rPr>
          <w:lang w:val="en-US"/>
        </w:rPr>
        <w:t xml:space="preserve">(TDM) menggunakan </w:t>
      </w:r>
      <w:r w:rsidRPr="00F632FD">
        <w:rPr>
          <w:i/>
          <w:iCs/>
          <w:lang w:val="en-US"/>
        </w:rPr>
        <w:t xml:space="preserve">library </w:t>
      </w:r>
      <w:proofErr w:type="spellStart"/>
      <w:r w:rsidRPr="00F632FD">
        <w:rPr>
          <w:lang w:val="en-US"/>
          <w:rPrChange w:id="578" w:author="fahmi abdillah" w:date="2022-06-19T19:50:00Z">
            <w:rPr>
              <w:rFonts w:eastAsia="Times New Roman" w:cs="Times New Roman"/>
              <w:bCs/>
              <w:szCs w:val="24"/>
              <w:highlight w:val="red"/>
              <w:lang w:val="en-US"/>
            </w:rPr>
          </w:rPrChange>
        </w:rPr>
        <w:t>scikit</w:t>
      </w:r>
      <w:proofErr w:type="spellEnd"/>
      <w:r w:rsidRPr="00F632FD">
        <w:rPr>
          <w:lang w:val="en-US"/>
          <w:rPrChange w:id="579" w:author="fahmi abdillah" w:date="2022-06-19T19:50:00Z">
            <w:rPr>
              <w:rFonts w:eastAsia="Times New Roman" w:cs="Times New Roman"/>
              <w:bCs/>
              <w:szCs w:val="24"/>
              <w:highlight w:val="red"/>
              <w:lang w:val="en-US"/>
            </w:rPr>
          </w:rPrChange>
        </w:rPr>
        <w:t>-learn</w:t>
      </w:r>
      <w:ins w:id="580" w:author="fahmi abdillah" w:date="2022-07-13T13:36:00Z">
        <w:r w:rsidRPr="00F632FD">
          <w:rPr>
            <w:lang w:val="en-US"/>
          </w:rPr>
          <w:t xml:space="preserve"> dan </w:t>
        </w:r>
        <w:proofErr w:type="spellStart"/>
        <w:r w:rsidRPr="00F632FD">
          <w:rPr>
            <w:lang w:val="en-US"/>
          </w:rPr>
          <w:t>pembobotan</w:t>
        </w:r>
        <w:proofErr w:type="spellEnd"/>
        <w:r w:rsidRPr="00F632FD">
          <w:rPr>
            <w:lang w:val="en-US"/>
          </w:rPr>
          <w:t xml:space="preserve"> TF-IDF</w:t>
        </w:r>
      </w:ins>
      <w:r w:rsidRPr="00F632FD">
        <w:rPr>
          <w:lang w:val="en-US"/>
        </w:rPr>
        <w:t xml:space="preserve">. </w:t>
      </w:r>
      <w:proofErr w:type="spellStart"/>
      <w:r w:rsidRPr="00F632FD">
        <w:rPr>
          <w:lang w:val="en-US"/>
        </w:rPr>
        <w:t>Klasterisasi</w:t>
      </w:r>
      <w:proofErr w:type="spellEnd"/>
      <w:r w:rsidRPr="00F632FD">
        <w:rPr>
          <w:lang w:val="en-US"/>
        </w:rPr>
        <w:t xml:space="preserve"> digunakan untuk mendapatkan </w:t>
      </w:r>
      <w:proofErr w:type="spellStart"/>
      <w:r w:rsidRPr="00F632FD">
        <w:rPr>
          <w:lang w:val="en-US"/>
        </w:rPr>
        <w:t>klaster</w:t>
      </w:r>
      <w:proofErr w:type="spellEnd"/>
      <w:r w:rsidRPr="00F632FD">
        <w:rPr>
          <w:lang w:val="en-US"/>
        </w:rPr>
        <w:t xml:space="preserve"> dari setiap dokumen berdasarkan </w:t>
      </w:r>
      <w:r w:rsidRPr="00F632FD">
        <w:rPr>
          <w:i/>
          <w:iCs/>
          <w:lang w:val="en-US"/>
        </w:rPr>
        <w:t xml:space="preserve">term </w:t>
      </w:r>
      <w:r w:rsidRPr="00F632FD">
        <w:rPr>
          <w:lang w:val="en-US"/>
        </w:rPr>
        <w:t xml:space="preserve">terkait penyebaran penyakit menular langsung (studi kasus Covid-19). </w:t>
      </w:r>
      <w:proofErr w:type="spellStart"/>
      <w:r w:rsidRPr="00F632FD">
        <w:rPr>
          <w:lang w:val="en-US"/>
        </w:rPr>
        <w:t>Klaster</w:t>
      </w:r>
      <w:proofErr w:type="spellEnd"/>
      <w:r w:rsidRPr="00F632FD">
        <w:rPr>
          <w:lang w:val="en-US"/>
        </w:rPr>
        <w:t xml:space="preserve"> yang dihasilkan akan digunakan pada proses </w:t>
      </w:r>
      <w:proofErr w:type="spellStart"/>
      <w:r w:rsidRPr="00F632FD">
        <w:rPr>
          <w:lang w:val="en-US"/>
        </w:rPr>
        <w:t>geovisualisasi</w:t>
      </w:r>
      <w:proofErr w:type="spellEnd"/>
      <w:r w:rsidRPr="00F632FD">
        <w:rPr>
          <w:lang w:val="en-US"/>
        </w:rPr>
        <w:t xml:space="preserve">. </w:t>
      </w:r>
      <w:del w:id="581" w:author="fahmi abdillah" w:date="2022-07-13T13:37:00Z">
        <w:r w:rsidRPr="00F632FD" w:rsidDel="00F579F3">
          <w:rPr>
            <w:i/>
            <w:iCs/>
            <w:lang w:val="en-US"/>
            <w:rPrChange w:id="582" w:author="fahmi abdillah" w:date="2022-07-13T13:46:00Z">
              <w:rPr>
                <w:rFonts w:eastAsia="Times New Roman" w:cs="Times New Roman"/>
                <w:bCs/>
                <w:szCs w:val="24"/>
                <w:lang w:val="en-US"/>
              </w:rPr>
            </w:rPrChange>
          </w:rPr>
          <w:delText>Berikut adalah contoh penerapan klasterisasi dengan DBSCAN dengan partisipasi data sebanyak xx klaster:</w:delText>
        </w:r>
      </w:del>
      <w:ins w:id="583" w:author="fahmi abdillah" w:date="2022-07-13T13:46:00Z">
        <w:r w:rsidRPr="00F632FD">
          <w:rPr>
            <w:i/>
            <w:iCs/>
            <w:lang w:val="en-US"/>
            <w:rPrChange w:id="584" w:author="fahmi abdillah" w:date="2022-07-13T13:46:00Z">
              <w:rPr>
                <w:rFonts w:eastAsia="Times New Roman" w:cs="Times New Roman"/>
                <w:bCs/>
                <w:szCs w:val="24"/>
                <w:lang w:val="en-US"/>
              </w:rPr>
            </w:rPrChange>
          </w:rPr>
          <w:t>F</w:t>
        </w:r>
      </w:ins>
      <w:ins w:id="585" w:author="fahmi abdillah" w:date="2022-07-13T13:45:00Z">
        <w:r w:rsidRPr="00F632FD">
          <w:rPr>
            <w:i/>
            <w:iCs/>
            <w:lang w:val="en-US"/>
          </w:rPr>
          <w:t>lowchart</w:t>
        </w:r>
      </w:ins>
      <w:ins w:id="586" w:author="fahmi abdillah" w:date="2022-07-13T13:46:00Z">
        <w:r w:rsidRPr="00F632FD">
          <w:rPr>
            <w:i/>
            <w:iCs/>
            <w:lang w:val="en-US"/>
          </w:rPr>
          <w:t xml:space="preserve"> </w:t>
        </w:r>
        <w:r w:rsidRPr="00F632FD">
          <w:rPr>
            <w:lang w:val="en-US"/>
          </w:rPr>
          <w:t xml:space="preserve">yang menunjukkan teknik metode DBSCAN dapat dilihat pada gambar </w:t>
        </w:r>
      </w:ins>
      <w:ins w:id="587" w:author="fahmi abdillah" w:date="2022-07-13T14:13:00Z">
        <w:r w:rsidRPr="00F632FD">
          <w:rPr>
            <w:lang w:val="en-US"/>
          </w:rPr>
          <w:t>3.1</w:t>
        </w:r>
      </w:ins>
      <w:ins w:id="588" w:author="fahmi abdillah" w:date="2022-07-13T13:46:00Z">
        <w:r w:rsidRPr="00F632FD">
          <w:rPr>
            <w:lang w:val="en-US"/>
          </w:rPr>
          <w:t>.</w:t>
        </w:r>
      </w:ins>
    </w:p>
    <w:p w14:paraId="7D00593A" w14:textId="449375EE" w:rsidR="00F632FD" w:rsidRPr="00F632FD" w:rsidDel="00006B63" w:rsidRDefault="00F92836" w:rsidP="00F632FD">
      <w:pPr>
        <w:rPr>
          <w:del w:id="589" w:author="fahmi abdillah" w:date="2022-06-19T18:53:00Z"/>
          <w:lang w:val="en-US"/>
        </w:rPr>
      </w:pPr>
      <w:ins w:id="590" w:author="fahmi abdillah" w:date="2022-07-13T14:08:00Z">
        <w:r w:rsidRPr="00F632FD">
          <w:rPr>
            <w:noProof/>
            <w:lang w:val="en-US"/>
          </w:rPr>
          <w:lastRenderedPageBreak/>
          <w:drawing>
            <wp:anchor distT="0" distB="0" distL="114300" distR="114300" simplePos="0" relativeHeight="251681792" behindDoc="1" locked="0" layoutInCell="1" allowOverlap="1" wp14:anchorId="68201302" wp14:editId="27663A82">
              <wp:simplePos x="0" y="0"/>
              <wp:positionH relativeFrom="page">
                <wp:posOffset>1537970</wp:posOffset>
              </wp:positionH>
              <wp:positionV relativeFrom="margin">
                <wp:posOffset>152400</wp:posOffset>
              </wp:positionV>
              <wp:extent cx="2499360" cy="5981700"/>
              <wp:effectExtent l="0" t="0" r="0" b="0"/>
              <wp:wrapTopAndBottom/>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bscan.png"/>
                      <pic:cNvPicPr/>
                    </pic:nvPicPr>
                    <pic:blipFill>
                      <a:blip r:embed="rId28">
                        <a:extLst>
                          <a:ext uri="{28A0092B-C50C-407E-A947-70E740481C1C}">
                            <a14:useLocalDpi xmlns:a14="http://schemas.microsoft.com/office/drawing/2010/main" val="0"/>
                          </a:ext>
                        </a:extLst>
                      </a:blip>
                      <a:stretch>
                        <a:fillRect/>
                      </a:stretch>
                    </pic:blipFill>
                    <pic:spPr>
                      <a:xfrm>
                        <a:off x="0" y="0"/>
                        <a:ext cx="2499360" cy="5981700"/>
                      </a:xfrm>
                      <a:prstGeom prst="rect">
                        <a:avLst/>
                      </a:prstGeom>
                    </pic:spPr>
                  </pic:pic>
                </a:graphicData>
              </a:graphic>
              <wp14:sizeRelH relativeFrom="margin">
                <wp14:pctWidth>0</wp14:pctWidth>
              </wp14:sizeRelH>
              <wp14:sizeRelV relativeFrom="margin">
                <wp14:pctHeight>0</wp14:pctHeight>
              </wp14:sizeRelV>
            </wp:anchor>
          </w:drawing>
        </w:r>
      </w:ins>
      <w:ins w:id="591" w:author="fahmi abdillah" w:date="2022-07-13T23:35:00Z">
        <w:r w:rsidRPr="00F632FD">
          <w:rPr>
            <w:noProof/>
          </w:rPr>
          <mc:AlternateContent>
            <mc:Choice Requires="wps">
              <w:drawing>
                <wp:anchor distT="0" distB="0" distL="114300" distR="114300" simplePos="0" relativeHeight="251682816" behindDoc="0" locked="0" layoutInCell="1" allowOverlap="1" wp14:anchorId="04AB4153" wp14:editId="38F5D336">
                  <wp:simplePos x="0" y="0"/>
                  <wp:positionH relativeFrom="column">
                    <wp:posOffset>0</wp:posOffset>
                  </wp:positionH>
                  <wp:positionV relativeFrom="paragraph">
                    <wp:posOffset>6148070</wp:posOffset>
                  </wp:positionV>
                  <wp:extent cx="2817495" cy="635"/>
                  <wp:effectExtent l="0" t="0" r="1905" b="2540"/>
                  <wp:wrapNone/>
                  <wp:docPr id="1" name="Text Box 1"/>
                  <wp:cNvGraphicFramePr/>
                  <a:graphic xmlns:a="http://schemas.openxmlformats.org/drawingml/2006/main">
                    <a:graphicData uri="http://schemas.microsoft.com/office/word/2010/wordprocessingShape">
                      <wps:wsp>
                        <wps:cNvSpPr txBox="1"/>
                        <wps:spPr>
                          <a:xfrm>
                            <a:off x="0" y="0"/>
                            <a:ext cx="2817495" cy="635"/>
                          </a:xfrm>
                          <a:prstGeom prst="rect">
                            <a:avLst/>
                          </a:prstGeom>
                          <a:solidFill>
                            <a:prstClr val="white"/>
                          </a:solidFill>
                          <a:ln>
                            <a:noFill/>
                          </a:ln>
                        </wps:spPr>
                        <wps:txbx>
                          <w:txbxContent>
                            <w:p w14:paraId="33A10D99" w14:textId="3B11F33F" w:rsidR="00516B10" w:rsidRPr="00D55F12" w:rsidRDefault="00516B10">
                              <w:pPr>
                                <w:pStyle w:val="Caption"/>
                                <w:jc w:val="center"/>
                                <w:rPr>
                                  <w:rFonts w:eastAsia="Times New Roman" w:cs="Times New Roman"/>
                                  <w:bCs/>
                                  <w:noProof/>
                                  <w:sz w:val="36"/>
                                  <w:szCs w:val="36"/>
                                  <w:lang w:val="en-US"/>
                                  <w:rPrChange w:id="592" w:author="fahmi abdillah" w:date="2022-07-13T23:35:00Z">
                                    <w:rPr>
                                      <w:rFonts w:eastAsia="Times New Roman" w:cs="Times New Roman"/>
                                      <w:bCs/>
                                      <w:noProof/>
                                      <w:szCs w:val="24"/>
                                      <w:lang w:val="en-US"/>
                                    </w:rPr>
                                  </w:rPrChange>
                                </w:rPr>
                                <w:pPrChange w:id="593" w:author="fahmi abdillah" w:date="2022-07-13T23:35:00Z">
                                  <w:pPr>
                                    <w:spacing w:line="360" w:lineRule="auto"/>
                                    <w:ind w:firstLine="720"/>
                                    <w:jc w:val="both"/>
                                  </w:pPr>
                                </w:pPrChange>
                              </w:pPr>
                              <w:bookmarkStart w:id="594" w:name="_Toc115792834"/>
                              <w:ins w:id="595" w:author="fahmi abdillah" w:date="2022-07-13T23:35:00Z">
                                <w:r w:rsidRPr="00D55F12">
                                  <w:rPr>
                                    <w:i w:val="0"/>
                                    <w:iCs w:val="0"/>
                                    <w:color w:val="auto"/>
                                    <w:sz w:val="24"/>
                                    <w:szCs w:val="24"/>
                                    <w:rPrChange w:id="596" w:author="fahmi abdillah" w:date="2022-07-13T23:35:00Z">
                                      <w:rPr/>
                                    </w:rPrChange>
                                  </w:rPr>
                                  <w:t xml:space="preserve">Gambar </w:t>
                                </w:r>
                                <w:r>
                                  <w:rPr>
                                    <w:i w:val="0"/>
                                    <w:iCs w:val="0"/>
                                    <w:color w:val="auto"/>
                                    <w:sz w:val="24"/>
                                    <w:szCs w:val="24"/>
                                    <w:lang w:val="en-US"/>
                                  </w:rPr>
                                  <w:t>3</w:t>
                                </w:r>
                              </w:ins>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ins w:id="597" w:author="fahmi abdillah" w:date="2022-07-13T23:35:00Z">
                                <w:r w:rsidRPr="00D55F12">
                                  <w:rPr>
                                    <w:i w:val="0"/>
                                    <w:iCs w:val="0"/>
                                    <w:color w:val="auto"/>
                                    <w:sz w:val="24"/>
                                    <w:szCs w:val="24"/>
                                    <w:lang w:val="en-US"/>
                                    <w:rPrChange w:id="598" w:author="fahmi abdillah" w:date="2022-07-13T23:35:00Z">
                                      <w:rPr>
                                        <w:lang w:val="en-US"/>
                                      </w:rPr>
                                    </w:rPrChange>
                                  </w:rPr>
                                  <w:t xml:space="preserve"> </w:t>
                                </w:r>
                              </w:ins>
                              <w:ins w:id="599" w:author="fahmi abdillah" w:date="2022-07-13T23:38:00Z">
                                <w:r>
                                  <w:rPr>
                                    <w:color w:val="auto"/>
                                    <w:sz w:val="24"/>
                                    <w:szCs w:val="24"/>
                                    <w:lang w:val="en-US"/>
                                  </w:rPr>
                                  <w:t>flowchart</w:t>
                                </w:r>
                              </w:ins>
                              <w:ins w:id="600" w:author="fahmi abdillah" w:date="2022-07-13T23:35:00Z">
                                <w:r w:rsidRPr="00D55F12">
                                  <w:rPr>
                                    <w:i w:val="0"/>
                                    <w:iCs w:val="0"/>
                                    <w:color w:val="auto"/>
                                    <w:sz w:val="24"/>
                                    <w:szCs w:val="24"/>
                                    <w:lang w:val="en-US"/>
                                    <w:rPrChange w:id="601" w:author="fahmi abdillah" w:date="2022-07-13T23:35:00Z">
                                      <w:rPr>
                                        <w:lang w:val="en-US"/>
                                      </w:rPr>
                                    </w:rPrChange>
                                  </w:rPr>
                                  <w:t xml:space="preserve"> DBSCAN</w:t>
                                </w:r>
                              </w:ins>
                              <w:bookmarkEnd w:id="5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AB4153" id="_x0000_t202" coordsize="21600,21600" o:spt="202" path="m,l,21600r21600,l21600,xe">
                  <v:stroke joinstyle="miter"/>
                  <v:path gradientshapeok="t" o:connecttype="rect"/>
                </v:shapetype>
                <v:shape id="Text Box 1" o:spid="_x0000_s1043" type="#_x0000_t202" style="position:absolute;margin-left:0;margin-top:484.1pt;width:221.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" stroked="f">
                  <v:textbox style="mso-fit-shape-to-text:t" inset="0,0,0,0">
                    <w:txbxContent>
                      <w:p w14:paraId="33A10D99" w14:textId="3B11F33F" w:rsidR="00516B10" w:rsidRPr="00D55F12" w:rsidRDefault="00516B10">
                        <w:pPr>
                          <w:pStyle w:val="Caption"/>
                          <w:jc w:val="center"/>
                          <w:rPr>
                            <w:rFonts w:eastAsia="Times New Roman" w:cs="Times New Roman"/>
                            <w:bCs/>
                            <w:noProof/>
                            <w:sz w:val="36"/>
                            <w:szCs w:val="36"/>
                            <w:lang w:val="en-US"/>
                            <w:rPrChange w:id="602" w:author="fahmi abdillah" w:date="2022-07-13T23:35:00Z">
                              <w:rPr>
                                <w:rFonts w:eastAsia="Times New Roman" w:cs="Times New Roman"/>
                                <w:bCs/>
                                <w:noProof/>
                                <w:szCs w:val="24"/>
                                <w:lang w:val="en-US"/>
                              </w:rPr>
                            </w:rPrChange>
                          </w:rPr>
                          <w:pPrChange w:id="603" w:author="fahmi abdillah" w:date="2022-07-13T23:35:00Z">
                            <w:pPr>
                              <w:spacing w:line="360" w:lineRule="auto"/>
                              <w:ind w:firstLine="720"/>
                              <w:jc w:val="both"/>
                            </w:pPr>
                          </w:pPrChange>
                        </w:pPr>
                        <w:bookmarkStart w:id="604" w:name="_Toc115792834"/>
                        <w:ins w:id="605" w:author="fahmi abdillah" w:date="2022-07-13T23:35:00Z">
                          <w:r w:rsidRPr="00D55F12">
                            <w:rPr>
                              <w:i w:val="0"/>
                              <w:iCs w:val="0"/>
                              <w:color w:val="auto"/>
                              <w:sz w:val="24"/>
                              <w:szCs w:val="24"/>
                              <w:rPrChange w:id="606" w:author="fahmi abdillah" w:date="2022-07-13T23:35:00Z">
                                <w:rPr/>
                              </w:rPrChange>
                            </w:rPr>
                            <w:t xml:space="preserve">Gambar </w:t>
                          </w:r>
                          <w:r>
                            <w:rPr>
                              <w:i w:val="0"/>
                              <w:iCs w:val="0"/>
                              <w:color w:val="auto"/>
                              <w:sz w:val="24"/>
                              <w:szCs w:val="24"/>
                              <w:lang w:val="en-US"/>
                            </w:rPr>
                            <w:t>3</w:t>
                          </w:r>
                        </w:ins>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1</w:t>
                        </w:r>
                        <w:r>
                          <w:rPr>
                            <w:i w:val="0"/>
                            <w:iCs w:val="0"/>
                            <w:color w:val="auto"/>
                            <w:sz w:val="24"/>
                            <w:szCs w:val="24"/>
                          </w:rPr>
                          <w:fldChar w:fldCharType="end"/>
                        </w:r>
                        <w:ins w:id="607" w:author="fahmi abdillah" w:date="2022-07-13T23:35:00Z">
                          <w:r w:rsidRPr="00D55F12">
                            <w:rPr>
                              <w:i w:val="0"/>
                              <w:iCs w:val="0"/>
                              <w:color w:val="auto"/>
                              <w:sz w:val="24"/>
                              <w:szCs w:val="24"/>
                              <w:lang w:val="en-US"/>
                              <w:rPrChange w:id="608" w:author="fahmi abdillah" w:date="2022-07-13T23:35:00Z">
                                <w:rPr>
                                  <w:lang w:val="en-US"/>
                                </w:rPr>
                              </w:rPrChange>
                            </w:rPr>
                            <w:t xml:space="preserve"> </w:t>
                          </w:r>
                        </w:ins>
                        <w:ins w:id="609" w:author="fahmi abdillah" w:date="2022-07-13T23:38:00Z">
                          <w:r>
                            <w:rPr>
                              <w:color w:val="auto"/>
                              <w:sz w:val="24"/>
                              <w:szCs w:val="24"/>
                              <w:lang w:val="en-US"/>
                            </w:rPr>
                            <w:t>flowchart</w:t>
                          </w:r>
                        </w:ins>
                        <w:ins w:id="610" w:author="fahmi abdillah" w:date="2022-07-13T23:35:00Z">
                          <w:r w:rsidRPr="00D55F12">
                            <w:rPr>
                              <w:i w:val="0"/>
                              <w:iCs w:val="0"/>
                              <w:color w:val="auto"/>
                              <w:sz w:val="24"/>
                              <w:szCs w:val="24"/>
                              <w:lang w:val="en-US"/>
                              <w:rPrChange w:id="611" w:author="fahmi abdillah" w:date="2022-07-13T23:35:00Z">
                                <w:rPr>
                                  <w:lang w:val="en-US"/>
                                </w:rPr>
                              </w:rPrChange>
                            </w:rPr>
                            <w:t xml:space="preserve"> DBSCAN</w:t>
                          </w:r>
                        </w:ins>
                        <w:bookmarkEnd w:id="604"/>
                      </w:p>
                    </w:txbxContent>
                  </v:textbox>
                </v:shape>
              </w:pict>
            </mc:Fallback>
          </mc:AlternateContent>
        </w:r>
      </w:ins>
    </w:p>
    <w:p w14:paraId="14027B87" w14:textId="6EBDEB75" w:rsidR="00A74A5A" w:rsidDel="00006B63" w:rsidRDefault="00A74A5A" w:rsidP="00F632FD">
      <w:pPr>
        <w:rPr>
          <w:del w:id="612" w:author="fahmi abdillah" w:date="2022-06-19T18:53:00Z"/>
          <w:lang w:val="en-US"/>
        </w:rPr>
      </w:pPr>
      <w:del w:id="613" w:author="fahmi abdillah" w:date="2022-06-19T18:53:00Z">
        <w:r w:rsidRPr="00A74A5A" w:rsidDel="00006B63">
          <w:rPr>
            <w:lang w:val="en-US"/>
          </w:rPr>
          <w:delText>Pada tahap</w:delText>
        </w:r>
        <w:r w:rsidDel="00006B63">
          <w:rPr>
            <w:lang w:val="en-US"/>
          </w:rPr>
          <w:delText xml:space="preserve"> ini dilakukan klasterisasi dengan algoritme K-Means untuk data </w:delText>
        </w:r>
        <w:r w:rsidDel="00006B63">
          <w:rPr>
            <w:i/>
            <w:iCs/>
            <w:lang w:val="en-US"/>
          </w:rPr>
          <w:delText>tweet</w:delText>
        </w:r>
        <w:r w:rsidDel="00006B63">
          <w:rPr>
            <w:lang w:val="en-US"/>
          </w:rPr>
          <w:delText xml:space="preserve"> yang telah dilakukan praproses menjadi </w:delText>
        </w:r>
        <w:r w:rsidDel="00006B63">
          <w:rPr>
            <w:i/>
            <w:iCs/>
            <w:lang w:val="en-US"/>
          </w:rPr>
          <w:delText xml:space="preserve">Term Document Matrix </w:delText>
        </w:r>
        <w:r w:rsidRPr="00A74A5A" w:rsidDel="00006B63">
          <w:rPr>
            <w:lang w:val="en-US"/>
          </w:rPr>
          <w:delText>(TDM)</w:delText>
        </w:r>
        <w:r w:rsidDel="00006B63">
          <w:rPr>
            <w:lang w:val="en-US"/>
          </w:rPr>
          <w:delText xml:space="preserve"> menggunakan </w:delText>
        </w:r>
        <w:r w:rsidDel="00006B63">
          <w:rPr>
            <w:i/>
            <w:iCs/>
            <w:lang w:val="en-US"/>
          </w:rPr>
          <w:delText xml:space="preserve">library </w:delText>
        </w:r>
        <w:r w:rsidDel="00006B63">
          <w:rPr>
            <w:lang w:val="en-US"/>
          </w:rPr>
          <w:delText xml:space="preserve">scikit-learn. Klasterisasi digunakan untuk mendapatkan klaster dari setiap dokumen berdasarkan </w:delText>
        </w:r>
        <w:r w:rsidDel="00006B63">
          <w:rPr>
            <w:i/>
            <w:iCs/>
            <w:lang w:val="en-US"/>
          </w:rPr>
          <w:delText xml:space="preserve">term </w:delText>
        </w:r>
        <w:r w:rsidDel="00006B63">
          <w:rPr>
            <w:lang w:val="en-US"/>
          </w:rPr>
          <w:delText>terkait penyebaran penyakit menular langsung (studi kasus Covid19). Klaster yang dihasulkan akan digunakan pada proses geovisualisasi.</w:delText>
        </w:r>
        <w:bookmarkStart w:id="614" w:name="_Toc108647467"/>
        <w:bookmarkStart w:id="615" w:name="_Toc108648783"/>
        <w:bookmarkStart w:id="616" w:name="_Toc108650542"/>
        <w:bookmarkStart w:id="617" w:name="_Toc108651937"/>
        <w:bookmarkStart w:id="618" w:name="_Toc108684846"/>
        <w:bookmarkEnd w:id="614"/>
        <w:bookmarkEnd w:id="615"/>
        <w:bookmarkEnd w:id="616"/>
        <w:bookmarkEnd w:id="617"/>
        <w:bookmarkEnd w:id="618"/>
      </w:del>
    </w:p>
    <w:p w14:paraId="0E95C9CA" w14:textId="49395F01" w:rsidR="00A74A5A" w:rsidDel="00006B63" w:rsidRDefault="00A74A5A" w:rsidP="00F632FD">
      <w:pPr>
        <w:rPr>
          <w:del w:id="619" w:author="fahmi abdillah" w:date="2022-06-19T18:53:00Z"/>
          <w:lang w:val="en-US"/>
        </w:rPr>
      </w:pPr>
      <w:del w:id="620" w:author="fahmi abdillah" w:date="2022-06-19T18:53:00Z">
        <w:r w:rsidDel="00006B63">
          <w:rPr>
            <w:lang w:val="en-US"/>
          </w:rPr>
          <w:delText>Berikut adalah contoh penerapan klasterisasi dengan K-Means dengan partisipasi data sebanyak 2 klaster:</w:delText>
        </w:r>
        <w:bookmarkStart w:id="621" w:name="_Toc108647468"/>
        <w:bookmarkStart w:id="622" w:name="_Toc108648784"/>
        <w:bookmarkStart w:id="623" w:name="_Toc108650543"/>
        <w:bookmarkStart w:id="624" w:name="_Toc108651938"/>
        <w:bookmarkStart w:id="625" w:name="_Toc108684847"/>
        <w:bookmarkEnd w:id="621"/>
        <w:bookmarkEnd w:id="622"/>
        <w:bookmarkEnd w:id="623"/>
        <w:bookmarkEnd w:id="624"/>
        <w:bookmarkEnd w:id="625"/>
      </w:del>
    </w:p>
    <w:p w14:paraId="71FB1FF9" w14:textId="155E4630" w:rsidR="00A74A5A" w:rsidDel="00006B63" w:rsidRDefault="00A74A5A" w:rsidP="00F632FD">
      <w:pPr>
        <w:rPr>
          <w:del w:id="626" w:author="fahmi abdillah" w:date="2022-06-19T18:53:00Z"/>
          <w:lang w:val="en-US"/>
        </w:rPr>
      </w:pPr>
      <w:del w:id="627" w:author="fahmi abdillah" w:date="2022-06-19T18:53:00Z">
        <w:r w:rsidDel="00006B63">
          <w:rPr>
            <w:lang w:val="en-US"/>
          </w:rPr>
          <w:delText>Memilih 2 objek data sebagai pusat klaster secara acak. Untuk pusat klaster 1 dipilih dokumen 2 dan untuk pusat klsater 2 dipilih dokumen 4.</w:delText>
        </w:r>
        <w:bookmarkStart w:id="628" w:name="_Toc108647469"/>
        <w:bookmarkStart w:id="629" w:name="_Toc108648785"/>
        <w:bookmarkStart w:id="630" w:name="_Toc108650544"/>
        <w:bookmarkStart w:id="631" w:name="_Toc108651939"/>
        <w:bookmarkStart w:id="632" w:name="_Toc108684848"/>
        <w:bookmarkEnd w:id="628"/>
        <w:bookmarkEnd w:id="629"/>
        <w:bookmarkEnd w:id="630"/>
        <w:bookmarkEnd w:id="631"/>
        <w:bookmarkEnd w:id="632"/>
      </w:del>
    </w:p>
    <w:p w14:paraId="02148971" w14:textId="34EE3304" w:rsidR="00A74A5A" w:rsidDel="00006B63" w:rsidRDefault="00A74A5A" w:rsidP="00F632FD">
      <w:pPr>
        <w:rPr>
          <w:del w:id="633" w:author="fahmi abdillah" w:date="2022-06-19T18:53:00Z"/>
          <w:lang w:val="en-US"/>
        </w:rPr>
      </w:pPr>
      <w:del w:id="634" w:author="fahmi abdillah" w:date="2022-06-19T18:53:00Z">
        <w:r w:rsidDel="00006B63">
          <w:rPr>
            <w:lang w:val="en-US"/>
          </w:rPr>
          <w:delText>Menghitung jarak Euclidean terkecil dari semua dokumen terhadap pusat klaster. Hasil perhitungan jarak Euclidean terkecil dari semua dokumen terhadap pusat klaster.</w:delText>
        </w:r>
        <w:bookmarkStart w:id="635" w:name="_Toc108647470"/>
        <w:bookmarkStart w:id="636" w:name="_Toc108648786"/>
        <w:bookmarkStart w:id="637" w:name="_Toc108650545"/>
        <w:bookmarkStart w:id="638" w:name="_Toc108651940"/>
        <w:bookmarkStart w:id="639" w:name="_Toc108684849"/>
        <w:bookmarkEnd w:id="635"/>
        <w:bookmarkEnd w:id="636"/>
        <w:bookmarkEnd w:id="637"/>
        <w:bookmarkEnd w:id="638"/>
        <w:bookmarkEnd w:id="639"/>
      </w:del>
    </w:p>
    <w:p w14:paraId="03F38E01" w14:textId="7812E1AC" w:rsidR="00A74A5A" w:rsidDel="00006B63" w:rsidRDefault="00A74A5A" w:rsidP="00F632FD">
      <w:pPr>
        <w:rPr>
          <w:del w:id="640" w:author="fahmi abdillah" w:date="2022-06-19T18:53:00Z"/>
          <w:lang w:val="en-US"/>
        </w:rPr>
      </w:pPr>
      <w:del w:id="641" w:author="fahmi abdillah" w:date="2022-06-19T18:53:00Z">
        <w:r w:rsidDel="00006B63">
          <w:rPr>
            <w:lang w:val="en-US"/>
          </w:rPr>
          <w:delText>Setelah data dipartisi ke da</w:delText>
        </w:r>
        <w:r w:rsidR="004802BC" w:rsidDel="00006B63">
          <w:rPr>
            <w:lang w:val="en-US"/>
          </w:rPr>
          <w:delText>lam masing-masing klaster, nilai pusat klaster dihitung ulang menggunakan rata-rata dari objek-objek yang terdapat pada klaster tersebut.</w:delText>
        </w:r>
        <w:bookmarkStart w:id="642" w:name="_Toc108647471"/>
        <w:bookmarkStart w:id="643" w:name="_Toc108648787"/>
        <w:bookmarkStart w:id="644" w:name="_Toc108650546"/>
        <w:bookmarkStart w:id="645" w:name="_Toc108651941"/>
        <w:bookmarkStart w:id="646" w:name="_Toc108684850"/>
        <w:bookmarkEnd w:id="642"/>
        <w:bookmarkEnd w:id="643"/>
        <w:bookmarkEnd w:id="644"/>
        <w:bookmarkEnd w:id="645"/>
        <w:bookmarkEnd w:id="646"/>
      </w:del>
    </w:p>
    <w:p w14:paraId="4ABC18B9" w14:textId="321D277F" w:rsidR="00F632FD" w:rsidRPr="00F632FD" w:rsidRDefault="004802BC" w:rsidP="00F632FD">
      <w:pPr>
        <w:rPr>
          <w:lang w:val="en-US"/>
        </w:rPr>
      </w:pPr>
      <w:del w:id="647" w:author="fahmi abdillah" w:date="2022-06-19T18:53:00Z">
        <w:r w:rsidDel="00006B63">
          <w:rPr>
            <w:lang w:val="en-US"/>
          </w:rPr>
          <w:delText>Menghitung ulang jarak Euclidean terkecil menggunakan pusat klaster yang baru sampai tidak ada objek yang berpindah ke klaster y</w:delText>
        </w:r>
      </w:del>
      <w:bookmarkStart w:id="648" w:name="_Toc108647472"/>
      <w:bookmarkStart w:id="649" w:name="_Toc108648788"/>
      <w:bookmarkStart w:id="650" w:name="_Toc108650547"/>
      <w:bookmarkStart w:id="651" w:name="_Toc108651942"/>
      <w:bookmarkStart w:id="652" w:name="_Toc108684851"/>
      <w:bookmarkEnd w:id="648"/>
      <w:bookmarkEnd w:id="649"/>
      <w:bookmarkEnd w:id="650"/>
      <w:bookmarkEnd w:id="651"/>
      <w:bookmarkEnd w:id="652"/>
    </w:p>
    <w:p w14:paraId="69E7FCA6" w14:textId="77777777" w:rsidR="00F92836" w:rsidRDefault="00F92836" w:rsidP="00F632FD">
      <w:pPr>
        <w:spacing w:line="360" w:lineRule="auto"/>
        <w:ind w:firstLine="426"/>
        <w:jc w:val="both"/>
        <w:rPr>
          <w:rFonts w:eastAsia="Times New Roman" w:cs="Times New Roman"/>
          <w:bCs/>
          <w:szCs w:val="24"/>
          <w:lang w:val="en-US"/>
        </w:rPr>
      </w:pPr>
    </w:p>
    <w:p w14:paraId="0BE148A1" w14:textId="74187907" w:rsidR="00747B5F" w:rsidRDefault="00310827" w:rsidP="00F632FD">
      <w:pPr>
        <w:spacing w:line="360" w:lineRule="auto"/>
        <w:ind w:firstLine="426"/>
        <w:jc w:val="both"/>
        <w:rPr>
          <w:rFonts w:eastAsia="Times New Roman" w:cs="Times New Roman"/>
          <w:bCs/>
          <w:szCs w:val="24"/>
          <w:lang w:val="en-US"/>
        </w:rPr>
      </w:pPr>
      <w:r>
        <w:rPr>
          <w:rFonts w:eastAsia="Times New Roman" w:cs="Times New Roman"/>
          <w:bCs/>
          <w:szCs w:val="24"/>
          <w:lang w:val="en-US"/>
        </w:rPr>
        <w:t xml:space="preserve">Penjelasan </w:t>
      </w:r>
      <w:r>
        <w:rPr>
          <w:rFonts w:eastAsia="Times New Roman" w:cs="Times New Roman"/>
          <w:bCs/>
          <w:i/>
          <w:iCs/>
          <w:szCs w:val="24"/>
          <w:lang w:val="en-US"/>
        </w:rPr>
        <w:t>flowchart</w:t>
      </w:r>
      <w:r>
        <w:rPr>
          <w:rFonts w:eastAsia="Times New Roman" w:cs="Times New Roman"/>
          <w:bCs/>
          <w:szCs w:val="24"/>
          <w:lang w:val="en-US"/>
        </w:rPr>
        <w:t xml:space="preserve"> </w:t>
      </w:r>
      <w:proofErr w:type="spellStart"/>
      <w:r w:rsidR="00747B5F">
        <w:rPr>
          <w:rFonts w:eastAsia="Times New Roman" w:cs="Times New Roman"/>
          <w:bCs/>
          <w:szCs w:val="24"/>
          <w:lang w:val="en-US"/>
        </w:rPr>
        <w:t>algoritma</w:t>
      </w:r>
      <w:proofErr w:type="spellEnd"/>
      <w:r w:rsidR="00747B5F">
        <w:rPr>
          <w:rFonts w:eastAsia="Times New Roman" w:cs="Times New Roman"/>
          <w:bCs/>
          <w:szCs w:val="24"/>
          <w:lang w:val="en-US"/>
        </w:rPr>
        <w:t xml:space="preserve"> DBSCAN sebagai berikut:</w:t>
      </w:r>
    </w:p>
    <w:p w14:paraId="0EFC3091" w14:textId="27B14F5E" w:rsidR="00747B5F" w:rsidRDefault="00747B5F"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Dataset yang berbentuk file .csv dianggap sebagai input</w:t>
      </w:r>
    </w:p>
    <w:p w14:paraId="583E8E9B" w14:textId="4D22D669" w:rsidR="00747B5F" w:rsidRDefault="00747B5F"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Menghitung bobot tiap-tiap </w:t>
      </w:r>
      <w:r w:rsidR="00336B6D">
        <w:rPr>
          <w:rFonts w:eastAsia="Times New Roman" w:cs="Times New Roman"/>
          <w:bCs/>
          <w:szCs w:val="24"/>
          <w:lang w:val="en-US"/>
        </w:rPr>
        <w:t>term dengan algoritme TF-IDF</w:t>
      </w:r>
    </w:p>
    <w:p w14:paraId="4C884BF8" w14:textId="5421BC30" w:rsidR="00336B6D" w:rsidRDefault="00336B6D"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Epsilon dan </w:t>
      </w:r>
      <w:proofErr w:type="spellStart"/>
      <w:r>
        <w:rPr>
          <w:rFonts w:eastAsia="Times New Roman" w:cs="Times New Roman"/>
          <w:bCs/>
          <w:szCs w:val="24"/>
          <w:lang w:val="en-US"/>
        </w:rPr>
        <w:t>MinPts</w:t>
      </w:r>
      <w:proofErr w:type="spellEnd"/>
      <w:r>
        <w:rPr>
          <w:rFonts w:eastAsia="Times New Roman" w:cs="Times New Roman"/>
          <w:bCs/>
          <w:szCs w:val="24"/>
          <w:lang w:val="en-US"/>
        </w:rPr>
        <w:t xml:space="preserve"> dimasukkan dan dianggap sebagai input</w:t>
      </w:r>
    </w:p>
    <w:p w14:paraId="2D3D57CD" w14:textId="44E7353E" w:rsidR="00336B6D" w:rsidRDefault="00336B6D"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Menentukan titik awal atau </w:t>
      </w:r>
      <w:r>
        <w:rPr>
          <w:rFonts w:eastAsia="Times New Roman" w:cs="Times New Roman"/>
          <w:bCs/>
          <w:i/>
          <w:iCs/>
          <w:szCs w:val="24"/>
          <w:lang w:val="en-US"/>
        </w:rPr>
        <w:t>p</w:t>
      </w:r>
      <w:r>
        <w:rPr>
          <w:rFonts w:eastAsia="Times New Roman" w:cs="Times New Roman"/>
          <w:bCs/>
          <w:szCs w:val="24"/>
          <w:lang w:val="en-US"/>
        </w:rPr>
        <w:t xml:space="preserve"> secara acak</w:t>
      </w:r>
    </w:p>
    <w:p w14:paraId="093F4D86" w14:textId="10BD4D5A" w:rsidR="00FA2177" w:rsidRPr="00FA2177" w:rsidRDefault="00FA2177" w:rsidP="00FA2177">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lastRenderedPageBreak/>
        <w:t xml:space="preserve">Mendapatkan titik </w:t>
      </w:r>
      <w:r>
        <w:rPr>
          <w:rFonts w:eastAsia="Times New Roman" w:cs="Times New Roman"/>
          <w:bCs/>
          <w:i/>
          <w:iCs/>
          <w:szCs w:val="24"/>
          <w:lang w:val="en-US"/>
        </w:rPr>
        <w:t xml:space="preserve">p </w:t>
      </w:r>
      <w:r>
        <w:rPr>
          <w:rFonts w:eastAsia="Times New Roman" w:cs="Times New Roman"/>
          <w:bCs/>
          <w:szCs w:val="24"/>
          <w:lang w:val="en-US"/>
        </w:rPr>
        <w:t xml:space="preserve">sebagai </w:t>
      </w:r>
      <w:r>
        <w:rPr>
          <w:rFonts w:eastAsia="Times New Roman" w:cs="Times New Roman"/>
          <w:bCs/>
          <w:i/>
          <w:iCs/>
          <w:szCs w:val="24"/>
          <w:lang w:val="en-US"/>
        </w:rPr>
        <w:t>core object</w:t>
      </w:r>
      <w:r>
        <w:rPr>
          <w:rFonts w:eastAsia="Times New Roman" w:cs="Times New Roman"/>
          <w:bCs/>
          <w:szCs w:val="24"/>
          <w:lang w:val="en-US"/>
        </w:rPr>
        <w:t xml:space="preserve"> dan titik </w:t>
      </w:r>
      <w:r>
        <w:rPr>
          <w:rFonts w:eastAsia="Times New Roman" w:cs="Times New Roman"/>
          <w:bCs/>
          <w:i/>
          <w:iCs/>
          <w:szCs w:val="24"/>
          <w:lang w:val="en-US"/>
        </w:rPr>
        <w:t xml:space="preserve">p </w:t>
      </w:r>
      <w:r>
        <w:rPr>
          <w:rFonts w:eastAsia="Times New Roman" w:cs="Times New Roman"/>
          <w:bCs/>
          <w:szCs w:val="24"/>
          <w:lang w:val="en-US"/>
        </w:rPr>
        <w:t xml:space="preserve">tidak memiliki </w:t>
      </w:r>
      <w:r w:rsidRPr="00FA2177">
        <w:rPr>
          <w:rFonts w:eastAsia="Times New Roman" w:cs="Times New Roman"/>
          <w:bCs/>
          <w:i/>
          <w:iCs/>
          <w:szCs w:val="24"/>
          <w:lang w:val="en-US"/>
        </w:rPr>
        <w:t>density reachable</w:t>
      </w:r>
    </w:p>
    <w:p w14:paraId="74F2528D" w14:textId="14EB343A" w:rsidR="00336B6D" w:rsidRDefault="00336B6D"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Menghitung epsilon atau semua jarak titik pada </w:t>
      </w:r>
      <w:r w:rsidRPr="00336B6D">
        <w:rPr>
          <w:rFonts w:eastAsia="Times New Roman" w:cs="Times New Roman"/>
          <w:bCs/>
          <w:i/>
          <w:iCs/>
          <w:szCs w:val="24"/>
          <w:lang w:val="en-US"/>
        </w:rPr>
        <w:t>density reachable</w:t>
      </w:r>
      <w:r>
        <w:rPr>
          <w:rFonts w:eastAsia="Times New Roman" w:cs="Times New Roman"/>
          <w:bCs/>
          <w:i/>
          <w:iCs/>
          <w:szCs w:val="24"/>
          <w:lang w:val="en-US"/>
        </w:rPr>
        <w:t xml:space="preserve"> </w:t>
      </w:r>
      <w:r>
        <w:rPr>
          <w:rFonts w:eastAsia="Times New Roman" w:cs="Times New Roman"/>
          <w:bCs/>
          <w:szCs w:val="24"/>
          <w:lang w:val="en-US"/>
        </w:rPr>
        <w:t xml:space="preserve">terhadap </w:t>
      </w:r>
      <w:r>
        <w:rPr>
          <w:rFonts w:eastAsia="Times New Roman" w:cs="Times New Roman"/>
          <w:bCs/>
          <w:i/>
          <w:iCs/>
          <w:szCs w:val="24"/>
          <w:lang w:val="en-US"/>
        </w:rPr>
        <w:t>p</w:t>
      </w:r>
      <w:r>
        <w:rPr>
          <w:rFonts w:eastAsia="Times New Roman" w:cs="Times New Roman"/>
          <w:bCs/>
          <w:szCs w:val="24"/>
          <w:lang w:val="en-US"/>
        </w:rPr>
        <w:t xml:space="preserve"> dengan menggunakan </w:t>
      </w:r>
      <w:r>
        <w:rPr>
          <w:rFonts w:eastAsia="Times New Roman" w:cs="Times New Roman"/>
          <w:bCs/>
          <w:i/>
          <w:iCs/>
          <w:szCs w:val="24"/>
          <w:lang w:val="en-US"/>
        </w:rPr>
        <w:t>cosine similarity</w:t>
      </w:r>
      <w:r w:rsidR="00FA2177">
        <w:rPr>
          <w:rFonts w:eastAsia="Times New Roman" w:cs="Times New Roman"/>
          <w:bCs/>
          <w:i/>
          <w:iCs/>
          <w:szCs w:val="24"/>
          <w:lang w:val="en-US"/>
        </w:rPr>
        <w:t xml:space="preserve"> </w:t>
      </w:r>
      <w:r w:rsidR="00FA2177" w:rsidRPr="00FA2177">
        <w:rPr>
          <w:rFonts w:eastAsia="Times New Roman" w:cs="Times New Roman"/>
          <w:bCs/>
          <w:szCs w:val="24"/>
          <w:lang w:val="en-US"/>
        </w:rPr>
        <w:t>(</w:t>
      </w:r>
      <w:r w:rsidR="00FA2177">
        <w:rPr>
          <w:rFonts w:eastAsia="Times New Roman" w:cs="Times New Roman"/>
          <w:bCs/>
          <w:szCs w:val="24"/>
          <w:lang w:val="en-US"/>
        </w:rPr>
        <w:t>sesuai dengan persamaan 2.4</w:t>
      </w:r>
      <w:r w:rsidR="00FA2177" w:rsidRPr="00FA2177">
        <w:rPr>
          <w:rFonts w:eastAsia="Times New Roman" w:cs="Times New Roman"/>
          <w:bCs/>
          <w:szCs w:val="24"/>
          <w:lang w:val="en-US"/>
        </w:rPr>
        <w:t>)</w:t>
      </w:r>
      <w:r>
        <w:rPr>
          <w:rFonts w:eastAsia="Times New Roman" w:cs="Times New Roman"/>
          <w:bCs/>
          <w:szCs w:val="24"/>
          <w:lang w:val="en-US"/>
        </w:rPr>
        <w:t>.</w:t>
      </w:r>
    </w:p>
    <w:p w14:paraId="41B8A6C9" w14:textId="494D3310" w:rsidR="00FA2177" w:rsidRPr="00FA2177" w:rsidRDefault="00FA2177" w:rsidP="00747B5F">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Mengulangi langkah perhitungan hingga tercipta titik yang dianggap sebagai </w:t>
      </w:r>
      <w:r>
        <w:rPr>
          <w:rFonts w:eastAsia="Times New Roman" w:cs="Times New Roman"/>
          <w:bCs/>
          <w:i/>
          <w:iCs/>
          <w:szCs w:val="24"/>
          <w:lang w:val="en-US"/>
        </w:rPr>
        <w:t xml:space="preserve">noise. </w:t>
      </w:r>
    </w:p>
    <w:p w14:paraId="34A3C895" w14:textId="3BE4A3C0" w:rsidR="00747B5F" w:rsidRPr="00FA2177" w:rsidRDefault="00FA2177" w:rsidP="00FA2177">
      <w:pPr>
        <w:pStyle w:val="ListParagraph"/>
        <w:numPr>
          <w:ilvl w:val="0"/>
          <w:numId w:val="26"/>
        </w:numPr>
        <w:spacing w:line="360" w:lineRule="auto"/>
        <w:jc w:val="both"/>
        <w:rPr>
          <w:rFonts w:eastAsia="Times New Roman" w:cs="Times New Roman"/>
          <w:bCs/>
          <w:szCs w:val="24"/>
          <w:lang w:val="en-US"/>
        </w:rPr>
      </w:pPr>
      <w:r>
        <w:rPr>
          <w:rFonts w:eastAsia="Times New Roman" w:cs="Times New Roman"/>
          <w:bCs/>
          <w:szCs w:val="24"/>
          <w:lang w:val="en-US"/>
        </w:rPr>
        <w:t xml:space="preserve">Mendapatkan </w:t>
      </w:r>
      <w:r w:rsidRPr="00FA2177">
        <w:rPr>
          <w:rFonts w:eastAsia="Times New Roman" w:cs="Times New Roman"/>
          <w:bCs/>
          <w:i/>
          <w:iCs/>
          <w:szCs w:val="24"/>
          <w:lang w:val="en-US"/>
        </w:rPr>
        <w:t>cluster</w:t>
      </w:r>
      <w:r>
        <w:rPr>
          <w:rFonts w:eastAsia="Times New Roman" w:cs="Times New Roman"/>
          <w:bCs/>
          <w:i/>
          <w:iCs/>
          <w:szCs w:val="24"/>
          <w:lang w:val="en-US"/>
        </w:rPr>
        <w:t xml:space="preserve"> </w:t>
      </w:r>
      <w:r>
        <w:rPr>
          <w:rFonts w:eastAsia="Times New Roman" w:cs="Times New Roman"/>
          <w:bCs/>
          <w:szCs w:val="24"/>
          <w:lang w:val="en-US"/>
        </w:rPr>
        <w:t>terbaik.</w:t>
      </w:r>
    </w:p>
    <w:p w14:paraId="1AD961AD" w14:textId="3A91A046" w:rsidR="0077059C" w:rsidRPr="00F92836" w:rsidRDefault="009233BD" w:rsidP="00F92836">
      <w:pPr>
        <w:pStyle w:val="Heading3"/>
        <w:rPr>
          <w:lang w:val="en-US"/>
        </w:rPr>
      </w:pPr>
      <w:bookmarkStart w:id="653" w:name="_Toc115957929"/>
      <w:proofErr w:type="spellStart"/>
      <w:r>
        <w:rPr>
          <w:lang w:val="en-US"/>
        </w:rPr>
        <w:t>Klasterisasi</w:t>
      </w:r>
      <w:proofErr w:type="spellEnd"/>
      <w:r>
        <w:rPr>
          <w:lang w:val="en-US"/>
        </w:rPr>
        <w:t xml:space="preserve"> dengan OPTICS</w:t>
      </w:r>
      <w:bookmarkEnd w:id="653"/>
    </w:p>
    <w:p w14:paraId="7AFA4B6F" w14:textId="77777777" w:rsidR="005C2D6A" w:rsidRDefault="005C2D6A" w:rsidP="005C2D6A">
      <w:pPr>
        <w:spacing w:line="360" w:lineRule="auto"/>
        <w:ind w:firstLine="720"/>
        <w:jc w:val="both"/>
        <w:rPr>
          <w:ins w:id="654" w:author="fahmi abdillah" w:date="2022-07-13T14:18:00Z"/>
          <w:rFonts w:eastAsia="Times New Roman" w:cs="Times New Roman"/>
          <w:bCs/>
          <w:szCs w:val="24"/>
          <w:lang w:val="en-US"/>
        </w:rPr>
      </w:pPr>
      <w:r w:rsidRPr="00A74A5A">
        <w:rPr>
          <w:rFonts w:eastAsia="Times New Roman" w:cs="Times New Roman"/>
          <w:bCs/>
          <w:szCs w:val="24"/>
          <w:lang w:val="en-US"/>
        </w:rPr>
        <w:t>Pada tahap</w:t>
      </w:r>
      <w:r>
        <w:rPr>
          <w:rFonts w:eastAsia="Times New Roman" w:cs="Times New Roman"/>
          <w:bCs/>
          <w:szCs w:val="24"/>
          <w:lang w:val="en-US"/>
        </w:rPr>
        <w:t xml:space="preserve"> ini dilakukan </w:t>
      </w:r>
      <w:proofErr w:type="spellStart"/>
      <w:r>
        <w:rPr>
          <w:rFonts w:eastAsia="Times New Roman" w:cs="Times New Roman"/>
          <w:bCs/>
          <w:szCs w:val="24"/>
          <w:lang w:val="en-US"/>
        </w:rPr>
        <w:t>klasterisasi</w:t>
      </w:r>
      <w:proofErr w:type="spellEnd"/>
      <w:r>
        <w:rPr>
          <w:rFonts w:eastAsia="Times New Roman" w:cs="Times New Roman"/>
          <w:bCs/>
          <w:szCs w:val="24"/>
          <w:lang w:val="en-US"/>
        </w:rPr>
        <w:t xml:space="preserve"> dengan algoritme OPTICS untuk data </w:t>
      </w:r>
      <w:r>
        <w:rPr>
          <w:rFonts w:eastAsia="Times New Roman" w:cs="Times New Roman"/>
          <w:bCs/>
          <w:i/>
          <w:iCs/>
          <w:szCs w:val="24"/>
          <w:lang w:val="en-US"/>
        </w:rPr>
        <w:t>tweet</w:t>
      </w:r>
      <w:r>
        <w:rPr>
          <w:rFonts w:eastAsia="Times New Roman" w:cs="Times New Roman"/>
          <w:bCs/>
          <w:szCs w:val="24"/>
          <w:lang w:val="en-US"/>
        </w:rPr>
        <w:t xml:space="preserve"> yang telah dilakukan </w:t>
      </w:r>
      <w:proofErr w:type="spellStart"/>
      <w:r>
        <w:rPr>
          <w:rFonts w:eastAsia="Times New Roman" w:cs="Times New Roman"/>
          <w:bCs/>
          <w:szCs w:val="24"/>
          <w:lang w:val="en-US"/>
        </w:rPr>
        <w:t>praproses</w:t>
      </w:r>
      <w:proofErr w:type="spellEnd"/>
      <w:r>
        <w:rPr>
          <w:rFonts w:eastAsia="Times New Roman" w:cs="Times New Roman"/>
          <w:bCs/>
          <w:szCs w:val="24"/>
          <w:lang w:val="en-US"/>
        </w:rPr>
        <w:t xml:space="preserve"> menjadi </w:t>
      </w:r>
      <w:r>
        <w:rPr>
          <w:rFonts w:eastAsia="Times New Roman" w:cs="Times New Roman"/>
          <w:bCs/>
          <w:i/>
          <w:iCs/>
          <w:szCs w:val="24"/>
          <w:lang w:val="en-US"/>
        </w:rPr>
        <w:t xml:space="preserve">Term Document Matrix </w:t>
      </w:r>
      <w:r w:rsidRPr="00A74A5A">
        <w:rPr>
          <w:rFonts w:eastAsia="Times New Roman" w:cs="Times New Roman"/>
          <w:bCs/>
          <w:szCs w:val="24"/>
          <w:lang w:val="en-US"/>
        </w:rPr>
        <w:t>(TDM)</w:t>
      </w:r>
      <w:r>
        <w:rPr>
          <w:rFonts w:eastAsia="Times New Roman" w:cs="Times New Roman"/>
          <w:bCs/>
          <w:szCs w:val="24"/>
          <w:lang w:val="en-US"/>
        </w:rPr>
        <w:t xml:space="preserve"> menggunakan </w:t>
      </w:r>
      <w:r>
        <w:rPr>
          <w:rFonts w:eastAsia="Times New Roman" w:cs="Times New Roman"/>
          <w:bCs/>
          <w:i/>
          <w:iCs/>
          <w:szCs w:val="24"/>
          <w:lang w:val="en-US"/>
        </w:rPr>
        <w:t xml:space="preserve">library </w:t>
      </w:r>
      <w:proofErr w:type="spellStart"/>
      <w:r w:rsidRPr="006C6BBB">
        <w:rPr>
          <w:rFonts w:eastAsia="Times New Roman" w:cs="Times New Roman"/>
          <w:bCs/>
          <w:szCs w:val="24"/>
          <w:lang w:val="en-US"/>
          <w:rPrChange w:id="655" w:author="fahmi abdillah" w:date="2022-06-19T19:50:00Z">
            <w:rPr>
              <w:rFonts w:eastAsia="Times New Roman" w:cs="Times New Roman"/>
              <w:bCs/>
              <w:szCs w:val="24"/>
              <w:highlight w:val="red"/>
              <w:lang w:val="en-US"/>
            </w:rPr>
          </w:rPrChange>
        </w:rPr>
        <w:t>scikit</w:t>
      </w:r>
      <w:proofErr w:type="spellEnd"/>
      <w:r w:rsidRPr="006C6BBB">
        <w:rPr>
          <w:rFonts w:eastAsia="Times New Roman" w:cs="Times New Roman"/>
          <w:bCs/>
          <w:szCs w:val="24"/>
          <w:lang w:val="en-US"/>
          <w:rPrChange w:id="656" w:author="fahmi abdillah" w:date="2022-06-19T19:50:00Z">
            <w:rPr>
              <w:rFonts w:eastAsia="Times New Roman" w:cs="Times New Roman"/>
              <w:bCs/>
              <w:szCs w:val="24"/>
              <w:highlight w:val="red"/>
              <w:lang w:val="en-US"/>
            </w:rPr>
          </w:rPrChange>
        </w:rPr>
        <w:t>-learn</w:t>
      </w:r>
      <w:ins w:id="657" w:author="fahmi abdillah" w:date="2022-07-13T14:17:00Z">
        <w:r w:rsidR="00AC0D7C">
          <w:rPr>
            <w:rFonts w:eastAsia="Times New Roman" w:cs="Times New Roman"/>
            <w:bCs/>
            <w:szCs w:val="24"/>
            <w:lang w:val="en-US"/>
          </w:rPr>
          <w:t xml:space="preserve"> dan </w:t>
        </w:r>
        <w:proofErr w:type="spellStart"/>
        <w:r w:rsidR="00AC0D7C">
          <w:rPr>
            <w:rFonts w:eastAsia="Times New Roman" w:cs="Times New Roman"/>
            <w:bCs/>
            <w:szCs w:val="24"/>
            <w:lang w:val="en-US"/>
          </w:rPr>
          <w:t>pembobotan</w:t>
        </w:r>
        <w:proofErr w:type="spellEnd"/>
        <w:r w:rsidR="00AC0D7C">
          <w:rPr>
            <w:rFonts w:eastAsia="Times New Roman" w:cs="Times New Roman"/>
            <w:bCs/>
            <w:szCs w:val="24"/>
            <w:lang w:val="en-US"/>
          </w:rPr>
          <w:t xml:space="preserve"> TF-IDF</w:t>
        </w:r>
      </w:ins>
      <w:r>
        <w:rPr>
          <w:rFonts w:eastAsia="Times New Roman" w:cs="Times New Roman"/>
          <w:bCs/>
          <w:szCs w:val="24"/>
          <w:lang w:val="en-US"/>
        </w:rPr>
        <w:t xml:space="preserve">. </w:t>
      </w:r>
      <w:proofErr w:type="spellStart"/>
      <w:r>
        <w:rPr>
          <w:rFonts w:eastAsia="Times New Roman" w:cs="Times New Roman"/>
          <w:bCs/>
          <w:szCs w:val="24"/>
          <w:lang w:val="en-US"/>
        </w:rPr>
        <w:t>Klasterisasi</w:t>
      </w:r>
      <w:proofErr w:type="spellEnd"/>
      <w:r>
        <w:rPr>
          <w:rFonts w:eastAsia="Times New Roman" w:cs="Times New Roman"/>
          <w:bCs/>
          <w:szCs w:val="24"/>
          <w:lang w:val="en-US"/>
        </w:rPr>
        <w:t xml:space="preserve"> digunakan untuk mendapatkan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dari setiap dokumen berdasarkan </w:t>
      </w:r>
      <w:r>
        <w:rPr>
          <w:rFonts w:eastAsia="Times New Roman" w:cs="Times New Roman"/>
          <w:bCs/>
          <w:i/>
          <w:iCs/>
          <w:szCs w:val="24"/>
          <w:lang w:val="en-US"/>
        </w:rPr>
        <w:t xml:space="preserve">term </w:t>
      </w:r>
      <w:r>
        <w:rPr>
          <w:rFonts w:eastAsia="Times New Roman" w:cs="Times New Roman"/>
          <w:bCs/>
          <w:szCs w:val="24"/>
          <w:lang w:val="en-US"/>
        </w:rPr>
        <w:t xml:space="preserve">terkait penyebaran penyakit menular langsung (studi kasus Covid-19).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yang dihasilkan akan digunakan pada proses </w:t>
      </w:r>
      <w:proofErr w:type="spellStart"/>
      <w:r>
        <w:rPr>
          <w:rFonts w:eastAsia="Times New Roman" w:cs="Times New Roman"/>
          <w:bCs/>
          <w:szCs w:val="24"/>
          <w:lang w:val="en-US"/>
        </w:rPr>
        <w:t>geovisualisasi</w:t>
      </w:r>
      <w:proofErr w:type="spellEnd"/>
      <w:r>
        <w:rPr>
          <w:rFonts w:eastAsia="Times New Roman" w:cs="Times New Roman"/>
          <w:bCs/>
          <w:szCs w:val="24"/>
          <w:lang w:val="en-US"/>
        </w:rPr>
        <w:t xml:space="preserve">. </w:t>
      </w:r>
      <w:ins w:id="658" w:author="fahmi abdillah" w:date="2022-07-13T14:18:00Z">
        <w:r w:rsidR="00AC0D7C" w:rsidRPr="004A43CB">
          <w:rPr>
            <w:rFonts w:eastAsia="Times New Roman" w:cs="Times New Roman"/>
            <w:bCs/>
            <w:i/>
            <w:iCs/>
            <w:szCs w:val="24"/>
            <w:lang w:val="en-US"/>
          </w:rPr>
          <w:t>F</w:t>
        </w:r>
        <w:r w:rsidR="00AC0D7C">
          <w:rPr>
            <w:rFonts w:eastAsia="Times New Roman" w:cs="Times New Roman"/>
            <w:bCs/>
            <w:i/>
            <w:iCs/>
            <w:szCs w:val="24"/>
            <w:lang w:val="en-US"/>
          </w:rPr>
          <w:t xml:space="preserve">lowchart </w:t>
        </w:r>
        <w:r w:rsidR="00AC0D7C">
          <w:rPr>
            <w:rFonts w:eastAsia="Times New Roman" w:cs="Times New Roman"/>
            <w:bCs/>
            <w:szCs w:val="24"/>
            <w:lang w:val="en-US"/>
          </w:rPr>
          <w:t>yang menunjukkan teknik metode OPTICS dapat dilihat pada gambar 3.2.</w:t>
        </w:r>
      </w:ins>
      <w:del w:id="659" w:author="fahmi abdillah" w:date="2022-07-13T14:18:00Z">
        <w:r w:rsidDel="00AC0D7C">
          <w:rPr>
            <w:rFonts w:eastAsia="Times New Roman" w:cs="Times New Roman"/>
            <w:bCs/>
            <w:szCs w:val="24"/>
            <w:lang w:val="en-US"/>
          </w:rPr>
          <w:delText xml:space="preserve">Berikut adalah contoh penerapan klasterisasi dengan </w:delText>
        </w:r>
      </w:del>
      <w:del w:id="660" w:author="fahmi abdillah" w:date="2022-06-19T19:50:00Z">
        <w:r w:rsidDel="006C6BBB">
          <w:rPr>
            <w:rFonts w:eastAsia="Times New Roman" w:cs="Times New Roman"/>
            <w:bCs/>
            <w:szCs w:val="24"/>
            <w:lang w:val="en-US"/>
          </w:rPr>
          <w:delText xml:space="preserve">DBSCAN </w:delText>
        </w:r>
      </w:del>
      <w:del w:id="661" w:author="fahmi abdillah" w:date="2022-07-13T14:18:00Z">
        <w:r w:rsidDel="00AC0D7C">
          <w:rPr>
            <w:rFonts w:eastAsia="Times New Roman" w:cs="Times New Roman"/>
            <w:bCs/>
            <w:szCs w:val="24"/>
            <w:lang w:val="en-US"/>
          </w:rPr>
          <w:delText>dengan partisipasi d</w:delText>
        </w:r>
      </w:del>
      <w:del w:id="662" w:author="fahmi abdillah" w:date="2022-07-13T14:17:00Z">
        <w:r w:rsidDel="00AC0D7C">
          <w:rPr>
            <w:rFonts w:eastAsia="Times New Roman" w:cs="Times New Roman"/>
            <w:bCs/>
            <w:szCs w:val="24"/>
            <w:lang w:val="en-US"/>
          </w:rPr>
          <w:delText>ata sebanyak xx klaster:</w:delText>
        </w:r>
      </w:del>
    </w:p>
    <w:p w14:paraId="6888D0EC" w14:textId="77777777" w:rsidR="00A975D5" w:rsidRDefault="00B84A58" w:rsidP="00A975D5">
      <w:pPr>
        <w:spacing w:line="360" w:lineRule="auto"/>
        <w:jc w:val="both"/>
        <w:rPr>
          <w:rFonts w:eastAsia="Times New Roman" w:cs="Times New Roman"/>
          <w:b/>
          <w:szCs w:val="24"/>
          <w:lang w:val="en-US"/>
        </w:rPr>
      </w:pPr>
      <w:ins w:id="663" w:author="fahmi abdillah" w:date="2022-07-13T14:46:00Z">
        <w:r>
          <w:rPr>
            <w:noProof/>
          </w:rPr>
          <w:lastRenderedPageBreak/>
          <mc:AlternateContent>
            <mc:Choice Requires="wps">
              <w:drawing>
                <wp:anchor distT="0" distB="0" distL="114300" distR="114300" simplePos="0" relativeHeight="251656190" behindDoc="0" locked="0" layoutInCell="1" allowOverlap="1" wp14:anchorId="6C330272" wp14:editId="24CAD8D4">
                  <wp:simplePos x="0" y="0"/>
                  <wp:positionH relativeFrom="page">
                    <wp:align>center</wp:align>
                  </wp:positionH>
                  <wp:positionV relativeFrom="paragraph">
                    <wp:posOffset>5487670</wp:posOffset>
                  </wp:positionV>
                  <wp:extent cx="2720340" cy="457200"/>
                  <wp:effectExtent l="0" t="0" r="3810" b="0"/>
                  <wp:wrapTopAndBottom/>
                  <wp:docPr id="43" name="Text Box 43"/>
                  <wp:cNvGraphicFramePr/>
                  <a:graphic xmlns:a="http://schemas.openxmlformats.org/drawingml/2006/main">
                    <a:graphicData uri="http://schemas.microsoft.com/office/word/2010/wordprocessingShape">
                      <wps:wsp>
                        <wps:cNvSpPr txBox="1"/>
                        <wps:spPr>
                          <a:xfrm>
                            <a:off x="0" y="0"/>
                            <a:ext cx="2720340" cy="457200"/>
                          </a:xfrm>
                          <a:prstGeom prst="rect">
                            <a:avLst/>
                          </a:prstGeom>
                          <a:solidFill>
                            <a:prstClr val="white"/>
                          </a:solidFill>
                          <a:ln>
                            <a:noFill/>
                          </a:ln>
                        </wps:spPr>
                        <wps:txbx>
                          <w:txbxContent>
                            <w:p w14:paraId="6189A06C" w14:textId="518CFBA9" w:rsidR="00516B10" w:rsidRPr="002E4A8D" w:rsidRDefault="00516B10">
                              <w:pPr>
                                <w:pStyle w:val="Caption"/>
                                <w:rPr>
                                  <w:rFonts w:eastAsia="Times New Roman" w:cs="Times New Roman"/>
                                  <w:bCs/>
                                  <w:noProof/>
                                  <w:sz w:val="36"/>
                                  <w:szCs w:val="36"/>
                                  <w:lang w:val="en-US"/>
                                  <w:rPrChange w:id="664" w:author="fahmi abdillah" w:date="2022-07-13T14:46:00Z">
                                    <w:rPr>
                                      <w:rFonts w:eastAsia="Times New Roman" w:cs="Times New Roman"/>
                                      <w:bCs/>
                                      <w:noProof/>
                                      <w:szCs w:val="24"/>
                                      <w:lang w:val="en-US"/>
                                    </w:rPr>
                                  </w:rPrChange>
                                </w:rPr>
                                <w:pPrChange w:id="665" w:author="fahmi abdillah" w:date="2022-07-13T14:46:00Z">
                                  <w:pPr>
                                    <w:spacing w:line="360" w:lineRule="auto"/>
                                    <w:ind w:firstLine="720"/>
                                    <w:jc w:val="both"/>
                                  </w:pPr>
                                </w:pPrChange>
                              </w:pPr>
                              <w:bookmarkStart w:id="666" w:name="_Toc108646203"/>
                              <w:bookmarkStart w:id="667" w:name="_Toc115792835"/>
                              <w:ins w:id="668" w:author="fahmi abdillah" w:date="2022-07-13T14:46:00Z">
                                <w:r w:rsidRPr="00A62568">
                                  <w:rPr>
                                    <w:i w:val="0"/>
                                    <w:iCs w:val="0"/>
                                    <w:color w:val="auto"/>
                                    <w:sz w:val="24"/>
                                    <w:szCs w:val="24"/>
                                    <w:rPrChange w:id="669" w:author="fahmi abdillah" w:date="2022-07-13T23:38:00Z">
                                      <w:rPr/>
                                    </w:rPrChange>
                                  </w:rPr>
                                  <w:t xml:space="preserve">Gambar </w:t>
                                </w:r>
                              </w:ins>
                              <w:ins w:id="670" w:author="fahmi abdillah" w:date="2022-07-13T23:38:00Z">
                                <w:r>
                                  <w:rPr>
                                    <w:i w:val="0"/>
                                    <w:iCs w:val="0"/>
                                    <w:color w:val="auto"/>
                                    <w:sz w:val="24"/>
                                    <w:szCs w:val="24"/>
                                    <w:lang w:val="en-US"/>
                                  </w:rPr>
                                  <w:t>3</w:t>
                                </w:r>
                              </w:ins>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ins w:id="671" w:author="fahmi abdillah" w:date="2022-07-13T14:46:00Z">
                                <w:r w:rsidRPr="002E4A8D">
                                  <w:rPr>
                                    <w:color w:val="auto"/>
                                    <w:sz w:val="24"/>
                                    <w:szCs w:val="24"/>
                                    <w:lang w:val="en-US"/>
                                    <w:rPrChange w:id="672" w:author="fahmi abdillah" w:date="2022-07-13T14:46:00Z">
                                      <w:rPr>
                                        <w:lang w:val="en-US"/>
                                      </w:rPr>
                                    </w:rPrChange>
                                  </w:rPr>
                                  <w:t xml:space="preserve"> flowchart </w:t>
                                </w:r>
                                <w:r w:rsidRPr="002E4A8D">
                                  <w:rPr>
                                    <w:i w:val="0"/>
                                    <w:iCs w:val="0"/>
                                    <w:color w:val="auto"/>
                                    <w:sz w:val="24"/>
                                    <w:szCs w:val="24"/>
                                    <w:lang w:val="en-US"/>
                                    <w:rPrChange w:id="673" w:author="fahmi abdillah" w:date="2022-07-13T14:46:00Z">
                                      <w:rPr>
                                        <w:i/>
                                        <w:iCs/>
                                        <w:lang w:val="en-US"/>
                                      </w:rPr>
                                    </w:rPrChange>
                                  </w:rPr>
                                  <w:t>OPTICS</w:t>
                                </w:r>
                              </w:ins>
                              <w:bookmarkEnd w:id="666"/>
                              <w:bookmarkEnd w:id="66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C330272" id="Text Box 43" o:spid="_x0000_s1044" type="#_x0000_t202" style="position:absolute;left:0;text-align:left;margin-left:0;margin-top:432.1pt;width:214.2pt;height:36pt;z-index:25165619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" stroked="f">
                  <v:textbox inset="0,0,0,0">
                    <w:txbxContent>
                      <w:p w14:paraId="6189A06C" w14:textId="518CFBA9" w:rsidR="00516B10" w:rsidRPr="002E4A8D" w:rsidRDefault="00516B10">
                        <w:pPr>
                          <w:pStyle w:val="Caption"/>
                          <w:rPr>
                            <w:rFonts w:eastAsia="Times New Roman" w:cs="Times New Roman"/>
                            <w:bCs/>
                            <w:noProof/>
                            <w:sz w:val="36"/>
                            <w:szCs w:val="36"/>
                            <w:lang w:val="en-US"/>
                            <w:rPrChange w:id="674" w:author="fahmi abdillah" w:date="2022-07-13T14:46:00Z">
                              <w:rPr>
                                <w:rFonts w:eastAsia="Times New Roman" w:cs="Times New Roman"/>
                                <w:bCs/>
                                <w:noProof/>
                                <w:szCs w:val="24"/>
                                <w:lang w:val="en-US"/>
                              </w:rPr>
                            </w:rPrChange>
                          </w:rPr>
                          <w:pPrChange w:id="675" w:author="fahmi abdillah" w:date="2022-07-13T14:46:00Z">
                            <w:pPr>
                              <w:spacing w:line="360" w:lineRule="auto"/>
                              <w:ind w:firstLine="720"/>
                              <w:jc w:val="both"/>
                            </w:pPr>
                          </w:pPrChange>
                        </w:pPr>
                        <w:bookmarkStart w:id="676" w:name="_Toc108646203"/>
                        <w:bookmarkStart w:id="677" w:name="_Toc115792835"/>
                        <w:ins w:id="678" w:author="fahmi abdillah" w:date="2022-07-13T14:46:00Z">
                          <w:r w:rsidRPr="00A62568">
                            <w:rPr>
                              <w:i w:val="0"/>
                              <w:iCs w:val="0"/>
                              <w:color w:val="auto"/>
                              <w:sz w:val="24"/>
                              <w:szCs w:val="24"/>
                              <w:rPrChange w:id="679" w:author="fahmi abdillah" w:date="2022-07-13T23:38:00Z">
                                <w:rPr/>
                              </w:rPrChange>
                            </w:rPr>
                            <w:t xml:space="preserve">Gambar </w:t>
                          </w:r>
                        </w:ins>
                        <w:ins w:id="680" w:author="fahmi abdillah" w:date="2022-07-13T23:38:00Z">
                          <w:r>
                            <w:rPr>
                              <w:i w:val="0"/>
                              <w:iCs w:val="0"/>
                              <w:color w:val="auto"/>
                              <w:sz w:val="24"/>
                              <w:szCs w:val="24"/>
                              <w:lang w:val="en-US"/>
                            </w:rPr>
                            <w:t>3</w:t>
                          </w:r>
                        </w:ins>
                        <w:r>
                          <w:rPr>
                            <w:i w:val="0"/>
                            <w:iCs w:val="0"/>
                            <w:color w:val="auto"/>
                            <w:sz w:val="24"/>
                            <w:szCs w:val="24"/>
                          </w:rPr>
                          <w:t>.</w:t>
                        </w:r>
                        <w:r>
                          <w:rPr>
                            <w:i w:val="0"/>
                            <w:iCs w:val="0"/>
                            <w:color w:val="auto"/>
                            <w:sz w:val="24"/>
                            <w:szCs w:val="24"/>
                          </w:rPr>
                          <w:fldChar w:fldCharType="begin"/>
                        </w:r>
                        <w:r>
                          <w:rPr>
                            <w:i w:val="0"/>
                            <w:iCs w:val="0"/>
                            <w:color w:val="auto"/>
                            <w:sz w:val="24"/>
                            <w:szCs w:val="24"/>
                          </w:rPr>
                          <w:instrText xml:space="preserve"> SEQ Gambar \* ARABIC \s 1 </w:instrText>
                        </w:r>
                        <w:r>
                          <w:rPr>
                            <w:i w:val="0"/>
                            <w:iCs w:val="0"/>
                            <w:color w:val="auto"/>
                            <w:sz w:val="24"/>
                            <w:szCs w:val="24"/>
                          </w:rPr>
                          <w:fldChar w:fldCharType="separate"/>
                        </w:r>
                        <w:r>
                          <w:rPr>
                            <w:i w:val="0"/>
                            <w:iCs w:val="0"/>
                            <w:noProof/>
                            <w:color w:val="auto"/>
                            <w:sz w:val="24"/>
                            <w:szCs w:val="24"/>
                          </w:rPr>
                          <w:t>2</w:t>
                        </w:r>
                        <w:r>
                          <w:rPr>
                            <w:i w:val="0"/>
                            <w:iCs w:val="0"/>
                            <w:color w:val="auto"/>
                            <w:sz w:val="24"/>
                            <w:szCs w:val="24"/>
                          </w:rPr>
                          <w:fldChar w:fldCharType="end"/>
                        </w:r>
                        <w:ins w:id="681" w:author="fahmi abdillah" w:date="2022-07-13T14:46:00Z">
                          <w:r w:rsidRPr="002E4A8D">
                            <w:rPr>
                              <w:color w:val="auto"/>
                              <w:sz w:val="24"/>
                              <w:szCs w:val="24"/>
                              <w:lang w:val="en-US"/>
                              <w:rPrChange w:id="682" w:author="fahmi abdillah" w:date="2022-07-13T14:46:00Z">
                                <w:rPr>
                                  <w:lang w:val="en-US"/>
                                </w:rPr>
                              </w:rPrChange>
                            </w:rPr>
                            <w:t xml:space="preserve"> flowchart </w:t>
                          </w:r>
                          <w:r w:rsidRPr="002E4A8D">
                            <w:rPr>
                              <w:i w:val="0"/>
                              <w:iCs w:val="0"/>
                              <w:color w:val="auto"/>
                              <w:sz w:val="24"/>
                              <w:szCs w:val="24"/>
                              <w:lang w:val="en-US"/>
                              <w:rPrChange w:id="683" w:author="fahmi abdillah" w:date="2022-07-13T14:46:00Z">
                                <w:rPr>
                                  <w:i/>
                                  <w:iCs/>
                                  <w:lang w:val="en-US"/>
                                </w:rPr>
                              </w:rPrChange>
                            </w:rPr>
                            <w:t>OPTICS</w:t>
                          </w:r>
                        </w:ins>
                        <w:bookmarkEnd w:id="676"/>
                        <w:bookmarkEnd w:id="677"/>
                      </w:p>
                    </w:txbxContent>
                  </v:textbox>
                  <w10:wrap type="topAndBottom" anchorx="page"/>
                </v:shape>
              </w:pict>
            </mc:Fallback>
          </mc:AlternateContent>
        </w:r>
      </w:ins>
      <w:ins w:id="684" w:author="fahmi abdillah" w:date="2022-07-13T14:45:00Z">
        <w:r>
          <w:rPr>
            <w:rFonts w:eastAsia="Times New Roman" w:cs="Times New Roman"/>
            <w:bCs/>
            <w:noProof/>
            <w:szCs w:val="24"/>
            <w:lang w:val="en-US"/>
          </w:rPr>
          <w:drawing>
            <wp:anchor distT="0" distB="0" distL="114300" distR="114300" simplePos="0" relativeHeight="251679744" behindDoc="1" locked="0" layoutInCell="1" allowOverlap="1" wp14:anchorId="0FA97D20" wp14:editId="266E4D3D">
              <wp:simplePos x="0" y="0"/>
              <wp:positionH relativeFrom="margin">
                <wp:posOffset>876300</wp:posOffset>
              </wp:positionH>
              <wp:positionV relativeFrom="margin">
                <wp:align>top</wp:align>
              </wp:positionV>
              <wp:extent cx="2402840" cy="5295900"/>
              <wp:effectExtent l="0" t="0" r="0" b="0"/>
              <wp:wrapTopAndBottom/>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optics.png"/>
                      <pic:cNvPicPr/>
                    </pic:nvPicPr>
                    <pic:blipFill>
                      <a:blip r:embed="rId29">
                        <a:extLst>
                          <a:ext uri="{28A0092B-C50C-407E-A947-70E740481C1C}">
                            <a14:useLocalDpi xmlns:a14="http://schemas.microsoft.com/office/drawing/2010/main" val="0"/>
                          </a:ext>
                        </a:extLst>
                      </a:blip>
                      <a:stretch>
                        <a:fillRect/>
                      </a:stretch>
                    </pic:blipFill>
                    <pic:spPr>
                      <a:xfrm>
                        <a:off x="0" y="0"/>
                        <a:ext cx="2402840" cy="5295900"/>
                      </a:xfrm>
                      <a:prstGeom prst="rect">
                        <a:avLst/>
                      </a:prstGeom>
                    </pic:spPr>
                  </pic:pic>
                </a:graphicData>
              </a:graphic>
              <wp14:sizeRelH relativeFrom="margin">
                <wp14:pctWidth>0</wp14:pctWidth>
              </wp14:sizeRelH>
              <wp14:sizeRelV relativeFrom="margin">
                <wp14:pctHeight>0</wp14:pctHeight>
              </wp14:sizeRelV>
            </wp:anchor>
          </w:drawing>
        </w:r>
      </w:ins>
    </w:p>
    <w:p w14:paraId="4749BA9C" w14:textId="05354AF2" w:rsidR="00FA2177" w:rsidRDefault="005079C6" w:rsidP="00A975D5">
      <w:pPr>
        <w:spacing w:line="360" w:lineRule="auto"/>
        <w:jc w:val="both"/>
        <w:rPr>
          <w:rFonts w:eastAsia="Times New Roman" w:cs="Times New Roman"/>
          <w:bCs/>
          <w:szCs w:val="24"/>
          <w:lang w:val="en-US"/>
        </w:rPr>
      </w:pPr>
      <w:r>
        <w:rPr>
          <w:rFonts w:eastAsia="Times New Roman" w:cs="Times New Roman"/>
          <w:bCs/>
          <w:szCs w:val="24"/>
          <w:lang w:val="en-US"/>
        </w:rPr>
        <w:t xml:space="preserve">Penjelasan </w:t>
      </w:r>
      <w:r>
        <w:rPr>
          <w:rFonts w:eastAsia="Times New Roman" w:cs="Times New Roman"/>
          <w:bCs/>
          <w:i/>
          <w:iCs/>
          <w:szCs w:val="24"/>
          <w:lang w:val="en-US"/>
        </w:rPr>
        <w:t>flowchart</w:t>
      </w:r>
      <w:r w:rsidR="00FA2177">
        <w:rPr>
          <w:rFonts w:eastAsia="Times New Roman" w:cs="Times New Roman"/>
          <w:bCs/>
          <w:i/>
          <w:iCs/>
          <w:szCs w:val="24"/>
          <w:lang w:val="en-US"/>
        </w:rPr>
        <w:t xml:space="preserve"> </w:t>
      </w:r>
      <w:proofErr w:type="spellStart"/>
      <w:r w:rsidR="00FA2177">
        <w:rPr>
          <w:rFonts w:eastAsia="Times New Roman" w:cs="Times New Roman"/>
          <w:bCs/>
          <w:szCs w:val="24"/>
          <w:lang w:val="en-US"/>
        </w:rPr>
        <w:t>algoritma</w:t>
      </w:r>
      <w:proofErr w:type="spellEnd"/>
      <w:r w:rsidR="00FA2177">
        <w:rPr>
          <w:rFonts w:eastAsia="Times New Roman" w:cs="Times New Roman"/>
          <w:bCs/>
          <w:szCs w:val="24"/>
          <w:lang w:val="en-US"/>
        </w:rPr>
        <w:t xml:space="preserve"> OPTICS sebagai berikut:</w:t>
      </w:r>
    </w:p>
    <w:p w14:paraId="7288D86C" w14:textId="77777777" w:rsid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t>Dataset yang berbentuk file .csv dianggap sebagai input</w:t>
      </w:r>
    </w:p>
    <w:p w14:paraId="06E39AB4" w14:textId="77777777" w:rsid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t>Menghitung bobot tiap-tiap term dengan algoritme TF-IDF</w:t>
      </w:r>
    </w:p>
    <w:p w14:paraId="64B29B6B" w14:textId="77777777" w:rsid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t xml:space="preserve">Epsilon dan </w:t>
      </w:r>
      <w:proofErr w:type="spellStart"/>
      <w:r>
        <w:rPr>
          <w:rFonts w:eastAsia="Times New Roman" w:cs="Times New Roman"/>
          <w:bCs/>
          <w:szCs w:val="24"/>
          <w:lang w:val="en-US"/>
        </w:rPr>
        <w:t>MinPts</w:t>
      </w:r>
      <w:proofErr w:type="spellEnd"/>
      <w:r>
        <w:rPr>
          <w:rFonts w:eastAsia="Times New Roman" w:cs="Times New Roman"/>
          <w:bCs/>
          <w:szCs w:val="24"/>
          <w:lang w:val="en-US"/>
        </w:rPr>
        <w:t xml:space="preserve"> dimasukkan dan dianggap sebagai input</w:t>
      </w:r>
    </w:p>
    <w:p w14:paraId="33014245" w14:textId="77777777" w:rsid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t xml:space="preserve">Menentukan titik awal atau </w:t>
      </w:r>
      <w:r>
        <w:rPr>
          <w:rFonts w:eastAsia="Times New Roman" w:cs="Times New Roman"/>
          <w:bCs/>
          <w:i/>
          <w:iCs/>
          <w:szCs w:val="24"/>
          <w:lang w:val="en-US"/>
        </w:rPr>
        <w:t>p</w:t>
      </w:r>
      <w:r>
        <w:rPr>
          <w:rFonts w:eastAsia="Times New Roman" w:cs="Times New Roman"/>
          <w:bCs/>
          <w:szCs w:val="24"/>
          <w:lang w:val="en-US"/>
        </w:rPr>
        <w:t xml:space="preserve"> secara acak</w:t>
      </w:r>
    </w:p>
    <w:p w14:paraId="1B0B5C9D" w14:textId="77611DA3" w:rsid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t xml:space="preserve">Menghitung epsilon atau semua jarak titik pada </w:t>
      </w:r>
      <w:r w:rsidRPr="00336B6D">
        <w:rPr>
          <w:rFonts w:eastAsia="Times New Roman" w:cs="Times New Roman"/>
          <w:bCs/>
          <w:i/>
          <w:iCs/>
          <w:szCs w:val="24"/>
          <w:lang w:val="en-US"/>
        </w:rPr>
        <w:t>density reachable</w:t>
      </w:r>
      <w:r>
        <w:rPr>
          <w:rFonts w:eastAsia="Times New Roman" w:cs="Times New Roman"/>
          <w:bCs/>
          <w:i/>
          <w:iCs/>
          <w:szCs w:val="24"/>
          <w:lang w:val="en-US"/>
        </w:rPr>
        <w:t xml:space="preserve"> </w:t>
      </w:r>
      <w:r>
        <w:rPr>
          <w:rFonts w:eastAsia="Times New Roman" w:cs="Times New Roman"/>
          <w:bCs/>
          <w:szCs w:val="24"/>
          <w:lang w:val="en-US"/>
        </w:rPr>
        <w:t xml:space="preserve">terhadap </w:t>
      </w:r>
      <w:r>
        <w:rPr>
          <w:rFonts w:eastAsia="Times New Roman" w:cs="Times New Roman"/>
          <w:bCs/>
          <w:i/>
          <w:iCs/>
          <w:szCs w:val="24"/>
          <w:lang w:val="en-US"/>
        </w:rPr>
        <w:t>p</w:t>
      </w:r>
      <w:r>
        <w:rPr>
          <w:rFonts w:eastAsia="Times New Roman" w:cs="Times New Roman"/>
          <w:bCs/>
          <w:szCs w:val="24"/>
          <w:lang w:val="en-US"/>
        </w:rPr>
        <w:t xml:space="preserve"> dengan menggunakan </w:t>
      </w:r>
      <w:r>
        <w:rPr>
          <w:rFonts w:eastAsia="Times New Roman" w:cs="Times New Roman"/>
          <w:bCs/>
          <w:i/>
          <w:iCs/>
          <w:szCs w:val="24"/>
          <w:lang w:val="en-US"/>
        </w:rPr>
        <w:t xml:space="preserve">cosine similarity </w:t>
      </w:r>
      <w:r w:rsidRPr="00FA2177">
        <w:rPr>
          <w:rFonts w:eastAsia="Times New Roman" w:cs="Times New Roman"/>
          <w:bCs/>
          <w:szCs w:val="24"/>
          <w:lang w:val="en-US"/>
        </w:rPr>
        <w:t>(</w:t>
      </w:r>
      <w:r>
        <w:rPr>
          <w:rFonts w:eastAsia="Times New Roman" w:cs="Times New Roman"/>
          <w:bCs/>
          <w:szCs w:val="24"/>
          <w:lang w:val="en-US"/>
        </w:rPr>
        <w:t>sesuai dengan persamaan 2.4</w:t>
      </w:r>
      <w:r w:rsidRPr="00FA2177">
        <w:rPr>
          <w:rFonts w:eastAsia="Times New Roman" w:cs="Times New Roman"/>
          <w:bCs/>
          <w:szCs w:val="24"/>
          <w:lang w:val="en-US"/>
        </w:rPr>
        <w:t>)</w:t>
      </w:r>
      <w:r>
        <w:rPr>
          <w:rFonts w:eastAsia="Times New Roman" w:cs="Times New Roman"/>
          <w:bCs/>
          <w:szCs w:val="24"/>
          <w:lang w:val="en-US"/>
        </w:rPr>
        <w:t>.</w:t>
      </w:r>
    </w:p>
    <w:p w14:paraId="1DECA0F8" w14:textId="77777777" w:rsidR="00FA2177" w:rsidRPr="00FA2177" w:rsidRDefault="00FA2177" w:rsidP="00FA2177">
      <w:pPr>
        <w:pStyle w:val="ListParagraph"/>
        <w:numPr>
          <w:ilvl w:val="0"/>
          <w:numId w:val="27"/>
        </w:numPr>
        <w:spacing w:line="360" w:lineRule="auto"/>
        <w:jc w:val="both"/>
        <w:rPr>
          <w:rFonts w:eastAsia="Times New Roman" w:cs="Times New Roman"/>
          <w:bCs/>
          <w:szCs w:val="24"/>
          <w:lang w:val="en-US"/>
        </w:rPr>
      </w:pPr>
      <w:r>
        <w:rPr>
          <w:rFonts w:eastAsia="Times New Roman" w:cs="Times New Roman"/>
          <w:bCs/>
          <w:szCs w:val="24"/>
          <w:lang w:val="en-US"/>
        </w:rPr>
        <w:lastRenderedPageBreak/>
        <w:t xml:space="preserve">Mengulangi langkah perhitungan hingga tercipta titik yang dianggap sebagai </w:t>
      </w:r>
      <w:r>
        <w:rPr>
          <w:rFonts w:eastAsia="Times New Roman" w:cs="Times New Roman"/>
          <w:bCs/>
          <w:i/>
          <w:iCs/>
          <w:szCs w:val="24"/>
          <w:lang w:val="en-US"/>
        </w:rPr>
        <w:t xml:space="preserve">noise. </w:t>
      </w:r>
    </w:p>
    <w:p w14:paraId="791E2A4A" w14:textId="0FA2AEAF" w:rsidR="00310827" w:rsidRPr="00400B75" w:rsidRDefault="00FA2177" w:rsidP="00713EE5">
      <w:pPr>
        <w:pStyle w:val="ListParagraph"/>
        <w:numPr>
          <w:ilvl w:val="0"/>
          <w:numId w:val="27"/>
        </w:numPr>
        <w:spacing w:line="360" w:lineRule="auto"/>
        <w:jc w:val="both"/>
        <w:rPr>
          <w:rFonts w:eastAsia="Times New Roman" w:cs="Times New Roman"/>
          <w:bCs/>
          <w:szCs w:val="24"/>
          <w:lang w:val="en-US"/>
        </w:rPr>
      </w:pPr>
      <w:r w:rsidRPr="00400B75">
        <w:rPr>
          <w:rFonts w:eastAsia="Times New Roman" w:cs="Times New Roman"/>
          <w:bCs/>
          <w:szCs w:val="24"/>
          <w:lang w:val="en-US"/>
        </w:rPr>
        <w:t xml:space="preserve">Mendapatkan </w:t>
      </w:r>
      <w:r w:rsidRPr="00400B75">
        <w:rPr>
          <w:rFonts w:eastAsia="Times New Roman" w:cs="Times New Roman"/>
          <w:bCs/>
          <w:i/>
          <w:iCs/>
          <w:szCs w:val="24"/>
          <w:lang w:val="en-US"/>
        </w:rPr>
        <w:t xml:space="preserve">cluster </w:t>
      </w:r>
      <w:r w:rsidRPr="00400B75">
        <w:rPr>
          <w:rFonts w:eastAsia="Times New Roman" w:cs="Times New Roman"/>
          <w:bCs/>
          <w:szCs w:val="24"/>
          <w:lang w:val="en-US"/>
        </w:rPr>
        <w:t>terbaik.</w:t>
      </w:r>
    </w:p>
    <w:p w14:paraId="76D2145F" w14:textId="458E2494" w:rsidR="00FB4612" w:rsidRDefault="00FB4612" w:rsidP="006F3A86">
      <w:pPr>
        <w:pStyle w:val="Heading3"/>
        <w:rPr>
          <w:ins w:id="685" w:author="fahmi abdillah" w:date="2022-07-12T15:19:00Z"/>
          <w:lang w:val="en-US"/>
        </w:rPr>
      </w:pPr>
      <w:del w:id="686" w:author="fahmi abdillah" w:date="2022-07-12T15:03:00Z">
        <w:r w:rsidDel="004D5DDE">
          <w:rPr>
            <w:lang w:val="en-US"/>
          </w:rPr>
          <w:delText>Geovisualisasi</w:delText>
        </w:r>
      </w:del>
      <w:bookmarkStart w:id="687" w:name="_Toc115957930"/>
      <w:ins w:id="688" w:author="fahmi abdillah" w:date="2022-07-12T15:03:00Z">
        <w:r w:rsidR="004D5DDE">
          <w:rPr>
            <w:lang w:val="en-US"/>
          </w:rPr>
          <w:t>Perancangan Sistem</w:t>
        </w:r>
      </w:ins>
      <w:bookmarkEnd w:id="687"/>
      <w:r w:rsidR="00CA2C1D">
        <w:rPr>
          <w:lang w:val="en-US"/>
        </w:rPr>
        <w:t xml:space="preserve"> </w:t>
      </w:r>
    </w:p>
    <w:p w14:paraId="6475D98E" w14:textId="196BA7FC" w:rsidR="00E16198" w:rsidRDefault="00E16198" w:rsidP="00E16198">
      <w:pPr>
        <w:spacing w:line="360" w:lineRule="auto"/>
        <w:ind w:firstLine="426"/>
        <w:jc w:val="both"/>
        <w:rPr>
          <w:ins w:id="689" w:author="fahmi abdillah" w:date="2022-07-12T15:21:00Z"/>
          <w:lang w:val="en-US"/>
        </w:rPr>
      </w:pPr>
      <w:ins w:id="690" w:author="fahmi abdillah" w:date="2022-07-12T15:19:00Z">
        <w:r>
          <w:rPr>
            <w:lang w:val="en-US"/>
          </w:rPr>
          <w:t xml:space="preserve">Pada tahap ini akan dilakukan perancangan sistem dari hasil model </w:t>
        </w:r>
        <w:proofErr w:type="spellStart"/>
        <w:r>
          <w:rPr>
            <w:lang w:val="en-US"/>
          </w:rPr>
          <w:t>klasterisasi</w:t>
        </w:r>
        <w:proofErr w:type="spellEnd"/>
        <w:r>
          <w:rPr>
            <w:lang w:val="en-US"/>
          </w:rPr>
          <w:t xml:space="preserve"> antara metode DBSCAN dan OPTICS, d</w:t>
        </w:r>
      </w:ins>
      <w:ins w:id="691" w:author="fahmi abdillah" w:date="2022-07-12T15:20:00Z">
        <w:r>
          <w:rPr>
            <w:lang w:val="en-US"/>
          </w:rPr>
          <w:t>engan tujuan untuk</w:t>
        </w:r>
      </w:ins>
      <w:ins w:id="692" w:author="fahmi abdillah" w:date="2022-07-12T15:23:00Z">
        <w:r>
          <w:rPr>
            <w:lang w:val="en-US"/>
          </w:rPr>
          <w:t xml:space="preserve"> mengolah dataset yang sudah disiapkan,</w:t>
        </w:r>
      </w:ins>
      <w:ins w:id="693" w:author="fahmi abdillah" w:date="2022-07-12T15:20:00Z">
        <w:r>
          <w:rPr>
            <w:lang w:val="en-US"/>
          </w:rPr>
          <w:t xml:space="preserve"> menampilkan hasil </w:t>
        </w:r>
        <w:proofErr w:type="spellStart"/>
        <w:r>
          <w:rPr>
            <w:lang w:val="en-US"/>
          </w:rPr>
          <w:t>geovisualisasi</w:t>
        </w:r>
        <w:proofErr w:type="spellEnd"/>
        <w:r>
          <w:rPr>
            <w:lang w:val="en-US"/>
          </w:rPr>
          <w:t xml:space="preserve"> dan untuk mengelola sistem</w:t>
        </w:r>
      </w:ins>
      <w:ins w:id="694" w:author="fahmi abdillah" w:date="2022-07-12T15:23:00Z">
        <w:r>
          <w:rPr>
            <w:lang w:val="en-US"/>
          </w:rPr>
          <w:t xml:space="preserve"> penggunaan. </w:t>
        </w:r>
      </w:ins>
    </w:p>
    <w:p w14:paraId="7B0FACD5" w14:textId="23EA3158" w:rsidR="00E16198" w:rsidRPr="00B43505" w:rsidDel="009325A3" w:rsidRDefault="00E16198">
      <w:pPr>
        <w:spacing w:line="360" w:lineRule="auto"/>
        <w:ind w:firstLine="426"/>
        <w:jc w:val="both"/>
        <w:rPr>
          <w:del w:id="695" w:author="fahmi abdillah" w:date="2022-07-12T15:25:00Z"/>
          <w:lang w:val="en-US"/>
        </w:rPr>
        <w:pPrChange w:id="696" w:author="fahmi abdillah" w:date="2022-07-12T15:25:00Z">
          <w:pPr>
            <w:pStyle w:val="Heading3"/>
          </w:pPr>
        </w:pPrChange>
      </w:pPr>
      <w:ins w:id="697" w:author="fahmi abdillah" w:date="2022-07-12T15:23:00Z">
        <w:r>
          <w:rPr>
            <w:lang w:val="en-US"/>
          </w:rPr>
          <w:t>Pada perancangan sistem ini digunakan konsep UML (</w:t>
        </w:r>
        <w:r>
          <w:rPr>
            <w:i/>
            <w:iCs/>
            <w:lang w:val="en-US"/>
          </w:rPr>
          <w:t>Unified Modelling Language</w:t>
        </w:r>
        <w:r>
          <w:rPr>
            <w:lang w:val="en-US"/>
          </w:rPr>
          <w:t xml:space="preserve">), </w:t>
        </w:r>
      </w:ins>
      <w:ins w:id="698" w:author="fahmi abdillah" w:date="2022-07-12T15:24:00Z">
        <w:r>
          <w:rPr>
            <w:lang w:val="en-US"/>
          </w:rPr>
          <w:t xml:space="preserve">yaitu </w:t>
        </w:r>
        <w:r>
          <w:rPr>
            <w:i/>
            <w:iCs/>
            <w:lang w:val="en-US"/>
          </w:rPr>
          <w:t xml:space="preserve">Use Case Diagram </w:t>
        </w:r>
        <w:r>
          <w:rPr>
            <w:lang w:val="en-US"/>
          </w:rPr>
          <w:t xml:space="preserve">dan </w:t>
        </w:r>
        <w:r w:rsidRPr="00E16198">
          <w:rPr>
            <w:i/>
            <w:iCs/>
            <w:lang w:val="en-US"/>
            <w:rPrChange w:id="699" w:author="fahmi abdillah" w:date="2022-07-12T15:24:00Z">
              <w:rPr>
                <w:lang w:val="en-US"/>
              </w:rPr>
            </w:rPrChange>
          </w:rPr>
          <w:t>Activity Diagram</w:t>
        </w:r>
        <w:r w:rsidR="009325A3">
          <w:rPr>
            <w:i/>
            <w:iCs/>
            <w:lang w:val="en-US"/>
          </w:rPr>
          <w:t xml:space="preserve">. </w:t>
        </w:r>
        <w:r w:rsidR="009325A3" w:rsidRPr="009325A3">
          <w:rPr>
            <w:i/>
            <w:iCs/>
            <w:lang w:val="en-US"/>
            <w:rPrChange w:id="700" w:author="fahmi abdillah" w:date="2022-07-12T15:24:00Z">
              <w:rPr>
                <w:lang w:val="en-US"/>
              </w:rPr>
            </w:rPrChange>
          </w:rPr>
          <w:t xml:space="preserve">Use </w:t>
        </w:r>
        <w:r w:rsidR="009325A3">
          <w:rPr>
            <w:i/>
            <w:iCs/>
            <w:lang w:val="en-US"/>
          </w:rPr>
          <w:t>Case Diagram</w:t>
        </w:r>
        <w:r w:rsidR="009325A3">
          <w:rPr>
            <w:lang w:val="en-US"/>
          </w:rPr>
          <w:t xml:space="preserve"> digunakan </w:t>
        </w:r>
      </w:ins>
      <w:ins w:id="701" w:author="fahmi abdillah" w:date="2022-07-12T15:25:00Z">
        <w:r w:rsidR="009325A3">
          <w:rPr>
            <w:lang w:val="en-US"/>
          </w:rPr>
          <w:t xml:space="preserve">sebagai penggambaran interaksi antar aktor dengan sistem, sedangkan </w:t>
        </w:r>
        <w:r w:rsidR="009325A3">
          <w:rPr>
            <w:i/>
            <w:iCs/>
            <w:lang w:val="en-US"/>
          </w:rPr>
          <w:t>Activity Diagram</w:t>
        </w:r>
        <w:r w:rsidR="009325A3">
          <w:rPr>
            <w:lang w:val="en-US"/>
          </w:rPr>
          <w:t xml:space="preserve"> digunakan untuk menggambarkan alur penggunaan sistem.</w:t>
        </w:r>
      </w:ins>
    </w:p>
    <w:p w14:paraId="3DA85F98" w14:textId="04DDC139" w:rsidR="004802BC" w:rsidDel="009325A3" w:rsidRDefault="004802BC">
      <w:pPr>
        <w:spacing w:line="360" w:lineRule="auto"/>
        <w:ind w:firstLine="426"/>
        <w:jc w:val="both"/>
        <w:rPr>
          <w:del w:id="702" w:author="fahmi abdillah" w:date="2022-07-12T15:25:00Z"/>
          <w:rFonts w:eastAsia="Times New Roman" w:cs="Times New Roman"/>
          <w:bCs/>
          <w:szCs w:val="24"/>
          <w:lang w:val="en-US"/>
        </w:rPr>
        <w:pPrChange w:id="703" w:author="fahmi abdillah" w:date="2022-07-12T15:25:00Z">
          <w:pPr>
            <w:spacing w:line="360" w:lineRule="auto"/>
            <w:ind w:firstLine="720"/>
            <w:jc w:val="both"/>
          </w:pPr>
        </w:pPrChange>
      </w:pPr>
      <w:del w:id="704" w:author="fahmi abdillah" w:date="2022-07-12T15:25:00Z">
        <w:r w:rsidRPr="004802BC" w:rsidDel="009325A3">
          <w:rPr>
            <w:rFonts w:eastAsia="Times New Roman" w:cs="Times New Roman"/>
            <w:bCs/>
            <w:szCs w:val="24"/>
            <w:lang w:val="en-US"/>
          </w:rPr>
          <w:delText>Pada penelitian ini</w:delText>
        </w:r>
        <w:r w:rsidDel="009325A3">
          <w:rPr>
            <w:rFonts w:eastAsia="Times New Roman" w:cs="Times New Roman"/>
            <w:bCs/>
            <w:szCs w:val="24"/>
            <w:lang w:val="en-US"/>
          </w:rPr>
          <w:delText xml:space="preserve"> digunakan pola titik sebagai dasar visualisasi untuk mendistribusikan data hasil klasterisasi berdasarkan geolokasi dari setiap </w:delText>
        </w:r>
        <w:r w:rsidDel="009325A3">
          <w:rPr>
            <w:rFonts w:eastAsia="Times New Roman" w:cs="Times New Roman"/>
            <w:bCs/>
            <w:i/>
            <w:iCs/>
            <w:szCs w:val="24"/>
            <w:lang w:val="en-US"/>
          </w:rPr>
          <w:delText>tweet</w:delText>
        </w:r>
        <w:r w:rsidDel="009325A3">
          <w:rPr>
            <w:rFonts w:eastAsia="Times New Roman" w:cs="Times New Roman"/>
            <w:bCs/>
            <w:szCs w:val="24"/>
            <w:lang w:val="en-US"/>
          </w:rPr>
          <w:delText xml:space="preserve">. Informasi yang diperlukan dalam geovisualisasi berupa koordinat garis bujur dan lintang. Penerapan geovisualisasi dengan pemilihan warna, pola, ukuran, dan bentuk dapat memudahkan pengguna untuk memahami informasi yang didapat dari geovisualisasi tersebut. </w:delText>
        </w:r>
      </w:del>
    </w:p>
    <w:p w14:paraId="7D5DF8B6" w14:textId="59C05278" w:rsidR="004D5DDE" w:rsidRDefault="00FB4612">
      <w:pPr>
        <w:spacing w:line="360" w:lineRule="auto"/>
        <w:ind w:firstLine="426"/>
        <w:jc w:val="both"/>
        <w:rPr>
          <w:ins w:id="705" w:author="fahmi abdillah" w:date="2022-07-12T15:03:00Z"/>
          <w:rFonts w:eastAsia="Times New Roman" w:cs="Times New Roman"/>
          <w:bCs/>
          <w:szCs w:val="24"/>
          <w:lang w:val="en-US"/>
        </w:rPr>
        <w:pPrChange w:id="706" w:author="fahmi abdillah" w:date="2022-07-12T15:25:00Z">
          <w:pPr>
            <w:spacing w:line="360" w:lineRule="auto"/>
            <w:jc w:val="both"/>
          </w:pPr>
        </w:pPrChange>
      </w:pPr>
      <w:del w:id="707" w:author="fahmi abdillah" w:date="2022-07-12T15:25:00Z">
        <w:r w:rsidDel="009325A3">
          <w:rPr>
            <w:rFonts w:eastAsia="Times New Roman" w:cs="Times New Roman"/>
            <w:bCs/>
            <w:szCs w:val="24"/>
            <w:lang w:val="en-US"/>
          </w:rPr>
          <w:delText xml:space="preserve">Proses geovisualisasi dilakukan menggunakan Tableau Desktop yang tersedia pada aplikasi Windows. Tableau adalah sebuah </w:delText>
        </w:r>
        <w:r w:rsidRPr="00FB4612" w:rsidDel="009325A3">
          <w:rPr>
            <w:rFonts w:eastAsia="Times New Roman" w:cs="Times New Roman"/>
            <w:bCs/>
            <w:i/>
            <w:iCs/>
            <w:szCs w:val="24"/>
            <w:lang w:val="en-US"/>
          </w:rPr>
          <w:delText>tools</w:delText>
        </w:r>
        <w:r w:rsidDel="009325A3">
          <w:rPr>
            <w:rFonts w:eastAsia="Times New Roman" w:cs="Times New Roman"/>
            <w:bCs/>
            <w:i/>
            <w:iCs/>
            <w:szCs w:val="24"/>
            <w:lang w:val="en-US"/>
          </w:rPr>
          <w:delText xml:space="preserve"> </w:delText>
        </w:r>
        <w:r w:rsidDel="009325A3">
          <w:rPr>
            <w:rFonts w:eastAsia="Times New Roman" w:cs="Times New Roman"/>
            <w:bCs/>
            <w:szCs w:val="24"/>
            <w:lang w:val="en-US"/>
          </w:rPr>
          <w:delText xml:space="preserve">analitik dan visualisasi data secara lokal yang ada pada sistem operasi Windows dan macOS. Tableau menyediakan tool grafik, analitik, dan statistik serta </w:delText>
        </w:r>
        <w:r w:rsidRPr="009D228A" w:rsidDel="009325A3">
          <w:rPr>
            <w:rFonts w:eastAsia="Times New Roman" w:cs="Times New Roman"/>
            <w:bCs/>
            <w:i/>
            <w:iCs/>
            <w:szCs w:val="24"/>
            <w:lang w:val="en-US"/>
          </w:rPr>
          <w:delText>library</w:delText>
        </w:r>
        <w:r w:rsidDel="009325A3">
          <w:rPr>
            <w:rFonts w:eastAsia="Times New Roman" w:cs="Times New Roman"/>
            <w:bCs/>
            <w:szCs w:val="24"/>
            <w:lang w:val="en-US"/>
          </w:rPr>
          <w:delText xml:space="preserve"> untuk membuat grafik saintifik</w:delText>
        </w:r>
        <w:r w:rsidR="00A6582D" w:rsidDel="009325A3">
          <w:rPr>
            <w:rFonts w:eastAsia="Times New Roman" w:cs="Times New Roman"/>
            <w:bCs/>
            <w:szCs w:val="24"/>
            <w:lang w:val="en-US"/>
          </w:rPr>
          <w:delText>.</w:delText>
        </w:r>
        <w:r w:rsidR="00861B82" w:rsidDel="009325A3">
          <w:rPr>
            <w:rFonts w:eastAsia="Times New Roman" w:cs="Times New Roman"/>
            <w:bCs/>
            <w:szCs w:val="24"/>
            <w:lang w:val="en-US"/>
          </w:rPr>
          <w:delText xml:space="preserve"> Tableau juga memiliki kemampuan untuk menghubungkan antara Tableau Desktop dan Tableau Public (</w:delText>
        </w:r>
        <w:r w:rsidR="00861B82" w:rsidRPr="009D228A" w:rsidDel="009325A3">
          <w:rPr>
            <w:rFonts w:eastAsia="Times New Roman" w:cs="Times New Roman"/>
            <w:bCs/>
            <w:i/>
            <w:iCs/>
            <w:szCs w:val="24"/>
            <w:lang w:val="en-US"/>
          </w:rPr>
          <w:delText>Tool</w:delText>
        </w:r>
        <w:r w:rsidR="00861B82" w:rsidDel="009325A3">
          <w:rPr>
            <w:rFonts w:eastAsia="Times New Roman" w:cs="Times New Roman"/>
            <w:bCs/>
            <w:i/>
            <w:iCs/>
            <w:szCs w:val="24"/>
            <w:lang w:val="en-US"/>
          </w:rPr>
          <w:delText xml:space="preserve">s </w:delText>
        </w:r>
        <w:r w:rsidR="00861B82" w:rsidDel="009325A3">
          <w:rPr>
            <w:rFonts w:eastAsia="Times New Roman" w:cs="Times New Roman"/>
            <w:bCs/>
            <w:szCs w:val="24"/>
            <w:lang w:val="en-US"/>
          </w:rPr>
          <w:delText xml:space="preserve">lain yang digunakan secara </w:delText>
        </w:r>
        <w:r w:rsidR="00861B82" w:rsidDel="009325A3">
          <w:rPr>
            <w:rFonts w:eastAsia="Times New Roman" w:cs="Times New Roman"/>
            <w:bCs/>
            <w:i/>
            <w:iCs/>
            <w:szCs w:val="24"/>
            <w:lang w:val="en-US"/>
          </w:rPr>
          <w:delText>online</w:delText>
        </w:r>
        <w:r w:rsidR="00861B82" w:rsidDel="009325A3">
          <w:rPr>
            <w:rFonts w:eastAsia="Times New Roman" w:cs="Times New Roman"/>
            <w:bCs/>
            <w:szCs w:val="24"/>
            <w:lang w:val="en-US"/>
          </w:rPr>
          <w:delText xml:space="preserve"> melalui </w:delText>
        </w:r>
        <w:r w:rsidR="00861B82" w:rsidDel="009325A3">
          <w:rPr>
            <w:rFonts w:eastAsia="Times New Roman" w:cs="Times New Roman"/>
            <w:bCs/>
            <w:i/>
            <w:iCs/>
            <w:szCs w:val="24"/>
            <w:lang w:val="en-US"/>
          </w:rPr>
          <w:delText>web browser</w:delText>
        </w:r>
        <w:r w:rsidR="00861B82" w:rsidDel="009325A3">
          <w:rPr>
            <w:rFonts w:eastAsia="Times New Roman" w:cs="Times New Roman"/>
            <w:bCs/>
            <w:szCs w:val="24"/>
            <w:lang w:val="en-US"/>
          </w:rPr>
          <w:delText>).</w:delText>
        </w:r>
        <w:r w:rsidR="00A6582D" w:rsidDel="009325A3">
          <w:rPr>
            <w:rFonts w:eastAsia="Times New Roman" w:cs="Times New Roman"/>
            <w:bCs/>
            <w:szCs w:val="24"/>
            <w:lang w:val="en-US"/>
          </w:rPr>
          <w:delText xml:space="preserve"> </w:delText>
        </w:r>
        <w:r w:rsidR="00AB74F5" w:rsidDel="009325A3">
          <w:rPr>
            <w:rFonts w:eastAsia="Times New Roman" w:cs="Times New Roman"/>
            <w:bCs/>
            <w:szCs w:val="24"/>
            <w:lang w:val="en-US"/>
          </w:rPr>
          <w:delText xml:space="preserve">Peta interaktif dapat dijalankan melalui </w:delText>
        </w:r>
        <w:r w:rsidR="00AB74F5" w:rsidDel="009325A3">
          <w:rPr>
            <w:rFonts w:eastAsia="Times New Roman" w:cs="Times New Roman"/>
            <w:bCs/>
            <w:i/>
            <w:iCs/>
            <w:szCs w:val="24"/>
            <w:lang w:val="en-US"/>
          </w:rPr>
          <w:delText>web browser</w:delText>
        </w:r>
        <w:r w:rsidR="00AB74F5" w:rsidDel="009325A3">
          <w:rPr>
            <w:rFonts w:eastAsia="Times New Roman" w:cs="Times New Roman"/>
            <w:bCs/>
            <w:szCs w:val="24"/>
            <w:lang w:val="en-US"/>
          </w:rPr>
          <w:delText xml:space="preserve"> dengan bantuan visualisasi dari Tableau Public dan dapat dibagikan melalui URL.</w:delText>
        </w:r>
      </w:del>
    </w:p>
    <w:p w14:paraId="74CFD41F" w14:textId="15DD3DAA" w:rsidR="004D5DDE" w:rsidRDefault="004D5DDE">
      <w:pPr>
        <w:pStyle w:val="Heading3"/>
        <w:rPr>
          <w:ins w:id="708" w:author="fahmi abdillah" w:date="2022-07-12T15:03:00Z"/>
          <w:lang w:val="en-US"/>
        </w:rPr>
        <w:pPrChange w:id="709" w:author="fahmi abdillah" w:date="2022-07-12T15:03:00Z">
          <w:pPr>
            <w:spacing w:line="360" w:lineRule="auto"/>
            <w:jc w:val="both"/>
          </w:pPr>
        </w:pPrChange>
      </w:pPr>
      <w:bookmarkStart w:id="710" w:name="_Toc115957931"/>
      <w:ins w:id="711" w:author="fahmi abdillah" w:date="2022-07-12T15:03:00Z">
        <w:r>
          <w:rPr>
            <w:lang w:val="en-US"/>
          </w:rPr>
          <w:t>Implementasi Sistem</w:t>
        </w:r>
        <w:bookmarkEnd w:id="710"/>
      </w:ins>
    </w:p>
    <w:p w14:paraId="1785D02E" w14:textId="64C48B9C" w:rsidR="00D4606E" w:rsidRDefault="004563D4" w:rsidP="00400B75">
      <w:pPr>
        <w:spacing w:line="360" w:lineRule="auto"/>
        <w:ind w:firstLine="426"/>
        <w:jc w:val="both"/>
        <w:rPr>
          <w:lang w:val="en-US"/>
        </w:rPr>
      </w:pPr>
      <w:ins w:id="712" w:author="fahmi abdillah" w:date="2022-07-12T15:07:00Z">
        <w:r>
          <w:rPr>
            <w:rFonts w:eastAsia="Times New Roman" w:cs="Times New Roman"/>
            <w:bCs/>
            <w:szCs w:val="24"/>
            <w:lang w:val="en-US"/>
          </w:rPr>
          <w:t xml:space="preserve">Implementasi sistem pada penelitian ini yaitu </w:t>
        </w:r>
      </w:ins>
      <w:ins w:id="713" w:author="fahmi abdillah" w:date="2022-07-12T15:10:00Z">
        <w:r>
          <w:rPr>
            <w:rFonts w:eastAsia="Times New Roman" w:cs="Times New Roman"/>
            <w:bCs/>
            <w:i/>
            <w:iCs/>
            <w:szCs w:val="24"/>
            <w:lang w:val="en-US"/>
          </w:rPr>
          <w:t>website</w:t>
        </w:r>
        <w:r>
          <w:rPr>
            <w:rFonts w:eastAsia="Times New Roman" w:cs="Times New Roman"/>
            <w:bCs/>
            <w:szCs w:val="24"/>
            <w:lang w:val="en-US"/>
          </w:rPr>
          <w:t xml:space="preserve"> untuk menampilkan hasil sebaran </w:t>
        </w:r>
        <w:proofErr w:type="spellStart"/>
        <w:r>
          <w:rPr>
            <w:rFonts w:eastAsia="Times New Roman" w:cs="Times New Roman"/>
            <w:bCs/>
            <w:szCs w:val="24"/>
            <w:lang w:val="en-US"/>
          </w:rPr>
          <w:t>klasterisasi</w:t>
        </w:r>
      </w:ins>
      <w:proofErr w:type="spellEnd"/>
      <w:ins w:id="714" w:author="fahmi abdillah" w:date="2022-07-12T15:14:00Z">
        <w:r>
          <w:rPr>
            <w:rFonts w:eastAsia="Times New Roman" w:cs="Times New Roman"/>
            <w:bCs/>
            <w:szCs w:val="24"/>
            <w:lang w:val="en-US"/>
          </w:rPr>
          <w:t xml:space="preserve"> penyebaran penyakit </w:t>
        </w:r>
      </w:ins>
      <w:ins w:id="715" w:author="fahmi abdillah" w:date="2022-07-12T15:15:00Z">
        <w:r>
          <w:rPr>
            <w:rFonts w:eastAsia="Times New Roman" w:cs="Times New Roman"/>
            <w:bCs/>
            <w:szCs w:val="24"/>
            <w:lang w:val="en-US"/>
          </w:rPr>
          <w:t xml:space="preserve">menular </w:t>
        </w:r>
      </w:ins>
      <w:ins w:id="716" w:author="fahmi abdillah" w:date="2022-07-12T15:14:00Z">
        <w:r>
          <w:rPr>
            <w:rFonts w:eastAsia="Times New Roman" w:cs="Times New Roman"/>
            <w:bCs/>
            <w:szCs w:val="24"/>
            <w:lang w:val="en-US"/>
          </w:rPr>
          <w:t xml:space="preserve">langsung </w:t>
        </w:r>
      </w:ins>
      <w:ins w:id="717" w:author="fahmi abdillah" w:date="2022-07-12T15:15:00Z">
        <w:r>
          <w:rPr>
            <w:rFonts w:eastAsia="Times New Roman" w:cs="Times New Roman"/>
            <w:bCs/>
            <w:szCs w:val="24"/>
            <w:lang w:val="en-US"/>
          </w:rPr>
          <w:t xml:space="preserve">(studi kasus Covid-19). Sistem ini dibangun dengan menggunakan bahasa pemrograman Python dan </w:t>
        </w:r>
        <w:r>
          <w:rPr>
            <w:rFonts w:eastAsia="Times New Roman" w:cs="Times New Roman"/>
            <w:bCs/>
            <w:i/>
            <w:iCs/>
            <w:szCs w:val="24"/>
            <w:lang w:val="en-US"/>
          </w:rPr>
          <w:t>framework</w:t>
        </w:r>
        <w:r>
          <w:rPr>
            <w:rFonts w:eastAsia="Times New Roman" w:cs="Times New Roman"/>
            <w:bCs/>
            <w:szCs w:val="24"/>
            <w:lang w:val="en-US"/>
          </w:rPr>
          <w:t xml:space="preserve"> Flask </w:t>
        </w:r>
      </w:ins>
      <w:ins w:id="718" w:author="fahmi abdillah" w:date="2022-07-12T15:17:00Z">
        <w:r w:rsidR="00767BD1">
          <w:rPr>
            <w:rFonts w:eastAsia="Times New Roman" w:cs="Times New Roman"/>
            <w:bCs/>
            <w:szCs w:val="24"/>
            <w:lang w:val="en-US"/>
          </w:rPr>
          <w:t xml:space="preserve">untuk menjalankan model </w:t>
        </w:r>
        <w:proofErr w:type="spellStart"/>
        <w:r w:rsidR="00767BD1">
          <w:rPr>
            <w:rFonts w:eastAsia="Times New Roman" w:cs="Times New Roman"/>
            <w:bCs/>
            <w:szCs w:val="24"/>
            <w:lang w:val="en-US"/>
          </w:rPr>
          <w:t>klasterisasi</w:t>
        </w:r>
        <w:proofErr w:type="spellEnd"/>
        <w:r w:rsidR="00767BD1">
          <w:rPr>
            <w:rFonts w:eastAsia="Times New Roman" w:cs="Times New Roman"/>
            <w:bCs/>
            <w:szCs w:val="24"/>
            <w:lang w:val="en-US"/>
          </w:rPr>
          <w:t xml:space="preserve"> perbandingan DBSCAN atau OPTICS</w:t>
        </w:r>
      </w:ins>
      <w:ins w:id="719" w:author="fahmi abdillah" w:date="2022-07-12T15:18:00Z">
        <w:r w:rsidR="00767BD1">
          <w:rPr>
            <w:rFonts w:eastAsia="Times New Roman" w:cs="Times New Roman"/>
            <w:bCs/>
            <w:szCs w:val="24"/>
            <w:lang w:val="en-US"/>
          </w:rPr>
          <w:t xml:space="preserve"> </w:t>
        </w:r>
      </w:ins>
      <w:ins w:id="720" w:author="fahmi abdillah" w:date="2022-07-12T15:15:00Z">
        <w:r>
          <w:rPr>
            <w:rFonts w:eastAsia="Times New Roman" w:cs="Times New Roman"/>
            <w:bCs/>
            <w:szCs w:val="24"/>
            <w:lang w:val="en-US"/>
          </w:rPr>
          <w:t xml:space="preserve">dengan memanfaatkan </w:t>
        </w:r>
      </w:ins>
      <w:ins w:id="721" w:author="fahmi abdillah" w:date="2022-07-12T15:16:00Z">
        <w:r>
          <w:rPr>
            <w:rFonts w:eastAsia="Times New Roman" w:cs="Times New Roman"/>
            <w:bCs/>
            <w:i/>
            <w:iCs/>
            <w:szCs w:val="24"/>
            <w:lang w:val="en-US"/>
          </w:rPr>
          <w:t xml:space="preserve">library </w:t>
        </w:r>
      </w:ins>
      <w:ins w:id="722" w:author="fahmi abdillah" w:date="2022-07-12T17:26:00Z">
        <w:r w:rsidR="00FF2EF5">
          <w:rPr>
            <w:rFonts w:eastAsia="Times New Roman" w:cs="Times New Roman"/>
            <w:bCs/>
            <w:szCs w:val="24"/>
            <w:lang w:val="en-US"/>
          </w:rPr>
          <w:t>P</w:t>
        </w:r>
      </w:ins>
      <w:ins w:id="723" w:author="fahmi abdillah" w:date="2022-07-12T15:16:00Z">
        <w:r w:rsidRPr="004563D4">
          <w:rPr>
            <w:rFonts w:eastAsia="Times New Roman" w:cs="Times New Roman"/>
            <w:bCs/>
            <w:szCs w:val="24"/>
            <w:lang w:val="en-US"/>
            <w:rPrChange w:id="724" w:author="fahmi abdillah" w:date="2022-07-12T15:16:00Z">
              <w:rPr>
                <w:rFonts w:eastAsia="Times New Roman" w:cs="Times New Roman"/>
                <w:bCs/>
                <w:i/>
                <w:iCs/>
                <w:szCs w:val="24"/>
                <w:lang w:val="en-US"/>
              </w:rPr>
            </w:rPrChange>
          </w:rPr>
          <w:t>ython</w:t>
        </w:r>
        <w:r>
          <w:rPr>
            <w:rFonts w:eastAsia="Times New Roman" w:cs="Times New Roman"/>
            <w:bCs/>
            <w:i/>
            <w:iCs/>
            <w:szCs w:val="24"/>
            <w:lang w:val="en-US"/>
          </w:rPr>
          <w:t xml:space="preserve"> </w:t>
        </w:r>
        <w:proofErr w:type="spellStart"/>
        <w:r w:rsidRPr="00B43505">
          <w:rPr>
            <w:rFonts w:eastAsia="Times New Roman" w:cs="Times New Roman"/>
            <w:bCs/>
            <w:szCs w:val="24"/>
            <w:lang w:val="en-US"/>
          </w:rPr>
          <w:t>p</w:t>
        </w:r>
        <w:r w:rsidRPr="008110BF">
          <w:rPr>
            <w:rFonts w:eastAsia="Times New Roman" w:cs="Times New Roman"/>
            <w:bCs/>
            <w:szCs w:val="24"/>
            <w:lang w:val="en-US"/>
          </w:rPr>
          <w:t>lot</w:t>
        </w:r>
        <w:r w:rsidRPr="00FF79A7">
          <w:rPr>
            <w:rFonts w:eastAsia="Times New Roman" w:cs="Times New Roman"/>
            <w:bCs/>
            <w:szCs w:val="24"/>
            <w:lang w:val="en-US"/>
          </w:rPr>
          <w:t>ly</w:t>
        </w:r>
        <w:proofErr w:type="spellEnd"/>
        <w:r>
          <w:rPr>
            <w:rFonts w:eastAsia="Times New Roman" w:cs="Times New Roman"/>
            <w:bCs/>
            <w:szCs w:val="24"/>
            <w:lang w:val="en-US"/>
          </w:rPr>
          <w:t xml:space="preserve"> (</w:t>
        </w:r>
      </w:ins>
      <w:ins w:id="725" w:author="fahmi abdillah" w:date="2022-07-12T15:18:00Z">
        <w:r w:rsidR="00715E4A">
          <w:rPr>
            <w:rFonts w:eastAsia="Times New Roman" w:cs="Times New Roman"/>
            <w:bCs/>
            <w:szCs w:val="24"/>
            <w:lang w:val="en-US"/>
          </w:rPr>
          <w:fldChar w:fldCharType="begin"/>
        </w:r>
        <w:r w:rsidR="00715E4A">
          <w:rPr>
            <w:rFonts w:eastAsia="Times New Roman" w:cs="Times New Roman"/>
            <w:bCs/>
            <w:szCs w:val="24"/>
            <w:lang w:val="en-US"/>
          </w:rPr>
          <w:instrText xml:space="preserve"> HYPERLINK "</w:instrText>
        </w:r>
      </w:ins>
      <w:ins w:id="726" w:author="fahmi abdillah" w:date="2022-07-12T15:16:00Z">
        <w:r w:rsidR="00715E4A" w:rsidRPr="004563D4">
          <w:rPr>
            <w:rFonts w:eastAsia="Times New Roman" w:cs="Times New Roman"/>
            <w:bCs/>
            <w:szCs w:val="24"/>
            <w:lang w:val="en-US"/>
          </w:rPr>
          <w:instrText>https://plotly.com/python/maps/</w:instrText>
        </w:r>
      </w:ins>
      <w:ins w:id="727" w:author="fahmi abdillah" w:date="2022-07-12T15:18:00Z">
        <w:r w:rsidR="00715E4A">
          <w:rPr>
            <w:rFonts w:eastAsia="Times New Roman" w:cs="Times New Roman"/>
            <w:bCs/>
            <w:szCs w:val="24"/>
            <w:lang w:val="en-US"/>
          </w:rPr>
          <w:instrText xml:space="preserve">" </w:instrText>
        </w:r>
        <w:r w:rsidR="00715E4A">
          <w:rPr>
            <w:rFonts w:eastAsia="Times New Roman" w:cs="Times New Roman"/>
            <w:bCs/>
            <w:szCs w:val="24"/>
            <w:lang w:val="en-US"/>
          </w:rPr>
          <w:fldChar w:fldCharType="separate"/>
        </w:r>
      </w:ins>
      <w:ins w:id="728" w:author="fahmi abdillah" w:date="2022-07-12T15:16:00Z">
        <w:r w:rsidR="00715E4A" w:rsidRPr="006356BD">
          <w:rPr>
            <w:rStyle w:val="Hyperlink"/>
            <w:rFonts w:eastAsia="Times New Roman" w:cs="Times New Roman"/>
            <w:bCs/>
            <w:szCs w:val="24"/>
            <w:lang w:val="en-US"/>
          </w:rPr>
          <w:t>https://plotly.com/python/maps/</w:t>
        </w:r>
      </w:ins>
      <w:ins w:id="729" w:author="fahmi abdillah" w:date="2022-07-12T15:18:00Z">
        <w:r w:rsidR="00715E4A">
          <w:rPr>
            <w:rFonts w:eastAsia="Times New Roman" w:cs="Times New Roman"/>
            <w:bCs/>
            <w:szCs w:val="24"/>
            <w:lang w:val="en-US"/>
          </w:rPr>
          <w:fldChar w:fldCharType="end"/>
        </w:r>
      </w:ins>
      <w:ins w:id="730" w:author="fahmi abdillah" w:date="2022-07-12T15:16:00Z">
        <w:r>
          <w:rPr>
            <w:rFonts w:eastAsia="Times New Roman" w:cs="Times New Roman"/>
            <w:bCs/>
            <w:szCs w:val="24"/>
            <w:lang w:val="en-US"/>
          </w:rPr>
          <w:t>)</w:t>
        </w:r>
      </w:ins>
      <w:ins w:id="731" w:author="fahmi abdillah" w:date="2022-07-12T15:18:00Z">
        <w:r w:rsidR="00715E4A">
          <w:rPr>
            <w:rFonts w:eastAsia="Times New Roman" w:cs="Times New Roman"/>
            <w:bCs/>
            <w:szCs w:val="24"/>
            <w:lang w:val="en-US"/>
          </w:rPr>
          <w:t xml:space="preserve"> sebagai menampilkan hasil </w:t>
        </w:r>
        <w:proofErr w:type="spellStart"/>
        <w:r w:rsidR="00715E4A">
          <w:rPr>
            <w:rFonts w:eastAsia="Times New Roman" w:cs="Times New Roman"/>
            <w:bCs/>
            <w:szCs w:val="24"/>
            <w:lang w:val="en-US"/>
          </w:rPr>
          <w:t>geovisualisasi</w:t>
        </w:r>
        <w:proofErr w:type="spellEnd"/>
        <w:r w:rsidR="00715E4A">
          <w:rPr>
            <w:rFonts w:eastAsia="Times New Roman" w:cs="Times New Roman"/>
            <w:bCs/>
            <w:szCs w:val="24"/>
            <w:lang w:val="en-US"/>
          </w:rPr>
          <w:t xml:space="preserve"> dan manajemen pengguna</w:t>
        </w:r>
      </w:ins>
      <w:ins w:id="732" w:author="fahmi abdillah" w:date="2022-07-12T15:16:00Z">
        <w:r w:rsidR="00664FDB">
          <w:rPr>
            <w:rFonts w:eastAsia="Times New Roman" w:cs="Times New Roman"/>
            <w:bCs/>
            <w:szCs w:val="24"/>
            <w:lang w:val="en-US"/>
          </w:rPr>
          <w:t>.</w:t>
        </w:r>
      </w:ins>
    </w:p>
    <w:p w14:paraId="56649A1C" w14:textId="41FFE59A" w:rsidR="00337E8A" w:rsidRPr="00337E8A" w:rsidRDefault="00D4606E" w:rsidP="00337E8A">
      <w:pPr>
        <w:pStyle w:val="Heading3"/>
        <w:rPr>
          <w:lang w:val="en-US"/>
        </w:rPr>
      </w:pPr>
      <w:bookmarkStart w:id="733" w:name="_Toc115957932"/>
      <w:proofErr w:type="spellStart"/>
      <w:r>
        <w:rPr>
          <w:lang w:val="en-US"/>
        </w:rPr>
        <w:t>Geovisualisasi</w:t>
      </w:r>
      <w:bookmarkEnd w:id="733"/>
      <w:proofErr w:type="spellEnd"/>
    </w:p>
    <w:p w14:paraId="6B3BC666" w14:textId="0FD2006A" w:rsidR="00D4606E" w:rsidRDefault="005C6C75" w:rsidP="005C6C75">
      <w:pPr>
        <w:spacing w:line="360" w:lineRule="auto"/>
        <w:ind w:firstLine="426"/>
        <w:jc w:val="both"/>
        <w:rPr>
          <w:lang w:val="en-US"/>
        </w:rPr>
      </w:pPr>
      <w:r>
        <w:rPr>
          <w:lang w:val="en-US"/>
        </w:rPr>
        <w:t xml:space="preserve">Proses </w:t>
      </w:r>
      <w:proofErr w:type="spellStart"/>
      <w:r>
        <w:rPr>
          <w:lang w:val="en-US"/>
        </w:rPr>
        <w:t>geovisualisasi</w:t>
      </w:r>
      <w:proofErr w:type="spellEnd"/>
      <w:r>
        <w:rPr>
          <w:lang w:val="en-US"/>
        </w:rPr>
        <w:t xml:space="preserve"> digunakan untuk mendistribusikan hasil </w:t>
      </w:r>
      <w:proofErr w:type="spellStart"/>
      <w:r>
        <w:rPr>
          <w:lang w:val="en-US"/>
        </w:rPr>
        <w:t>klasterisasi</w:t>
      </w:r>
      <w:proofErr w:type="spellEnd"/>
      <w:r>
        <w:rPr>
          <w:lang w:val="en-US"/>
        </w:rPr>
        <w:t xml:space="preserve"> yang diambil dari </w:t>
      </w:r>
      <w:proofErr w:type="spellStart"/>
      <w:r>
        <w:rPr>
          <w:lang w:val="en-US"/>
        </w:rPr>
        <w:t>geolokasi</w:t>
      </w:r>
      <w:proofErr w:type="spellEnd"/>
      <w:r>
        <w:rPr>
          <w:lang w:val="en-US"/>
        </w:rPr>
        <w:t xml:space="preserve"> setiap data </w:t>
      </w:r>
      <w:r>
        <w:rPr>
          <w:i/>
          <w:iCs/>
          <w:lang w:val="en-US"/>
        </w:rPr>
        <w:t>tweet</w:t>
      </w:r>
      <w:r>
        <w:rPr>
          <w:lang w:val="en-US"/>
        </w:rPr>
        <w:t xml:space="preserve">. Penerapan </w:t>
      </w:r>
      <w:proofErr w:type="spellStart"/>
      <w:r>
        <w:rPr>
          <w:lang w:val="en-US"/>
        </w:rPr>
        <w:t>geovisualisasi</w:t>
      </w:r>
      <w:proofErr w:type="spellEnd"/>
      <w:r>
        <w:rPr>
          <w:lang w:val="en-US"/>
        </w:rPr>
        <w:t xml:space="preserve"> dengan pemilihan warna, pola, dan ukuran agar dapat menambah informasi yang dibutuhkan untuk evaluasi hasil.</w:t>
      </w:r>
    </w:p>
    <w:p w14:paraId="06669CE1" w14:textId="50CFD266" w:rsidR="005C6C75" w:rsidRDefault="005C6C75" w:rsidP="005C6C75">
      <w:pPr>
        <w:spacing w:line="360" w:lineRule="auto"/>
        <w:ind w:firstLine="426"/>
        <w:jc w:val="both"/>
        <w:rPr>
          <w:lang w:val="en-US"/>
        </w:rPr>
      </w:pPr>
      <w:r>
        <w:rPr>
          <w:lang w:val="en-US"/>
        </w:rPr>
        <w:t xml:space="preserve">Proses </w:t>
      </w:r>
      <w:proofErr w:type="spellStart"/>
      <w:r>
        <w:rPr>
          <w:lang w:val="en-US"/>
        </w:rPr>
        <w:t>geovisualisasi</w:t>
      </w:r>
      <w:proofErr w:type="spellEnd"/>
      <w:r>
        <w:rPr>
          <w:lang w:val="en-US"/>
        </w:rPr>
        <w:t xml:space="preserve"> memanfaatkan </w:t>
      </w:r>
      <w:r>
        <w:rPr>
          <w:i/>
          <w:iCs/>
          <w:lang w:val="en-US"/>
        </w:rPr>
        <w:t>tools</w:t>
      </w:r>
      <w:r>
        <w:rPr>
          <w:lang w:val="en-US"/>
        </w:rPr>
        <w:t xml:space="preserve"> plot.ly yang tersedia pada </w:t>
      </w:r>
      <w:r>
        <w:rPr>
          <w:i/>
          <w:iCs/>
          <w:lang w:val="en-US"/>
        </w:rPr>
        <w:t xml:space="preserve">library </w:t>
      </w:r>
      <w:r w:rsidRPr="005C6C75">
        <w:rPr>
          <w:lang w:val="en-US"/>
        </w:rPr>
        <w:t>bahasa python</w:t>
      </w:r>
      <w:r>
        <w:rPr>
          <w:lang w:val="en-US"/>
        </w:rPr>
        <w:t xml:space="preserve"> dan Chart Studio, merupakan </w:t>
      </w:r>
      <w:r w:rsidRPr="005C6C75">
        <w:rPr>
          <w:i/>
          <w:iCs/>
          <w:lang w:val="en-US"/>
        </w:rPr>
        <w:t>tools</w:t>
      </w:r>
      <w:r>
        <w:rPr>
          <w:lang w:val="en-US"/>
        </w:rPr>
        <w:t xml:space="preserve"> </w:t>
      </w:r>
      <w:proofErr w:type="spellStart"/>
      <w:r>
        <w:rPr>
          <w:lang w:val="en-US"/>
        </w:rPr>
        <w:t>analitik</w:t>
      </w:r>
      <w:proofErr w:type="spellEnd"/>
      <w:r>
        <w:rPr>
          <w:lang w:val="en-US"/>
        </w:rPr>
        <w:t xml:space="preserve"> dan visualisasi secara </w:t>
      </w:r>
      <w:r>
        <w:rPr>
          <w:i/>
          <w:iCs/>
          <w:lang w:val="en-US"/>
        </w:rPr>
        <w:t>online</w:t>
      </w:r>
      <w:r>
        <w:rPr>
          <w:lang w:val="en-US"/>
        </w:rPr>
        <w:t xml:space="preserve">. Peta interaktif dapat dijalankan melalui </w:t>
      </w:r>
      <w:r>
        <w:rPr>
          <w:i/>
          <w:iCs/>
          <w:lang w:val="en-US"/>
        </w:rPr>
        <w:t>website</w:t>
      </w:r>
      <w:r>
        <w:rPr>
          <w:lang w:val="en-US"/>
        </w:rPr>
        <w:t xml:space="preserve"> atau </w:t>
      </w:r>
      <w:r>
        <w:rPr>
          <w:i/>
          <w:iCs/>
          <w:lang w:val="en-US"/>
        </w:rPr>
        <w:t>web browser</w:t>
      </w:r>
      <w:r>
        <w:rPr>
          <w:lang w:val="en-US"/>
        </w:rPr>
        <w:t xml:space="preserve"> dan </w:t>
      </w:r>
      <w:r>
        <w:rPr>
          <w:lang w:val="en-US"/>
        </w:rPr>
        <w:lastRenderedPageBreak/>
        <w:t xml:space="preserve">dibagikan melalui URL. Berikut contoh gambar peta interaktif dari plot.ly pada Gambar </w:t>
      </w:r>
      <w:r w:rsidR="00787305">
        <w:rPr>
          <w:lang w:val="en-US"/>
        </w:rPr>
        <w:t>3.3.</w:t>
      </w:r>
    </w:p>
    <w:p w14:paraId="0D686536" w14:textId="77777777" w:rsidR="005C6C75" w:rsidRDefault="005C6C75" w:rsidP="005C6C75">
      <w:pPr>
        <w:keepNext/>
        <w:spacing w:line="360" w:lineRule="auto"/>
        <w:ind w:firstLine="426"/>
        <w:jc w:val="both"/>
      </w:pPr>
      <w:r>
        <w:rPr>
          <w:noProof/>
        </w:rPr>
        <w:drawing>
          <wp:inline distT="0" distB="0" distL="0" distR="0" wp14:anchorId="7DC43D20" wp14:editId="5D5907F1">
            <wp:extent cx="5041900" cy="2037080"/>
            <wp:effectExtent l="0" t="0" r="6350" b="1270"/>
            <wp:docPr id="32" name="Picture 32" descr="https://www.visualnoise.io/content/images/size/w1200/2021/12/te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sualnoise.io/content/images/size/w1200/2021/12/tem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1900" cy="2037080"/>
                    </a:xfrm>
                    <a:prstGeom prst="rect">
                      <a:avLst/>
                    </a:prstGeom>
                    <a:noFill/>
                    <a:ln>
                      <a:noFill/>
                    </a:ln>
                  </pic:spPr>
                </pic:pic>
              </a:graphicData>
            </a:graphic>
          </wp:inline>
        </w:drawing>
      </w:r>
    </w:p>
    <w:p w14:paraId="6C3EB614" w14:textId="7B7D4D05" w:rsidR="005C6C75" w:rsidRPr="00491052" w:rsidRDefault="005C6C75" w:rsidP="005C6C75">
      <w:pPr>
        <w:pStyle w:val="Caption"/>
        <w:jc w:val="center"/>
        <w:rPr>
          <w:i w:val="0"/>
          <w:iCs w:val="0"/>
          <w:color w:val="auto"/>
          <w:sz w:val="24"/>
          <w:szCs w:val="24"/>
          <w:lang w:val="en-US"/>
        </w:rPr>
      </w:pPr>
      <w:bookmarkStart w:id="734" w:name="_Toc115792836"/>
      <w:r w:rsidRPr="00491052">
        <w:rPr>
          <w:i w:val="0"/>
          <w:iCs w:val="0"/>
          <w:color w:val="auto"/>
          <w:sz w:val="24"/>
          <w:szCs w:val="24"/>
        </w:rPr>
        <w:t xml:space="preserve">Gambar </w:t>
      </w:r>
      <w:r w:rsidRPr="00491052">
        <w:rPr>
          <w:i w:val="0"/>
          <w:iCs w:val="0"/>
          <w:color w:val="auto"/>
          <w:sz w:val="24"/>
          <w:szCs w:val="24"/>
          <w:lang w:val="en-US"/>
        </w:rPr>
        <w:t>3</w:t>
      </w:r>
      <w:r w:rsidRPr="00491052">
        <w:rPr>
          <w:i w:val="0"/>
          <w:iCs w:val="0"/>
          <w:color w:val="auto"/>
          <w:sz w:val="24"/>
          <w:szCs w:val="24"/>
        </w:rPr>
        <w:t>.</w:t>
      </w:r>
      <w:r w:rsidRPr="00491052">
        <w:rPr>
          <w:i w:val="0"/>
          <w:iCs w:val="0"/>
          <w:color w:val="auto"/>
          <w:sz w:val="24"/>
          <w:szCs w:val="24"/>
        </w:rPr>
        <w:fldChar w:fldCharType="begin"/>
      </w:r>
      <w:r w:rsidRPr="00491052">
        <w:rPr>
          <w:i w:val="0"/>
          <w:iCs w:val="0"/>
          <w:color w:val="auto"/>
          <w:sz w:val="24"/>
          <w:szCs w:val="24"/>
        </w:rPr>
        <w:instrText xml:space="preserve"> SEQ Gambar \* ARABIC \s 1 </w:instrText>
      </w:r>
      <w:r w:rsidRPr="00491052">
        <w:rPr>
          <w:i w:val="0"/>
          <w:iCs w:val="0"/>
          <w:color w:val="auto"/>
          <w:sz w:val="24"/>
          <w:szCs w:val="24"/>
        </w:rPr>
        <w:fldChar w:fldCharType="separate"/>
      </w:r>
      <w:r w:rsidR="001E7EED">
        <w:rPr>
          <w:i w:val="0"/>
          <w:iCs w:val="0"/>
          <w:noProof/>
          <w:color w:val="auto"/>
          <w:sz w:val="24"/>
          <w:szCs w:val="24"/>
        </w:rPr>
        <w:t>3</w:t>
      </w:r>
      <w:r w:rsidRPr="00491052">
        <w:rPr>
          <w:i w:val="0"/>
          <w:iCs w:val="0"/>
          <w:color w:val="auto"/>
          <w:sz w:val="24"/>
          <w:szCs w:val="24"/>
        </w:rPr>
        <w:fldChar w:fldCharType="end"/>
      </w:r>
      <w:r w:rsidRPr="00491052">
        <w:rPr>
          <w:i w:val="0"/>
          <w:iCs w:val="0"/>
          <w:color w:val="auto"/>
          <w:sz w:val="24"/>
          <w:szCs w:val="24"/>
          <w:lang w:val="en-US"/>
        </w:rPr>
        <w:t xml:space="preserve"> Peta Interaktif Plot.ly</w:t>
      </w:r>
      <w:bookmarkEnd w:id="734"/>
    </w:p>
    <w:p w14:paraId="039044D0" w14:textId="0B31CCD8" w:rsidR="00D4606E" w:rsidRDefault="00D4606E" w:rsidP="00D4606E">
      <w:pPr>
        <w:pStyle w:val="Heading3"/>
        <w:rPr>
          <w:ins w:id="735" w:author="fahmi abdillah" w:date="2022-07-12T17:26:00Z"/>
          <w:lang w:val="en-US"/>
        </w:rPr>
      </w:pPr>
      <w:bookmarkStart w:id="736" w:name="_Toc115957933"/>
      <w:moveToRangeStart w:id="737" w:author="fahmi abdillah" w:date="2022-07-12T17:26:00Z" w:name="move108539196"/>
      <w:ins w:id="738" w:author="fahmi abdillah" w:date="2022-07-12T17:26:00Z">
        <w:r>
          <w:rPr>
            <w:lang w:val="en-US"/>
          </w:rPr>
          <w:t>Evaluasi Hasil Analisis</w:t>
        </w:r>
        <w:bookmarkEnd w:id="736"/>
      </w:ins>
    </w:p>
    <w:p w14:paraId="7DF0EA02" w14:textId="77777777" w:rsidR="005329A6" w:rsidRDefault="00D4606E" w:rsidP="00D4606E">
      <w:pPr>
        <w:spacing w:line="360" w:lineRule="auto"/>
        <w:ind w:firstLine="426"/>
        <w:jc w:val="both"/>
        <w:rPr>
          <w:rFonts w:eastAsia="Times New Roman" w:cs="Times New Roman"/>
          <w:bCs/>
          <w:szCs w:val="24"/>
          <w:lang w:val="en-US"/>
        </w:rPr>
      </w:pPr>
      <w:ins w:id="739" w:author="fahmi abdillah" w:date="2022-07-12T17:26:00Z">
        <w:r>
          <w:rPr>
            <w:rFonts w:eastAsia="Times New Roman" w:cs="Times New Roman"/>
            <w:bCs/>
            <w:szCs w:val="24"/>
            <w:lang w:val="en-US"/>
          </w:rPr>
          <w:t xml:space="preserve">Pada tahap ini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dianalisis dari proses </w:t>
        </w:r>
        <w:proofErr w:type="spellStart"/>
        <w:r>
          <w:rPr>
            <w:rFonts w:eastAsia="Times New Roman" w:cs="Times New Roman"/>
            <w:bCs/>
            <w:szCs w:val="24"/>
            <w:lang w:val="en-US"/>
          </w:rPr>
          <w:t>klasterisasi</w:t>
        </w:r>
        <w:proofErr w:type="spellEnd"/>
        <w:r>
          <w:rPr>
            <w:rFonts w:eastAsia="Times New Roman" w:cs="Times New Roman"/>
            <w:bCs/>
            <w:szCs w:val="24"/>
            <w:lang w:val="en-US"/>
          </w:rPr>
          <w:t xml:space="preserve"> dan lokasi penyebaran penyakit menular langsung dari proses </w:t>
        </w:r>
        <w:proofErr w:type="spellStart"/>
        <w:r>
          <w:rPr>
            <w:rFonts w:eastAsia="Times New Roman" w:cs="Times New Roman"/>
            <w:bCs/>
            <w:szCs w:val="24"/>
            <w:lang w:val="en-US"/>
          </w:rPr>
          <w:t>geovisualisasi</w:t>
        </w:r>
        <w:proofErr w:type="spellEnd"/>
        <w:r>
          <w:rPr>
            <w:rFonts w:eastAsia="Times New Roman" w:cs="Times New Roman"/>
            <w:bCs/>
            <w:szCs w:val="24"/>
            <w:lang w:val="en-US"/>
          </w:rPr>
          <w:t xml:space="preserve">. Analisis hasil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dilakukan dengan melihat </w:t>
        </w:r>
        <w:r>
          <w:rPr>
            <w:rFonts w:eastAsia="Times New Roman" w:cs="Times New Roman"/>
            <w:bCs/>
            <w:i/>
            <w:iCs/>
            <w:szCs w:val="24"/>
            <w:lang w:val="en-US"/>
          </w:rPr>
          <w:t>term</w:t>
        </w:r>
        <w:r>
          <w:rPr>
            <w:rFonts w:eastAsia="Times New Roman" w:cs="Times New Roman"/>
            <w:bCs/>
            <w:szCs w:val="24"/>
            <w:lang w:val="en-US"/>
          </w:rPr>
          <w:t xml:space="preserve"> yang sering muncul dan sesuai pada setiap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untuk dijadikan dasar dalam penentuan label </w:t>
        </w:r>
        <w:proofErr w:type="spellStart"/>
        <w:r>
          <w:rPr>
            <w:rFonts w:eastAsia="Times New Roman" w:cs="Times New Roman"/>
            <w:bCs/>
            <w:szCs w:val="24"/>
            <w:lang w:val="en-US"/>
          </w:rPr>
          <w:t>klaster</w:t>
        </w:r>
        <w:proofErr w:type="spellEnd"/>
        <w:r>
          <w:rPr>
            <w:rFonts w:eastAsia="Times New Roman" w:cs="Times New Roman"/>
            <w:bCs/>
            <w:szCs w:val="24"/>
            <w:lang w:val="en-US"/>
          </w:rPr>
          <w:t xml:space="preserve">. </w:t>
        </w:r>
        <w:r w:rsidRPr="00A56992">
          <w:rPr>
            <w:rFonts w:eastAsia="Times New Roman" w:cs="Times New Roman"/>
            <w:bCs/>
            <w:szCs w:val="24"/>
            <w:lang w:val="en-US"/>
          </w:rPr>
          <w:t xml:space="preserve">Sedangkan analisis lokasi penyebaran penyakit menular langsung dilakukan dengan cara membandingkan pola </w:t>
        </w:r>
        <w:proofErr w:type="spellStart"/>
        <w:r w:rsidRPr="00A56992">
          <w:rPr>
            <w:rFonts w:eastAsia="Times New Roman" w:cs="Times New Roman"/>
            <w:bCs/>
            <w:szCs w:val="24"/>
            <w:lang w:val="en-US"/>
          </w:rPr>
          <w:t>geolokasi</w:t>
        </w:r>
        <w:proofErr w:type="spellEnd"/>
        <w:r w:rsidRPr="00A56992">
          <w:rPr>
            <w:rFonts w:eastAsia="Times New Roman" w:cs="Times New Roman"/>
            <w:bCs/>
            <w:szCs w:val="24"/>
            <w:lang w:val="en-US"/>
          </w:rPr>
          <w:t xml:space="preserve"> dengan data mengenai daerah penyebaran penyakit menular yang diperoleh dari Kementerian Kesehatan Republik Indonesia</w:t>
        </w:r>
        <w:r>
          <w:rPr>
            <w:rFonts w:eastAsia="Times New Roman" w:cs="Times New Roman"/>
            <w:bCs/>
            <w:szCs w:val="24"/>
            <w:lang w:val="en-US"/>
          </w:rPr>
          <w:t xml:space="preserve"> (2021) melalui pendekatan statistik deskriptif, yaitu koefisien deskriptif yang dapat mewakili suatu </w:t>
        </w:r>
        <w:r w:rsidR="00400B75" w:rsidRPr="004802BC">
          <w:rPr>
            <w:rFonts w:eastAsia="Times New Roman" w:cs="Times New Roman"/>
            <w:bCs/>
            <w:i/>
            <w:iCs/>
            <w:szCs w:val="24"/>
            <w:lang w:val="en-US"/>
          </w:rPr>
          <w:t>datase</w:t>
        </w:r>
        <w:r w:rsidR="00400B75">
          <w:rPr>
            <w:rFonts w:eastAsia="Times New Roman" w:cs="Times New Roman"/>
            <w:bCs/>
            <w:i/>
            <w:iCs/>
            <w:szCs w:val="24"/>
            <w:lang w:val="en-US"/>
          </w:rPr>
          <w:t xml:space="preserve">t. </w:t>
        </w:r>
        <w:r w:rsidR="00400B75">
          <w:rPr>
            <w:rFonts w:eastAsia="Times New Roman" w:cs="Times New Roman"/>
            <w:bCs/>
            <w:szCs w:val="24"/>
            <w:lang w:val="en-US"/>
          </w:rPr>
          <w:t xml:space="preserve">Hasil analisis diharapkan dapat menjadi dasar keputusan alternatif dalam penanganan penyebaran penyakit menular langsung (studi kasus </w:t>
        </w:r>
      </w:ins>
      <w:ins w:id="740" w:author="fahmi abdillah" w:date="2022-07-13T14:46:00Z">
        <w:r w:rsidR="00400B75">
          <w:rPr>
            <w:rFonts w:eastAsia="Times New Roman" w:cs="Times New Roman"/>
            <w:bCs/>
            <w:szCs w:val="24"/>
            <w:lang w:val="en-US"/>
          </w:rPr>
          <w:t>C</w:t>
        </w:r>
      </w:ins>
      <w:ins w:id="741" w:author="fahmi abdillah" w:date="2022-07-12T17:26:00Z">
        <w:del w:id="742" w:author="fahmi abdillah" w:date="2022-07-13T14:46:00Z">
          <w:r w:rsidR="00400B75" w:rsidDel="00F23E93">
            <w:rPr>
              <w:rFonts w:eastAsia="Times New Roman" w:cs="Times New Roman"/>
              <w:bCs/>
              <w:szCs w:val="24"/>
              <w:lang w:val="en-US"/>
            </w:rPr>
            <w:delText>c</w:delText>
          </w:r>
        </w:del>
        <w:r w:rsidR="00400B75">
          <w:rPr>
            <w:rFonts w:eastAsia="Times New Roman" w:cs="Times New Roman"/>
            <w:bCs/>
            <w:szCs w:val="24"/>
            <w:lang w:val="en-US"/>
          </w:rPr>
          <w:t>ovid19).</w:t>
        </w:r>
      </w:ins>
    </w:p>
    <w:p w14:paraId="3F58F9A3" w14:textId="77777777" w:rsidR="005329A6" w:rsidRDefault="005329A6">
      <w:pPr>
        <w:rPr>
          <w:rFonts w:eastAsia="Times New Roman" w:cs="Times New Roman"/>
          <w:bCs/>
          <w:szCs w:val="24"/>
          <w:lang w:val="en-US"/>
        </w:rPr>
      </w:pPr>
      <w:r>
        <w:rPr>
          <w:rFonts w:eastAsia="Times New Roman" w:cs="Times New Roman"/>
          <w:bCs/>
          <w:szCs w:val="24"/>
          <w:lang w:val="en-US"/>
        </w:rPr>
        <w:br w:type="page"/>
      </w:r>
    </w:p>
    <w:p w14:paraId="6AF4FDA8" w14:textId="77777777" w:rsidR="005329A6" w:rsidRDefault="005329A6" w:rsidP="005329A6">
      <w:pPr>
        <w:pStyle w:val="Heading1"/>
        <w:rPr>
          <w:lang w:val="en-US"/>
        </w:rPr>
      </w:pPr>
    </w:p>
    <w:p w14:paraId="57CBDCAA" w14:textId="77777777" w:rsidR="00400B75" w:rsidRDefault="005329A6" w:rsidP="005329A6">
      <w:pPr>
        <w:pStyle w:val="Heading1"/>
        <w:numPr>
          <w:ilvl w:val="0"/>
          <w:numId w:val="0"/>
        </w:numPr>
        <w:ind w:left="288"/>
      </w:pPr>
      <w:r>
        <w:rPr>
          <w:lang w:val="en-US"/>
        </w:rPr>
        <w:t>HASIL DAN PEMBAHASAN</w:t>
      </w:r>
      <w:ins w:id="743" w:author="fahmi abdillah" w:date="2022-07-12T17:26:00Z">
        <w:del w:id="744" w:author="fahmi abdillah" w:date="2022-07-13T14:46:00Z">
          <w:r w:rsidR="00400B75" w:rsidRPr="0077059C" w:rsidDel="004D4A53">
            <w:br w:type="page"/>
          </w:r>
        </w:del>
      </w:ins>
    </w:p>
    <w:p w14:paraId="0976874E" w14:textId="40FB0772" w:rsidR="005329A6" w:rsidRPr="005329A6" w:rsidRDefault="005329A6" w:rsidP="005329A6">
      <w:pPr>
        <w:pStyle w:val="Heading2"/>
        <w:rPr>
          <w:lang w:val="en-US"/>
        </w:rPr>
      </w:pPr>
      <w:r w:rsidRPr="005329A6">
        <w:rPr>
          <w:lang w:val="en-US"/>
        </w:rPr>
        <w:t>Akuisisi Tweet</w:t>
      </w:r>
    </w:p>
    <w:p w14:paraId="78C80060" w14:textId="7264CE2D" w:rsidR="005329A6" w:rsidRDefault="005329A6" w:rsidP="005329A6">
      <w:pPr>
        <w:spacing w:line="360" w:lineRule="auto"/>
        <w:ind w:firstLine="480"/>
        <w:jc w:val="both"/>
        <w:rPr>
          <w:szCs w:val="28"/>
          <w:lang w:val="en-US"/>
        </w:rPr>
      </w:pPr>
      <w:r w:rsidRPr="00675DCE">
        <w:rPr>
          <w:lang w:val="en-US"/>
        </w:rPr>
        <w:t>P</w:t>
      </w:r>
      <w:r w:rsidRPr="00675DCE">
        <w:rPr>
          <w:szCs w:val="28"/>
          <w:lang w:val="en-US"/>
        </w:rPr>
        <w:t>engumpula</w:t>
      </w:r>
      <w:r>
        <w:rPr>
          <w:szCs w:val="28"/>
          <w:lang w:val="en-US"/>
        </w:rPr>
        <w:t xml:space="preserve">n data </w:t>
      </w:r>
      <w:r w:rsidRPr="00675DCE">
        <w:rPr>
          <w:i/>
          <w:iCs/>
          <w:szCs w:val="28"/>
          <w:lang w:val="en-US"/>
        </w:rPr>
        <w:t>tweet</w:t>
      </w:r>
      <w:r>
        <w:rPr>
          <w:i/>
          <w:iCs/>
          <w:szCs w:val="28"/>
          <w:lang w:val="en-US"/>
        </w:rPr>
        <w:t xml:space="preserve"> </w:t>
      </w:r>
      <w:r>
        <w:rPr>
          <w:szCs w:val="28"/>
          <w:lang w:val="en-US"/>
        </w:rPr>
        <w:t xml:space="preserve">ini memiliki judul akuisisi </w:t>
      </w:r>
      <w:r>
        <w:rPr>
          <w:i/>
          <w:iCs/>
          <w:szCs w:val="28"/>
          <w:lang w:val="en-US"/>
        </w:rPr>
        <w:t>tweet</w:t>
      </w:r>
      <w:r>
        <w:rPr>
          <w:szCs w:val="28"/>
          <w:lang w:val="en-US"/>
        </w:rPr>
        <w:t xml:space="preserve">. Hasil dari akuisisi </w:t>
      </w:r>
      <w:r>
        <w:rPr>
          <w:i/>
          <w:iCs/>
          <w:szCs w:val="28"/>
          <w:lang w:val="en-US"/>
        </w:rPr>
        <w:t>tweet</w:t>
      </w:r>
      <w:r>
        <w:rPr>
          <w:szCs w:val="28"/>
          <w:lang w:val="en-US"/>
        </w:rPr>
        <w:t xml:space="preserve"> diperoleh dari proses </w:t>
      </w:r>
      <w:r>
        <w:rPr>
          <w:i/>
          <w:iCs/>
          <w:szCs w:val="28"/>
          <w:lang w:val="en-US"/>
        </w:rPr>
        <w:t>web crawling</w:t>
      </w:r>
      <w:r>
        <w:rPr>
          <w:szCs w:val="28"/>
          <w:lang w:val="en-US"/>
        </w:rPr>
        <w:t xml:space="preserve"> dan </w:t>
      </w:r>
      <w:r>
        <w:rPr>
          <w:i/>
          <w:iCs/>
          <w:szCs w:val="28"/>
          <w:lang w:val="en-US"/>
        </w:rPr>
        <w:t>web scraping</w:t>
      </w:r>
      <w:r>
        <w:rPr>
          <w:szCs w:val="28"/>
          <w:lang w:val="en-US"/>
        </w:rPr>
        <w:t xml:space="preserve"> dengan bahasa pemrograman Python dan Twitter API. Program Python menggunakan </w:t>
      </w:r>
      <w:proofErr w:type="spellStart"/>
      <w:r w:rsidRPr="00B376B5">
        <w:rPr>
          <w:szCs w:val="28"/>
          <w:lang w:val="en-US"/>
        </w:rPr>
        <w:t>snscrape</w:t>
      </w:r>
      <w:proofErr w:type="spellEnd"/>
      <w:r>
        <w:rPr>
          <w:i/>
          <w:iCs/>
          <w:szCs w:val="28"/>
          <w:lang w:val="en-US"/>
        </w:rPr>
        <w:t xml:space="preserve"> </w:t>
      </w:r>
      <w:r>
        <w:rPr>
          <w:szCs w:val="28"/>
          <w:lang w:val="en-US"/>
        </w:rPr>
        <w:t xml:space="preserve">yang terdapat pada library Python di </w:t>
      </w:r>
      <w:proofErr w:type="spellStart"/>
      <w:r>
        <w:rPr>
          <w:szCs w:val="28"/>
          <w:lang w:val="en-US"/>
        </w:rPr>
        <w:t>Github</w:t>
      </w:r>
      <w:proofErr w:type="spellEnd"/>
      <w:r>
        <w:rPr>
          <w:szCs w:val="28"/>
          <w:lang w:val="en-US"/>
        </w:rPr>
        <w:t xml:space="preserve"> untuk mendapatkan data </w:t>
      </w:r>
      <w:r>
        <w:rPr>
          <w:i/>
          <w:iCs/>
          <w:szCs w:val="28"/>
          <w:lang w:val="en-US"/>
        </w:rPr>
        <w:t xml:space="preserve">tweet </w:t>
      </w:r>
      <w:r>
        <w:rPr>
          <w:szCs w:val="28"/>
          <w:lang w:val="en-US"/>
        </w:rPr>
        <w:t xml:space="preserve">dan </w:t>
      </w:r>
      <w:proofErr w:type="spellStart"/>
      <w:r>
        <w:rPr>
          <w:szCs w:val="28"/>
          <w:lang w:val="en-US"/>
        </w:rPr>
        <w:t>TwitterAPI</w:t>
      </w:r>
      <w:proofErr w:type="spellEnd"/>
      <w:r>
        <w:rPr>
          <w:szCs w:val="28"/>
          <w:lang w:val="en-US"/>
        </w:rPr>
        <w:t xml:space="preserve"> untuk mendapatkan </w:t>
      </w:r>
      <w:proofErr w:type="spellStart"/>
      <w:r>
        <w:rPr>
          <w:szCs w:val="28"/>
          <w:lang w:val="en-US"/>
        </w:rPr>
        <w:t>geolokasi</w:t>
      </w:r>
      <w:proofErr w:type="spellEnd"/>
      <w:r>
        <w:rPr>
          <w:szCs w:val="28"/>
          <w:lang w:val="en-US"/>
        </w:rPr>
        <w:t xml:space="preserve"> pengguna. Data </w:t>
      </w:r>
      <w:r>
        <w:rPr>
          <w:i/>
          <w:iCs/>
          <w:szCs w:val="28"/>
          <w:lang w:val="en-US"/>
        </w:rPr>
        <w:t>tweet</w:t>
      </w:r>
      <w:r>
        <w:rPr>
          <w:szCs w:val="28"/>
          <w:lang w:val="en-US"/>
        </w:rPr>
        <w:t xml:space="preserve"> yang diambil adalah kumpulan kata kunci yang disebutkan pada Tabel 3.1 sejak April – September 2021 dan Januari – Maret 2022. </w:t>
      </w:r>
      <w:r w:rsidRPr="00B376B5">
        <w:rPr>
          <w:i/>
          <w:iCs/>
          <w:szCs w:val="28"/>
          <w:lang w:val="en-US"/>
        </w:rPr>
        <w:t>Source code</w:t>
      </w:r>
      <w:r>
        <w:rPr>
          <w:i/>
          <w:iCs/>
          <w:szCs w:val="28"/>
          <w:lang w:val="en-US"/>
        </w:rPr>
        <w:t xml:space="preserve"> </w:t>
      </w:r>
      <w:r>
        <w:rPr>
          <w:szCs w:val="28"/>
          <w:lang w:val="en-US"/>
        </w:rPr>
        <w:t xml:space="preserve">untuk scraping data terdapat pada Lampiran X. Langkah-langkah untuk melakukan akuisisi </w:t>
      </w:r>
      <w:r>
        <w:rPr>
          <w:i/>
          <w:iCs/>
          <w:szCs w:val="28"/>
          <w:lang w:val="en-US"/>
        </w:rPr>
        <w:t xml:space="preserve">tweet </w:t>
      </w:r>
      <w:r>
        <w:rPr>
          <w:szCs w:val="28"/>
          <w:lang w:val="en-US"/>
        </w:rPr>
        <w:t xml:space="preserve">atau </w:t>
      </w:r>
      <w:r w:rsidRPr="00B376B5">
        <w:rPr>
          <w:i/>
          <w:iCs/>
          <w:szCs w:val="28"/>
          <w:lang w:val="en-US"/>
        </w:rPr>
        <w:t>scraping</w:t>
      </w:r>
      <w:r>
        <w:rPr>
          <w:szCs w:val="28"/>
          <w:lang w:val="en-US"/>
        </w:rPr>
        <w:t xml:space="preserve"> data adalah sebagai berikut: </w:t>
      </w:r>
    </w:p>
    <w:p w14:paraId="33ACD9C4" w14:textId="4A5321F0" w:rsidR="00B10455" w:rsidRDefault="00B10455" w:rsidP="00B10455">
      <w:pPr>
        <w:pStyle w:val="ListParagraph"/>
        <w:numPr>
          <w:ilvl w:val="0"/>
          <w:numId w:val="32"/>
        </w:numPr>
        <w:spacing w:line="360" w:lineRule="auto"/>
        <w:jc w:val="both"/>
        <w:rPr>
          <w:szCs w:val="28"/>
          <w:lang w:val="en-US"/>
        </w:rPr>
      </w:pPr>
      <w:r>
        <w:rPr>
          <w:szCs w:val="28"/>
          <w:lang w:val="en-US"/>
        </w:rPr>
        <w:t xml:space="preserve">Mendaftar akun </w:t>
      </w:r>
      <w:r w:rsidRPr="00B10455">
        <w:rPr>
          <w:i/>
          <w:iCs/>
          <w:szCs w:val="28"/>
          <w:lang w:val="en-US"/>
        </w:rPr>
        <w:t>developer</w:t>
      </w:r>
      <w:r>
        <w:rPr>
          <w:szCs w:val="28"/>
          <w:lang w:val="en-US"/>
        </w:rPr>
        <w:t xml:space="preserve"> pada Twitter Developer untuk mendapatkan akses ke setiap </w:t>
      </w:r>
      <w:r w:rsidRPr="00B10455">
        <w:rPr>
          <w:i/>
          <w:iCs/>
          <w:szCs w:val="28"/>
          <w:lang w:val="en-US"/>
        </w:rPr>
        <w:t>tweet</w:t>
      </w:r>
      <w:r>
        <w:rPr>
          <w:i/>
          <w:iCs/>
          <w:szCs w:val="28"/>
          <w:lang w:val="en-US"/>
        </w:rPr>
        <w:t>,</w:t>
      </w:r>
      <w:r>
        <w:rPr>
          <w:szCs w:val="28"/>
          <w:lang w:val="en-US"/>
        </w:rPr>
        <w:t xml:space="preserve"> termasuk akses </w:t>
      </w:r>
      <w:proofErr w:type="spellStart"/>
      <w:r>
        <w:rPr>
          <w:szCs w:val="28"/>
          <w:lang w:val="en-US"/>
        </w:rPr>
        <w:t>geolokasi</w:t>
      </w:r>
      <w:proofErr w:type="spellEnd"/>
      <w:r>
        <w:rPr>
          <w:szCs w:val="28"/>
          <w:lang w:val="en-US"/>
        </w:rPr>
        <w:t xml:space="preserve"> yang dibutuhkan. Kemudian membuat aplikasi baru pada Twitter API untuk mendapatkan API </w:t>
      </w:r>
      <w:r w:rsidRPr="00B10455">
        <w:rPr>
          <w:i/>
          <w:iCs/>
          <w:szCs w:val="28"/>
          <w:lang w:val="en-US"/>
        </w:rPr>
        <w:t>key</w:t>
      </w:r>
      <w:r>
        <w:rPr>
          <w:szCs w:val="28"/>
          <w:lang w:val="en-US"/>
        </w:rPr>
        <w:t xml:space="preserve"> dan </w:t>
      </w:r>
      <w:r w:rsidRPr="00B10455">
        <w:rPr>
          <w:i/>
          <w:iCs/>
          <w:szCs w:val="28"/>
          <w:lang w:val="en-US"/>
        </w:rPr>
        <w:t>access token</w:t>
      </w:r>
      <w:r>
        <w:rPr>
          <w:i/>
          <w:iCs/>
          <w:szCs w:val="28"/>
          <w:lang w:val="en-US"/>
        </w:rPr>
        <w:t xml:space="preserve"> </w:t>
      </w:r>
      <w:r>
        <w:rPr>
          <w:szCs w:val="28"/>
          <w:lang w:val="en-US"/>
        </w:rPr>
        <w:t xml:space="preserve">digunakan untuk </w:t>
      </w:r>
      <w:proofErr w:type="spellStart"/>
      <w:r>
        <w:rPr>
          <w:szCs w:val="28"/>
          <w:lang w:val="en-US"/>
        </w:rPr>
        <w:t>autentikasi</w:t>
      </w:r>
      <w:proofErr w:type="spellEnd"/>
      <w:r>
        <w:rPr>
          <w:szCs w:val="28"/>
          <w:lang w:val="en-US"/>
        </w:rPr>
        <w:t xml:space="preserve"> mendapatkan lokasi pengguna sesuai lokasi yang ada pada profil pengguna. Contoh pembuatan aplikasi baru dapat dilihat pada Gambar xx</w:t>
      </w:r>
    </w:p>
    <w:p w14:paraId="7249CE40" w14:textId="7C3D5E67" w:rsidR="00B10455" w:rsidRPr="00B10455" w:rsidRDefault="00B10455" w:rsidP="00B10455">
      <w:pPr>
        <w:pStyle w:val="ListParagraph"/>
        <w:numPr>
          <w:ilvl w:val="0"/>
          <w:numId w:val="32"/>
        </w:numPr>
        <w:spacing w:line="360" w:lineRule="auto"/>
        <w:jc w:val="both"/>
        <w:rPr>
          <w:szCs w:val="28"/>
          <w:lang w:val="en-US"/>
        </w:rPr>
      </w:pPr>
      <w:r>
        <w:rPr>
          <w:szCs w:val="28"/>
          <w:lang w:val="en-US"/>
        </w:rPr>
        <w:t xml:space="preserve">Melakukan </w:t>
      </w:r>
      <w:r>
        <w:rPr>
          <w:i/>
          <w:iCs/>
          <w:szCs w:val="28"/>
          <w:lang w:val="en-US"/>
        </w:rPr>
        <w:t>scraping</w:t>
      </w:r>
      <w:r>
        <w:rPr>
          <w:szCs w:val="28"/>
          <w:lang w:val="en-US"/>
        </w:rPr>
        <w:t xml:space="preserve"> </w:t>
      </w:r>
      <w:r w:rsidR="00C0020C">
        <w:rPr>
          <w:szCs w:val="28"/>
          <w:lang w:val="en-US"/>
        </w:rPr>
        <w:t xml:space="preserve">berdasarkan </w:t>
      </w:r>
      <w:r w:rsidR="00C0020C">
        <w:rPr>
          <w:i/>
          <w:iCs/>
          <w:szCs w:val="28"/>
          <w:lang w:val="en-US"/>
        </w:rPr>
        <w:t>query</w:t>
      </w:r>
      <w:r w:rsidR="00C0020C">
        <w:rPr>
          <w:szCs w:val="28"/>
          <w:lang w:val="en-US"/>
        </w:rPr>
        <w:t xml:space="preserve"> pencarian menggunakan </w:t>
      </w:r>
      <w:r w:rsidR="00C0020C">
        <w:rPr>
          <w:i/>
          <w:iCs/>
          <w:szCs w:val="28"/>
          <w:lang w:val="en-US"/>
        </w:rPr>
        <w:t>library</w:t>
      </w:r>
      <w:r w:rsidR="00C0020C">
        <w:rPr>
          <w:szCs w:val="28"/>
          <w:lang w:val="en-US"/>
        </w:rPr>
        <w:t xml:space="preserve"> </w:t>
      </w:r>
      <w:proofErr w:type="spellStart"/>
      <w:r w:rsidR="00C0020C">
        <w:rPr>
          <w:szCs w:val="28"/>
          <w:lang w:val="en-US"/>
        </w:rPr>
        <w:t>snscrape</w:t>
      </w:r>
      <w:proofErr w:type="spellEnd"/>
      <w:r w:rsidR="00C0020C">
        <w:rPr>
          <w:szCs w:val="28"/>
          <w:lang w:val="en-US"/>
        </w:rPr>
        <w:t xml:space="preserve"> dengan mengirimkan parameter kata kunci yang tertera pada tabel </w:t>
      </w:r>
    </w:p>
    <w:p w14:paraId="79597AC6" w14:textId="77777777" w:rsidR="005329A6" w:rsidRPr="005329A6" w:rsidRDefault="005329A6" w:rsidP="005329A6">
      <w:pPr>
        <w:rPr>
          <w:lang w:val="en-US"/>
        </w:rPr>
      </w:pPr>
    </w:p>
    <w:p w14:paraId="4AE3D73B" w14:textId="77777777" w:rsidR="005329A6" w:rsidRDefault="005329A6" w:rsidP="005329A6">
      <w:pPr>
        <w:pStyle w:val="Heading2"/>
        <w:rPr>
          <w:lang w:val="en-US"/>
        </w:rPr>
      </w:pPr>
      <w:proofErr w:type="spellStart"/>
      <w:r>
        <w:rPr>
          <w:lang w:val="en-US"/>
        </w:rPr>
        <w:t>Praproses</w:t>
      </w:r>
      <w:proofErr w:type="spellEnd"/>
      <w:r>
        <w:rPr>
          <w:lang w:val="en-US"/>
        </w:rPr>
        <w:t xml:space="preserve"> Data</w:t>
      </w:r>
    </w:p>
    <w:p w14:paraId="40447996" w14:textId="3570A978" w:rsidR="005329A6" w:rsidRDefault="005329A6" w:rsidP="005329A6">
      <w:pPr>
        <w:pStyle w:val="Heading3"/>
        <w:rPr>
          <w:lang w:val="en-US"/>
        </w:rPr>
      </w:pPr>
      <w:r>
        <w:rPr>
          <w:lang w:val="en-US"/>
        </w:rPr>
        <w:t>Case Folding</w:t>
      </w:r>
    </w:p>
    <w:p w14:paraId="3E222D2C" w14:textId="7122E569" w:rsidR="00DC4420" w:rsidRPr="00DC4420" w:rsidRDefault="00DC4420" w:rsidP="00AD785E">
      <w:pPr>
        <w:spacing w:line="360" w:lineRule="auto"/>
        <w:ind w:firstLine="720"/>
        <w:jc w:val="both"/>
        <w:rPr>
          <w:lang w:val="en-US"/>
        </w:rPr>
      </w:pPr>
      <w:r w:rsidRPr="00665FBB">
        <w:rPr>
          <w:i/>
          <w:iCs/>
          <w:lang w:val="en-US"/>
        </w:rPr>
        <w:t xml:space="preserve">Case Folding </w:t>
      </w:r>
      <w:r w:rsidRPr="00665FBB">
        <w:rPr>
          <w:lang w:val="en-US"/>
        </w:rPr>
        <w:t>adalah tahapan yang berfungsi mengonversi keseluruhan teks dalam dokumen menjadi huruf kecil</w:t>
      </w:r>
      <w:r>
        <w:rPr>
          <w:lang w:val="en-US"/>
        </w:rPr>
        <w:t xml:space="preserve"> (</w:t>
      </w:r>
      <w:r>
        <w:rPr>
          <w:i/>
          <w:iCs/>
          <w:lang w:val="en-US"/>
        </w:rPr>
        <w:t>lowercase</w:t>
      </w:r>
      <w:r>
        <w:rPr>
          <w:lang w:val="en-US"/>
        </w:rPr>
        <w:t>)</w:t>
      </w:r>
      <w:r w:rsidRPr="00665FBB">
        <w:rPr>
          <w:lang w:val="en-US"/>
        </w:rPr>
        <w:t>.</w:t>
      </w:r>
      <w:r>
        <w:rPr>
          <w:lang w:val="en-US"/>
        </w:rPr>
        <w:t xml:space="preserve"> Langkah-langkah melakukan </w:t>
      </w:r>
      <w:r>
        <w:rPr>
          <w:i/>
          <w:iCs/>
          <w:lang w:val="en-US"/>
        </w:rPr>
        <w:t>case folding</w:t>
      </w:r>
      <w:r>
        <w:rPr>
          <w:lang w:val="en-US"/>
        </w:rPr>
        <w:t xml:space="preserve"> yaitu memanggil fungsi </w:t>
      </w:r>
      <w:proofErr w:type="gramStart"/>
      <w:r w:rsidRPr="00DC4420">
        <w:rPr>
          <w:i/>
          <w:iCs/>
          <w:lang w:val="en-US"/>
        </w:rPr>
        <w:t>lower(</w:t>
      </w:r>
      <w:proofErr w:type="gramEnd"/>
      <w:r w:rsidRPr="00DC4420">
        <w:rPr>
          <w:i/>
          <w:iCs/>
          <w:lang w:val="en-US"/>
        </w:rPr>
        <w:t>)</w:t>
      </w:r>
      <w:r>
        <w:rPr>
          <w:i/>
          <w:iCs/>
          <w:lang w:val="en-US"/>
        </w:rPr>
        <w:t xml:space="preserve"> </w:t>
      </w:r>
      <w:r>
        <w:rPr>
          <w:lang w:val="en-US"/>
        </w:rPr>
        <w:t xml:space="preserve">dalam iterasi setiap data dokumen. Contoh hasil </w:t>
      </w:r>
      <w:proofErr w:type="spellStart"/>
      <w:r>
        <w:rPr>
          <w:lang w:val="en-US"/>
        </w:rPr>
        <w:t>praproses</w:t>
      </w:r>
      <w:proofErr w:type="spellEnd"/>
      <w:r>
        <w:rPr>
          <w:lang w:val="en-US"/>
        </w:rPr>
        <w:t xml:space="preserve"> data pada tahap ini dapat dilihat pada Tabel xx</w:t>
      </w:r>
    </w:p>
    <w:p w14:paraId="03516C5F" w14:textId="02A970AC" w:rsidR="005329A6" w:rsidRPr="00DC4420" w:rsidRDefault="005329A6" w:rsidP="005329A6">
      <w:pPr>
        <w:pStyle w:val="Heading3"/>
        <w:rPr>
          <w:i/>
          <w:iCs/>
          <w:lang w:val="en-US"/>
        </w:rPr>
      </w:pPr>
      <w:r w:rsidRPr="00DC4420">
        <w:rPr>
          <w:i/>
          <w:iCs/>
          <w:lang w:val="en-US"/>
        </w:rPr>
        <w:lastRenderedPageBreak/>
        <w:t xml:space="preserve">Tokenizing </w:t>
      </w:r>
    </w:p>
    <w:p w14:paraId="20408DF7" w14:textId="53ED2E47" w:rsidR="00DC4420" w:rsidRDefault="00DC4420" w:rsidP="00AD785E">
      <w:pPr>
        <w:spacing w:line="360" w:lineRule="auto"/>
        <w:jc w:val="both"/>
        <w:rPr>
          <w:rFonts w:eastAsia="Times New Roman" w:cs="Times New Roman"/>
          <w:bCs/>
          <w:szCs w:val="24"/>
          <w:lang w:val="en-US"/>
        </w:rPr>
      </w:pPr>
      <w:r>
        <w:rPr>
          <w:lang w:val="en-US"/>
        </w:rPr>
        <w:t xml:space="preserve">Setelah dilakukan </w:t>
      </w:r>
      <w:r>
        <w:rPr>
          <w:i/>
          <w:iCs/>
          <w:lang w:val="en-US"/>
        </w:rPr>
        <w:t>case folding</w:t>
      </w:r>
      <w:r>
        <w:rPr>
          <w:lang w:val="en-US"/>
        </w:rPr>
        <w:t xml:space="preserve">, tahap </w:t>
      </w:r>
      <w:proofErr w:type="spellStart"/>
      <w:r>
        <w:rPr>
          <w:lang w:val="en-US"/>
        </w:rPr>
        <w:t>praproses</w:t>
      </w:r>
      <w:proofErr w:type="spellEnd"/>
      <w:r>
        <w:rPr>
          <w:lang w:val="en-US"/>
        </w:rPr>
        <w:t xml:space="preserve"> data selanjutnya adalah </w:t>
      </w:r>
      <w:r w:rsidRPr="00DC4420">
        <w:rPr>
          <w:i/>
          <w:iCs/>
          <w:lang w:val="en-US"/>
        </w:rPr>
        <w:t>Tokenizing</w:t>
      </w:r>
      <w:r w:rsidRPr="00DC4420">
        <w:rPr>
          <w:rFonts w:eastAsia="Times New Roman" w:cs="Times New Roman"/>
          <w:bCs/>
          <w:szCs w:val="24"/>
          <w:lang w:val="en-US"/>
        </w:rPr>
        <w:t xml:space="preserve"> </w:t>
      </w:r>
      <w:r>
        <w:rPr>
          <w:rFonts w:eastAsia="Times New Roman" w:cs="Times New Roman"/>
          <w:bCs/>
          <w:szCs w:val="24"/>
          <w:lang w:val="en-US"/>
        </w:rPr>
        <w:t>yang berfungsi untuk me</w:t>
      </w:r>
      <w:r w:rsidRPr="00665FBB">
        <w:rPr>
          <w:rFonts w:eastAsia="Times New Roman" w:cs="Times New Roman"/>
          <w:bCs/>
          <w:szCs w:val="24"/>
          <w:lang w:val="en-US"/>
        </w:rPr>
        <w:t xml:space="preserve">lakukan penghapusan </w:t>
      </w:r>
      <w:r w:rsidRPr="00DC4420">
        <w:rPr>
          <w:rFonts w:eastAsia="Times New Roman" w:cs="Times New Roman"/>
          <w:bCs/>
          <w:i/>
          <w:iCs/>
          <w:szCs w:val="24"/>
          <w:lang w:val="en-US"/>
        </w:rPr>
        <w:t>hashtag</w:t>
      </w:r>
      <w:r>
        <w:rPr>
          <w:rFonts w:eastAsia="Times New Roman" w:cs="Times New Roman"/>
          <w:bCs/>
          <w:szCs w:val="24"/>
          <w:lang w:val="en-US"/>
        </w:rPr>
        <w:t xml:space="preserve">, angka, </w:t>
      </w:r>
      <w:r w:rsidRPr="00665FBB">
        <w:rPr>
          <w:rFonts w:eastAsia="Times New Roman" w:cs="Times New Roman"/>
          <w:bCs/>
          <w:i/>
          <w:iCs/>
          <w:szCs w:val="24"/>
          <w:lang w:val="en-US"/>
        </w:rPr>
        <w:t>mention</w:t>
      </w:r>
      <w:r w:rsidRPr="00665FBB">
        <w:rPr>
          <w:rFonts w:eastAsia="Times New Roman" w:cs="Times New Roman"/>
          <w:bCs/>
          <w:szCs w:val="24"/>
          <w:lang w:val="en-US"/>
        </w:rPr>
        <w:t>, URL, dan tanda baca</w:t>
      </w:r>
      <w:r>
        <w:rPr>
          <w:rFonts w:eastAsia="Times New Roman" w:cs="Times New Roman"/>
          <w:bCs/>
          <w:szCs w:val="24"/>
          <w:lang w:val="en-US"/>
        </w:rPr>
        <w:t xml:space="preserve">. Langkah – langkah </w:t>
      </w:r>
      <w:r>
        <w:rPr>
          <w:rFonts w:eastAsia="Times New Roman" w:cs="Times New Roman"/>
          <w:bCs/>
          <w:i/>
          <w:iCs/>
          <w:szCs w:val="24"/>
          <w:lang w:val="en-US"/>
        </w:rPr>
        <w:t>tokenizing</w:t>
      </w:r>
      <w:r>
        <w:rPr>
          <w:rFonts w:eastAsia="Times New Roman" w:cs="Times New Roman"/>
          <w:bCs/>
          <w:szCs w:val="24"/>
          <w:lang w:val="en-US"/>
        </w:rPr>
        <w:t xml:space="preserve"> adalah sebagai berikut:</w:t>
      </w:r>
    </w:p>
    <w:p w14:paraId="72BC7B32" w14:textId="77777777" w:rsidR="0047260D" w:rsidRDefault="00DC4420" w:rsidP="00AD785E">
      <w:pPr>
        <w:pStyle w:val="ListParagraph"/>
        <w:numPr>
          <w:ilvl w:val="0"/>
          <w:numId w:val="29"/>
        </w:numPr>
        <w:spacing w:line="360" w:lineRule="auto"/>
        <w:jc w:val="both"/>
        <w:rPr>
          <w:rFonts w:eastAsia="Times New Roman" w:cs="Times New Roman"/>
          <w:bCs/>
          <w:szCs w:val="24"/>
          <w:lang w:val="en-US"/>
        </w:rPr>
      </w:pPr>
      <w:r>
        <w:rPr>
          <w:rFonts w:eastAsia="Times New Roman" w:cs="Times New Roman"/>
          <w:bCs/>
          <w:szCs w:val="24"/>
          <w:lang w:val="en-US"/>
        </w:rPr>
        <w:t xml:space="preserve">Memanggil </w:t>
      </w:r>
      <w:r w:rsidRPr="00DC4420">
        <w:rPr>
          <w:rFonts w:eastAsia="Times New Roman" w:cs="Times New Roman"/>
          <w:bCs/>
          <w:i/>
          <w:iCs/>
          <w:szCs w:val="24"/>
          <w:lang w:val="en-US"/>
        </w:rPr>
        <w:t>library</w:t>
      </w:r>
      <w:r w:rsidRPr="00DC4420">
        <w:rPr>
          <w:rFonts w:eastAsia="Times New Roman" w:cs="Times New Roman"/>
          <w:bCs/>
          <w:szCs w:val="24"/>
          <w:lang w:val="en-US"/>
        </w:rPr>
        <w:t>,</w:t>
      </w:r>
      <w:r>
        <w:rPr>
          <w:rFonts w:eastAsia="Times New Roman" w:cs="Times New Roman"/>
          <w:bCs/>
          <w:i/>
          <w:iCs/>
          <w:szCs w:val="24"/>
          <w:lang w:val="en-US"/>
        </w:rPr>
        <w:t xml:space="preserve"> </w:t>
      </w:r>
      <w:proofErr w:type="spellStart"/>
      <w:r w:rsidR="0047260D">
        <w:rPr>
          <w:rFonts w:eastAsia="Times New Roman" w:cs="Times New Roman"/>
          <w:bCs/>
          <w:i/>
          <w:iCs/>
          <w:szCs w:val="24"/>
          <w:lang w:val="en-US"/>
        </w:rPr>
        <w:t>numpy</w:t>
      </w:r>
      <w:proofErr w:type="spellEnd"/>
      <w:r w:rsidR="0047260D">
        <w:rPr>
          <w:rFonts w:eastAsia="Times New Roman" w:cs="Times New Roman"/>
          <w:bCs/>
          <w:i/>
          <w:iCs/>
          <w:szCs w:val="24"/>
          <w:lang w:val="en-US"/>
        </w:rPr>
        <w:t>, re,</w:t>
      </w:r>
      <w:r w:rsidR="0047260D">
        <w:rPr>
          <w:rFonts w:eastAsia="Times New Roman" w:cs="Times New Roman"/>
          <w:bCs/>
          <w:szCs w:val="24"/>
          <w:lang w:val="en-US"/>
        </w:rPr>
        <w:t xml:space="preserve"> dan </w:t>
      </w:r>
      <w:r w:rsidR="0047260D">
        <w:rPr>
          <w:rFonts w:eastAsia="Times New Roman" w:cs="Times New Roman"/>
          <w:bCs/>
          <w:i/>
          <w:iCs/>
          <w:szCs w:val="24"/>
          <w:lang w:val="en-US"/>
        </w:rPr>
        <w:t>string</w:t>
      </w:r>
      <w:r w:rsidR="0047260D">
        <w:rPr>
          <w:rFonts w:eastAsia="Times New Roman" w:cs="Times New Roman"/>
          <w:bCs/>
          <w:szCs w:val="24"/>
          <w:lang w:val="en-US"/>
        </w:rPr>
        <w:t>.</w:t>
      </w:r>
    </w:p>
    <w:p w14:paraId="44843CF7" w14:textId="46DC14C7" w:rsidR="0047260D" w:rsidRDefault="0047260D" w:rsidP="00AD785E">
      <w:pPr>
        <w:pStyle w:val="ListParagraph"/>
        <w:numPr>
          <w:ilvl w:val="0"/>
          <w:numId w:val="29"/>
        </w:numPr>
        <w:spacing w:line="360" w:lineRule="auto"/>
        <w:jc w:val="both"/>
        <w:rPr>
          <w:rFonts w:eastAsia="Times New Roman" w:cs="Times New Roman"/>
          <w:bCs/>
          <w:szCs w:val="24"/>
          <w:lang w:val="en-US"/>
        </w:rPr>
      </w:pPr>
      <w:r>
        <w:rPr>
          <w:rFonts w:eastAsia="Times New Roman" w:cs="Times New Roman"/>
          <w:bCs/>
          <w:szCs w:val="24"/>
          <w:lang w:val="en-US"/>
        </w:rPr>
        <w:t xml:space="preserve">Menggunakan </w:t>
      </w:r>
      <w:r w:rsidRPr="0047260D">
        <w:rPr>
          <w:rFonts w:eastAsia="Times New Roman" w:cs="Times New Roman"/>
          <w:bCs/>
          <w:i/>
          <w:iCs/>
          <w:szCs w:val="24"/>
          <w:lang w:val="en-US"/>
        </w:rPr>
        <w:t>library</w:t>
      </w:r>
      <w:r>
        <w:rPr>
          <w:rFonts w:eastAsia="Times New Roman" w:cs="Times New Roman"/>
          <w:bCs/>
          <w:i/>
          <w:iCs/>
          <w:szCs w:val="24"/>
          <w:lang w:val="en-US"/>
        </w:rPr>
        <w:t xml:space="preserve"> </w:t>
      </w:r>
      <w:r>
        <w:rPr>
          <w:rFonts w:eastAsia="Times New Roman" w:cs="Times New Roman"/>
          <w:bCs/>
          <w:szCs w:val="24"/>
          <w:lang w:val="en-US"/>
        </w:rPr>
        <w:t xml:space="preserve">pandas untuk membaca data csv menjadi </w:t>
      </w:r>
      <w:proofErr w:type="spellStart"/>
      <w:r>
        <w:rPr>
          <w:rFonts w:eastAsia="Times New Roman" w:cs="Times New Roman"/>
          <w:bCs/>
          <w:i/>
          <w:iCs/>
          <w:szCs w:val="24"/>
          <w:lang w:val="en-US"/>
        </w:rPr>
        <w:t>dataframe</w:t>
      </w:r>
      <w:proofErr w:type="spellEnd"/>
      <w:r>
        <w:rPr>
          <w:rFonts w:eastAsia="Times New Roman" w:cs="Times New Roman"/>
          <w:bCs/>
          <w:i/>
          <w:iCs/>
          <w:szCs w:val="24"/>
          <w:lang w:val="en-US"/>
        </w:rPr>
        <w:t>.</w:t>
      </w:r>
    </w:p>
    <w:p w14:paraId="0415EB1E" w14:textId="4390596F" w:rsidR="0047260D" w:rsidRPr="0047260D" w:rsidRDefault="0047260D" w:rsidP="00AD785E">
      <w:pPr>
        <w:pStyle w:val="ListParagraph"/>
        <w:numPr>
          <w:ilvl w:val="0"/>
          <w:numId w:val="29"/>
        </w:numPr>
        <w:spacing w:line="360" w:lineRule="auto"/>
        <w:jc w:val="both"/>
        <w:rPr>
          <w:rFonts w:eastAsia="Times New Roman" w:cs="Times New Roman"/>
          <w:bCs/>
          <w:szCs w:val="24"/>
          <w:lang w:val="en-US"/>
        </w:rPr>
      </w:pPr>
      <w:r>
        <w:rPr>
          <w:rFonts w:eastAsia="Times New Roman" w:cs="Times New Roman"/>
          <w:bCs/>
          <w:szCs w:val="24"/>
          <w:lang w:val="en-US"/>
        </w:rPr>
        <w:t xml:space="preserve">Mengambil data di kolom </w:t>
      </w:r>
      <w:r>
        <w:rPr>
          <w:rFonts w:eastAsia="Times New Roman" w:cs="Times New Roman"/>
          <w:bCs/>
          <w:i/>
          <w:iCs/>
          <w:szCs w:val="24"/>
          <w:lang w:val="en-US"/>
        </w:rPr>
        <w:t>text</w:t>
      </w:r>
      <w:r>
        <w:rPr>
          <w:rFonts w:eastAsia="Times New Roman" w:cs="Times New Roman"/>
          <w:bCs/>
          <w:szCs w:val="24"/>
          <w:lang w:val="en-US"/>
        </w:rPr>
        <w:t xml:space="preserve"> dan menyimpan di dalam </w:t>
      </w:r>
      <w:r>
        <w:rPr>
          <w:rFonts w:eastAsia="Times New Roman" w:cs="Times New Roman"/>
          <w:bCs/>
          <w:i/>
          <w:iCs/>
          <w:szCs w:val="24"/>
          <w:lang w:val="en-US"/>
        </w:rPr>
        <w:t>list.</w:t>
      </w:r>
    </w:p>
    <w:p w14:paraId="20AE3A92" w14:textId="77777777" w:rsidR="0047260D" w:rsidRDefault="0047260D" w:rsidP="00AD785E">
      <w:pPr>
        <w:pStyle w:val="ListParagraph"/>
        <w:numPr>
          <w:ilvl w:val="0"/>
          <w:numId w:val="29"/>
        </w:numPr>
        <w:spacing w:line="360" w:lineRule="auto"/>
        <w:jc w:val="both"/>
        <w:rPr>
          <w:rFonts w:eastAsia="Times New Roman" w:cs="Times New Roman"/>
          <w:bCs/>
          <w:szCs w:val="24"/>
          <w:lang w:val="en-US"/>
        </w:rPr>
      </w:pPr>
      <w:r>
        <w:rPr>
          <w:rFonts w:eastAsia="Times New Roman" w:cs="Times New Roman"/>
          <w:bCs/>
          <w:szCs w:val="24"/>
          <w:lang w:val="en-US"/>
        </w:rPr>
        <w:t xml:space="preserve">Melakukan iterasi pada </w:t>
      </w:r>
      <w:r>
        <w:rPr>
          <w:rFonts w:eastAsia="Times New Roman" w:cs="Times New Roman"/>
          <w:bCs/>
          <w:i/>
          <w:iCs/>
          <w:szCs w:val="24"/>
          <w:lang w:val="en-US"/>
        </w:rPr>
        <w:t>list</w:t>
      </w:r>
      <w:r>
        <w:rPr>
          <w:rFonts w:eastAsia="Times New Roman" w:cs="Times New Roman"/>
          <w:bCs/>
          <w:szCs w:val="24"/>
          <w:lang w:val="en-US"/>
        </w:rPr>
        <w:t xml:space="preserve"> dan menghapus </w:t>
      </w:r>
      <w:r>
        <w:rPr>
          <w:rFonts w:eastAsia="Times New Roman" w:cs="Times New Roman"/>
          <w:bCs/>
          <w:i/>
          <w:iCs/>
          <w:szCs w:val="24"/>
          <w:lang w:val="en-US"/>
        </w:rPr>
        <w:t xml:space="preserve">hashtag, </w:t>
      </w:r>
      <w:r>
        <w:rPr>
          <w:rFonts w:eastAsia="Times New Roman" w:cs="Times New Roman"/>
          <w:bCs/>
          <w:szCs w:val="24"/>
          <w:lang w:val="en-US"/>
        </w:rPr>
        <w:t xml:space="preserve">angka, </w:t>
      </w:r>
      <w:r>
        <w:rPr>
          <w:rFonts w:eastAsia="Times New Roman" w:cs="Times New Roman"/>
          <w:bCs/>
          <w:i/>
          <w:iCs/>
          <w:szCs w:val="24"/>
          <w:lang w:val="en-US"/>
        </w:rPr>
        <w:t xml:space="preserve">mention, </w:t>
      </w:r>
      <w:r>
        <w:rPr>
          <w:rFonts w:eastAsia="Times New Roman" w:cs="Times New Roman"/>
          <w:bCs/>
          <w:szCs w:val="24"/>
          <w:lang w:val="en-US"/>
        </w:rPr>
        <w:t>URL, dan tanda baca.</w:t>
      </w:r>
    </w:p>
    <w:p w14:paraId="05095747" w14:textId="77777777" w:rsidR="0047260D" w:rsidRDefault="0047260D" w:rsidP="00AD785E">
      <w:pPr>
        <w:spacing w:line="360" w:lineRule="auto"/>
        <w:ind w:left="360"/>
        <w:jc w:val="both"/>
        <w:rPr>
          <w:rFonts w:eastAsia="Times New Roman" w:cs="Times New Roman"/>
          <w:bCs/>
          <w:szCs w:val="24"/>
          <w:lang w:val="en-US"/>
        </w:rPr>
      </w:pPr>
      <w:r>
        <w:rPr>
          <w:rFonts w:eastAsia="Times New Roman" w:cs="Times New Roman"/>
          <w:bCs/>
          <w:szCs w:val="24"/>
          <w:lang w:val="en-US"/>
        </w:rPr>
        <w:t xml:space="preserve">Contoh hasil </w:t>
      </w:r>
      <w:proofErr w:type="spellStart"/>
      <w:r>
        <w:rPr>
          <w:rFonts w:eastAsia="Times New Roman" w:cs="Times New Roman"/>
          <w:bCs/>
          <w:szCs w:val="24"/>
          <w:lang w:val="en-US"/>
        </w:rPr>
        <w:t>praproses</w:t>
      </w:r>
      <w:proofErr w:type="spellEnd"/>
      <w:r>
        <w:rPr>
          <w:rFonts w:eastAsia="Times New Roman" w:cs="Times New Roman"/>
          <w:bCs/>
          <w:szCs w:val="24"/>
          <w:lang w:val="en-US"/>
        </w:rPr>
        <w:t xml:space="preserve"> data tahap </w:t>
      </w:r>
      <w:r>
        <w:rPr>
          <w:rFonts w:eastAsia="Times New Roman" w:cs="Times New Roman"/>
          <w:bCs/>
          <w:i/>
          <w:iCs/>
          <w:szCs w:val="24"/>
          <w:lang w:val="en-US"/>
        </w:rPr>
        <w:t>tokenizing</w:t>
      </w:r>
      <w:r>
        <w:rPr>
          <w:rFonts w:eastAsia="Times New Roman" w:cs="Times New Roman"/>
          <w:bCs/>
          <w:szCs w:val="24"/>
          <w:lang w:val="en-US"/>
        </w:rPr>
        <w:t xml:space="preserve"> dapat dilihat pada Tabel xx</w:t>
      </w:r>
    </w:p>
    <w:p w14:paraId="6E220214" w14:textId="41200916" w:rsidR="0047260D" w:rsidRPr="0047260D" w:rsidRDefault="0047260D" w:rsidP="0047260D">
      <w:pPr>
        <w:ind w:left="360"/>
        <w:jc w:val="both"/>
        <w:rPr>
          <w:rFonts w:eastAsia="Times New Roman" w:cs="Times New Roman"/>
          <w:bCs/>
          <w:szCs w:val="24"/>
          <w:lang w:val="en-US"/>
        </w:rPr>
      </w:pPr>
      <w:r w:rsidRPr="0047260D">
        <w:rPr>
          <w:rFonts w:eastAsia="Times New Roman" w:cs="Times New Roman"/>
          <w:bCs/>
          <w:szCs w:val="24"/>
          <w:lang w:val="en-US"/>
        </w:rPr>
        <w:t xml:space="preserve"> </w:t>
      </w:r>
    </w:p>
    <w:p w14:paraId="4D153475" w14:textId="59FFACA5" w:rsidR="00DC4420" w:rsidRPr="00DC4420" w:rsidRDefault="0047260D" w:rsidP="0047260D">
      <w:pPr>
        <w:pStyle w:val="ListParagraph"/>
        <w:jc w:val="both"/>
        <w:rPr>
          <w:rFonts w:eastAsia="Times New Roman" w:cs="Times New Roman"/>
          <w:bCs/>
          <w:szCs w:val="24"/>
          <w:lang w:val="en-US"/>
        </w:rPr>
      </w:pPr>
      <w:r>
        <w:rPr>
          <w:rFonts w:eastAsia="Times New Roman" w:cs="Times New Roman"/>
          <w:bCs/>
          <w:i/>
          <w:iCs/>
          <w:szCs w:val="24"/>
          <w:lang w:val="en-US"/>
        </w:rPr>
        <w:t xml:space="preserve"> </w:t>
      </w:r>
    </w:p>
    <w:p w14:paraId="25BD47A6" w14:textId="526600CE" w:rsidR="005329A6" w:rsidRDefault="005329A6" w:rsidP="005329A6">
      <w:pPr>
        <w:pStyle w:val="Heading3"/>
        <w:rPr>
          <w:lang w:val="en-US"/>
        </w:rPr>
      </w:pPr>
      <w:r>
        <w:rPr>
          <w:lang w:val="en-US"/>
        </w:rPr>
        <w:t xml:space="preserve">Penghapusan </w:t>
      </w:r>
      <w:proofErr w:type="spellStart"/>
      <w:r w:rsidRPr="0047260D">
        <w:rPr>
          <w:i/>
          <w:iCs/>
          <w:lang w:val="en-US"/>
        </w:rPr>
        <w:t>Stopword</w:t>
      </w:r>
      <w:proofErr w:type="spellEnd"/>
    </w:p>
    <w:p w14:paraId="2E39B9A7" w14:textId="56827346" w:rsidR="0047260D" w:rsidRPr="0047260D" w:rsidRDefault="0047260D" w:rsidP="00AD785E">
      <w:pPr>
        <w:spacing w:line="360" w:lineRule="auto"/>
        <w:ind w:firstLine="720"/>
        <w:jc w:val="both"/>
        <w:rPr>
          <w:lang w:val="en-US"/>
        </w:rPr>
      </w:pPr>
      <w:r>
        <w:rPr>
          <w:lang w:val="en-US"/>
        </w:rPr>
        <w:t xml:space="preserve">Pada tahap ini dilakukan penghapusan </w:t>
      </w:r>
      <w:proofErr w:type="spellStart"/>
      <w:r>
        <w:rPr>
          <w:i/>
          <w:iCs/>
          <w:lang w:val="en-US"/>
        </w:rPr>
        <w:t>stopword</w:t>
      </w:r>
      <w:proofErr w:type="spellEnd"/>
      <w:r>
        <w:rPr>
          <w:i/>
          <w:iCs/>
          <w:lang w:val="en-US"/>
        </w:rPr>
        <w:t xml:space="preserve">. </w:t>
      </w:r>
      <w:r>
        <w:rPr>
          <w:rFonts w:eastAsia="Times New Roman" w:cs="Times New Roman"/>
          <w:bCs/>
          <w:szCs w:val="24"/>
          <w:lang w:val="en-US"/>
        </w:rPr>
        <w:t xml:space="preserve">Tahap ini dilakukan untuk membuang kata-kata yang tidak terlalu berpengaruh pada pemrosesan </w:t>
      </w:r>
      <w:r w:rsidRPr="0047260D">
        <w:rPr>
          <w:rFonts w:eastAsia="Times New Roman" w:cs="Times New Roman"/>
          <w:bCs/>
          <w:i/>
          <w:iCs/>
          <w:szCs w:val="24"/>
          <w:lang w:val="en-US"/>
        </w:rPr>
        <w:t>text mining</w:t>
      </w:r>
      <w:r>
        <w:rPr>
          <w:rFonts w:eastAsia="Times New Roman" w:cs="Times New Roman"/>
          <w:bCs/>
          <w:szCs w:val="24"/>
          <w:lang w:val="en-US"/>
        </w:rPr>
        <w:t xml:space="preserve">, seperti kata hubung dan termasuk ke dalam daftar </w:t>
      </w:r>
      <w:proofErr w:type="spellStart"/>
      <w:r>
        <w:rPr>
          <w:rFonts w:eastAsia="Times New Roman" w:cs="Times New Roman"/>
          <w:bCs/>
          <w:i/>
          <w:iCs/>
          <w:szCs w:val="24"/>
          <w:lang w:val="en-US"/>
        </w:rPr>
        <w:t>stopword</w:t>
      </w:r>
      <w:proofErr w:type="spellEnd"/>
      <w:r>
        <w:rPr>
          <w:rFonts w:eastAsia="Times New Roman" w:cs="Times New Roman"/>
          <w:bCs/>
          <w:i/>
          <w:iCs/>
          <w:szCs w:val="24"/>
          <w:lang w:val="en-US"/>
        </w:rPr>
        <w:t xml:space="preserve">. </w:t>
      </w:r>
      <w:r>
        <w:rPr>
          <w:rFonts w:eastAsia="Times New Roman" w:cs="Times New Roman"/>
          <w:bCs/>
          <w:szCs w:val="24"/>
          <w:lang w:val="en-US"/>
        </w:rPr>
        <w:t xml:space="preserve">Daftar kata yang akan dilakukan penghapusan adalah daftar kata yang termasuk pada </w:t>
      </w:r>
      <w:r>
        <w:rPr>
          <w:rFonts w:eastAsia="Times New Roman" w:cs="Times New Roman"/>
          <w:bCs/>
          <w:i/>
          <w:iCs/>
          <w:szCs w:val="24"/>
          <w:lang w:val="en-US"/>
        </w:rPr>
        <w:t xml:space="preserve">library </w:t>
      </w:r>
      <w:r w:rsidRPr="0047260D">
        <w:rPr>
          <w:rFonts w:eastAsia="Times New Roman" w:cs="Times New Roman"/>
          <w:bCs/>
          <w:i/>
          <w:iCs/>
          <w:szCs w:val="24"/>
          <w:lang w:val="en-US"/>
        </w:rPr>
        <w:t>Natural Language Tool</w:t>
      </w:r>
      <w:r>
        <w:rPr>
          <w:rFonts w:eastAsia="Times New Roman" w:cs="Times New Roman"/>
          <w:bCs/>
          <w:i/>
          <w:iCs/>
          <w:szCs w:val="24"/>
          <w:lang w:val="en-US"/>
        </w:rPr>
        <w:t xml:space="preserve"> K</w:t>
      </w:r>
      <w:r w:rsidRPr="0047260D">
        <w:rPr>
          <w:rFonts w:eastAsia="Times New Roman" w:cs="Times New Roman"/>
          <w:bCs/>
          <w:i/>
          <w:iCs/>
          <w:szCs w:val="24"/>
          <w:lang w:val="en-US"/>
        </w:rPr>
        <w:t>i</w:t>
      </w:r>
      <w:r>
        <w:rPr>
          <w:rFonts w:eastAsia="Times New Roman" w:cs="Times New Roman"/>
          <w:bCs/>
          <w:i/>
          <w:iCs/>
          <w:szCs w:val="24"/>
          <w:lang w:val="en-US"/>
        </w:rPr>
        <w:t xml:space="preserve">t </w:t>
      </w:r>
      <w:r>
        <w:rPr>
          <w:rFonts w:eastAsia="Times New Roman" w:cs="Times New Roman"/>
          <w:bCs/>
          <w:szCs w:val="24"/>
          <w:lang w:val="en-US"/>
        </w:rPr>
        <w:t xml:space="preserve">dan daftar kata tambahan. Langkah – langkah penghapusan </w:t>
      </w:r>
      <w:proofErr w:type="spellStart"/>
      <w:r>
        <w:rPr>
          <w:rFonts w:eastAsia="Times New Roman" w:cs="Times New Roman"/>
          <w:bCs/>
          <w:i/>
          <w:iCs/>
          <w:szCs w:val="24"/>
          <w:lang w:val="en-US"/>
        </w:rPr>
        <w:t>stopword</w:t>
      </w:r>
      <w:proofErr w:type="spellEnd"/>
      <w:r>
        <w:rPr>
          <w:rFonts w:eastAsia="Times New Roman" w:cs="Times New Roman"/>
          <w:bCs/>
          <w:szCs w:val="24"/>
          <w:lang w:val="en-US"/>
        </w:rPr>
        <w:t xml:space="preserve"> tertera pada Tabel xx</w:t>
      </w:r>
    </w:p>
    <w:p w14:paraId="5FF2EDDF" w14:textId="0C2B0AD2" w:rsidR="005329A6" w:rsidRDefault="005329A6" w:rsidP="005329A6">
      <w:pPr>
        <w:pStyle w:val="Heading3"/>
        <w:rPr>
          <w:lang w:val="en-US"/>
        </w:rPr>
      </w:pPr>
      <w:r>
        <w:rPr>
          <w:lang w:val="en-US"/>
        </w:rPr>
        <w:t xml:space="preserve">Stemming </w:t>
      </w:r>
      <w:proofErr w:type="spellStart"/>
      <w:r>
        <w:rPr>
          <w:lang w:val="en-US"/>
        </w:rPr>
        <w:t>Nazief</w:t>
      </w:r>
      <w:proofErr w:type="spellEnd"/>
      <w:r>
        <w:rPr>
          <w:lang w:val="en-US"/>
        </w:rPr>
        <w:t xml:space="preserve"> – </w:t>
      </w:r>
      <w:proofErr w:type="spellStart"/>
      <w:r>
        <w:rPr>
          <w:lang w:val="en-US"/>
        </w:rPr>
        <w:t>Adriani</w:t>
      </w:r>
      <w:proofErr w:type="spellEnd"/>
      <w:r>
        <w:rPr>
          <w:lang w:val="en-US"/>
        </w:rPr>
        <w:t xml:space="preserve"> </w:t>
      </w:r>
    </w:p>
    <w:p w14:paraId="6A4AD39B" w14:textId="601B78B0" w:rsidR="00AD785E" w:rsidRDefault="00AD785E" w:rsidP="00AD785E">
      <w:pPr>
        <w:spacing w:line="360" w:lineRule="auto"/>
        <w:ind w:firstLine="720"/>
        <w:jc w:val="both"/>
        <w:rPr>
          <w:rFonts w:eastAsia="Times New Roman" w:cs="Times New Roman"/>
          <w:bCs/>
          <w:szCs w:val="24"/>
          <w:lang w:val="en-US"/>
        </w:rPr>
      </w:pPr>
      <w:r>
        <w:rPr>
          <w:lang w:val="en-US"/>
        </w:rPr>
        <w:t xml:space="preserve">Tahap </w:t>
      </w:r>
      <w:proofErr w:type="spellStart"/>
      <w:r>
        <w:rPr>
          <w:lang w:val="en-US"/>
        </w:rPr>
        <w:t>praproses</w:t>
      </w:r>
      <w:proofErr w:type="spellEnd"/>
      <w:r>
        <w:rPr>
          <w:lang w:val="en-US"/>
        </w:rPr>
        <w:t xml:space="preserve"> data berikutnya adalah </w:t>
      </w:r>
      <w:r>
        <w:rPr>
          <w:i/>
          <w:iCs/>
          <w:lang w:val="en-US"/>
        </w:rPr>
        <w:t>stemming</w:t>
      </w:r>
      <w:r>
        <w:rPr>
          <w:lang w:val="en-US"/>
        </w:rPr>
        <w:t>, yaitu mengembalikan kata-kata yang menjadi imbuhan dari kata dasar dan</w:t>
      </w:r>
      <w:r w:rsidRPr="00AD785E">
        <w:rPr>
          <w:rFonts w:eastAsia="Times New Roman" w:cs="Times New Roman"/>
          <w:bCs/>
          <w:szCs w:val="24"/>
          <w:lang w:val="en-US"/>
        </w:rPr>
        <w:t xml:space="preserve"> </w:t>
      </w:r>
      <w:r>
        <w:rPr>
          <w:rFonts w:eastAsia="Times New Roman" w:cs="Times New Roman"/>
          <w:bCs/>
          <w:szCs w:val="24"/>
          <w:lang w:val="en-US"/>
        </w:rPr>
        <w:t xml:space="preserve">menghapus awalan dan akhiran dari suatu kata. Tujuan dari tahap </w:t>
      </w:r>
      <w:r>
        <w:rPr>
          <w:rFonts w:eastAsia="Times New Roman" w:cs="Times New Roman"/>
          <w:bCs/>
          <w:i/>
          <w:iCs/>
          <w:szCs w:val="24"/>
          <w:lang w:val="en-US"/>
        </w:rPr>
        <w:t>stemming</w:t>
      </w:r>
      <w:r>
        <w:rPr>
          <w:rFonts w:eastAsia="Times New Roman" w:cs="Times New Roman"/>
          <w:bCs/>
          <w:szCs w:val="24"/>
          <w:lang w:val="en-US"/>
        </w:rPr>
        <w:t xml:space="preserve"> adalah untuk mendapatkan kata dasar yang sesuai. Proses </w:t>
      </w:r>
      <w:r>
        <w:rPr>
          <w:rFonts w:eastAsia="Times New Roman" w:cs="Times New Roman"/>
          <w:bCs/>
          <w:i/>
          <w:iCs/>
          <w:szCs w:val="24"/>
          <w:lang w:val="en-US"/>
        </w:rPr>
        <w:t xml:space="preserve">stemming </w:t>
      </w:r>
      <w:r>
        <w:rPr>
          <w:rFonts w:eastAsia="Times New Roman" w:cs="Times New Roman"/>
          <w:bCs/>
          <w:szCs w:val="24"/>
          <w:lang w:val="en-US"/>
        </w:rPr>
        <w:t xml:space="preserve">menggunakan </w:t>
      </w:r>
      <w:r>
        <w:rPr>
          <w:rFonts w:eastAsia="Times New Roman" w:cs="Times New Roman"/>
          <w:bCs/>
          <w:i/>
          <w:iCs/>
          <w:szCs w:val="24"/>
          <w:lang w:val="en-US"/>
        </w:rPr>
        <w:t>library</w:t>
      </w:r>
      <w:r>
        <w:rPr>
          <w:rFonts w:eastAsia="Times New Roman" w:cs="Times New Roman"/>
          <w:bCs/>
          <w:szCs w:val="24"/>
          <w:lang w:val="en-US"/>
        </w:rPr>
        <w:t xml:space="preserve"> Sastrawi berbasis Python yang tersedia pada </w:t>
      </w:r>
      <w:r>
        <w:fldChar w:fldCharType="begin"/>
      </w:r>
      <w:r>
        <w:instrText xml:space="preserve"> HYPERLINK "https://github.com/sastrawi/sastrawi" </w:instrText>
      </w:r>
      <w:r>
        <w:fldChar w:fldCharType="separate"/>
      </w:r>
      <w:r w:rsidRPr="00FC17AD">
        <w:rPr>
          <w:rStyle w:val="Hyperlink"/>
          <w:rFonts w:eastAsia="Times New Roman" w:cs="Times New Roman"/>
          <w:bCs/>
          <w:szCs w:val="24"/>
          <w:lang w:val="en-US"/>
        </w:rPr>
        <w:t>https://github.com/sastrawi/sastrawi</w:t>
      </w:r>
      <w:r>
        <w:rPr>
          <w:rStyle w:val="Hyperlink"/>
          <w:rFonts w:eastAsia="Times New Roman" w:cs="Times New Roman"/>
          <w:bCs/>
          <w:szCs w:val="24"/>
          <w:lang w:val="en-US"/>
        </w:rPr>
        <w:fldChar w:fldCharType="end"/>
      </w:r>
      <w:r>
        <w:rPr>
          <w:rFonts w:eastAsia="Times New Roman" w:cs="Times New Roman"/>
          <w:bCs/>
          <w:szCs w:val="24"/>
          <w:lang w:val="en-US"/>
        </w:rPr>
        <w:t xml:space="preserve">. </w:t>
      </w:r>
      <w:proofErr w:type="spellStart"/>
      <w:r>
        <w:rPr>
          <w:rFonts w:eastAsia="Times New Roman" w:cs="Times New Roman"/>
          <w:bCs/>
          <w:szCs w:val="24"/>
          <w:lang w:val="en-US"/>
        </w:rPr>
        <w:t>Algoritma</w:t>
      </w:r>
      <w:proofErr w:type="spellEnd"/>
      <w:r>
        <w:rPr>
          <w:rFonts w:eastAsia="Times New Roman" w:cs="Times New Roman"/>
          <w:bCs/>
          <w:szCs w:val="24"/>
          <w:lang w:val="en-US"/>
        </w:rPr>
        <w:t xml:space="preserve"> yang terdapat pada </w:t>
      </w:r>
      <w:r>
        <w:rPr>
          <w:rFonts w:eastAsia="Times New Roman" w:cs="Times New Roman"/>
          <w:bCs/>
          <w:i/>
          <w:iCs/>
          <w:szCs w:val="24"/>
          <w:lang w:val="en-US"/>
        </w:rPr>
        <w:t xml:space="preserve">library </w:t>
      </w:r>
      <w:r>
        <w:rPr>
          <w:rFonts w:eastAsia="Times New Roman" w:cs="Times New Roman"/>
          <w:bCs/>
          <w:szCs w:val="24"/>
          <w:lang w:val="en-US"/>
        </w:rPr>
        <w:t xml:space="preserve">Sastrawi adalah </w:t>
      </w:r>
      <w:proofErr w:type="spellStart"/>
      <w:r>
        <w:rPr>
          <w:rFonts w:eastAsia="Times New Roman" w:cs="Times New Roman"/>
          <w:bCs/>
          <w:szCs w:val="24"/>
          <w:lang w:val="en-US"/>
        </w:rPr>
        <w:t>Nazief-Adriani</w:t>
      </w:r>
      <w:proofErr w:type="spellEnd"/>
      <w:r>
        <w:rPr>
          <w:rFonts w:eastAsia="Times New Roman" w:cs="Times New Roman"/>
          <w:bCs/>
          <w:szCs w:val="24"/>
          <w:lang w:val="en-US"/>
        </w:rPr>
        <w:t xml:space="preserve"> yang digunakan untuk menghapus berbagai variasi awalan dan akhiran kata. Langkah – langkah tahapan </w:t>
      </w:r>
      <w:r>
        <w:rPr>
          <w:rFonts w:eastAsia="Times New Roman" w:cs="Times New Roman"/>
          <w:bCs/>
          <w:i/>
          <w:iCs/>
          <w:szCs w:val="24"/>
          <w:lang w:val="en-US"/>
        </w:rPr>
        <w:t>stemming</w:t>
      </w:r>
      <w:r>
        <w:rPr>
          <w:rFonts w:eastAsia="Times New Roman" w:cs="Times New Roman"/>
          <w:bCs/>
          <w:szCs w:val="24"/>
          <w:lang w:val="en-US"/>
        </w:rPr>
        <w:t xml:space="preserve"> adalah sebagai berikut:</w:t>
      </w:r>
    </w:p>
    <w:p w14:paraId="18F1D3A7" w14:textId="6538A6E8" w:rsidR="00AD785E" w:rsidRDefault="00AD785E" w:rsidP="00AD785E">
      <w:pPr>
        <w:pStyle w:val="ListParagraph"/>
        <w:numPr>
          <w:ilvl w:val="0"/>
          <w:numId w:val="31"/>
        </w:numPr>
        <w:spacing w:line="360" w:lineRule="auto"/>
        <w:jc w:val="both"/>
        <w:rPr>
          <w:lang w:val="en-US"/>
        </w:rPr>
      </w:pPr>
      <w:r>
        <w:rPr>
          <w:lang w:val="en-US"/>
        </w:rPr>
        <w:t xml:space="preserve">Memanggil </w:t>
      </w:r>
      <w:r>
        <w:rPr>
          <w:i/>
          <w:iCs/>
          <w:lang w:val="en-US"/>
        </w:rPr>
        <w:t xml:space="preserve">library </w:t>
      </w:r>
      <w:r>
        <w:rPr>
          <w:lang w:val="en-US"/>
        </w:rPr>
        <w:t>Sastrawi.</w:t>
      </w:r>
    </w:p>
    <w:p w14:paraId="4967F796" w14:textId="16082B52" w:rsidR="00AD785E" w:rsidRDefault="00AD785E" w:rsidP="00AD785E">
      <w:pPr>
        <w:pStyle w:val="ListParagraph"/>
        <w:numPr>
          <w:ilvl w:val="0"/>
          <w:numId w:val="31"/>
        </w:numPr>
        <w:spacing w:line="360" w:lineRule="auto"/>
        <w:jc w:val="both"/>
        <w:rPr>
          <w:lang w:val="en-US"/>
        </w:rPr>
      </w:pPr>
      <w:r>
        <w:rPr>
          <w:lang w:val="en-US"/>
        </w:rPr>
        <w:lastRenderedPageBreak/>
        <w:t xml:space="preserve">Melakukan iterasi dokumen, kemudian memanggil fungsi </w:t>
      </w:r>
      <w:proofErr w:type="gramStart"/>
      <w:r>
        <w:rPr>
          <w:i/>
          <w:iCs/>
          <w:lang w:val="en-US"/>
        </w:rPr>
        <w:t>stem(</w:t>
      </w:r>
      <w:proofErr w:type="gramEnd"/>
      <w:r>
        <w:rPr>
          <w:i/>
          <w:iCs/>
          <w:lang w:val="en-US"/>
        </w:rPr>
        <w:t>)</w:t>
      </w:r>
      <w:r>
        <w:rPr>
          <w:lang w:val="en-US"/>
        </w:rPr>
        <w:t xml:space="preserve"> untuk mengubah kata dalam dokumen tersebut menjadi kata dasar. </w:t>
      </w:r>
    </w:p>
    <w:p w14:paraId="5272AB2D" w14:textId="2269D5A1" w:rsidR="00AD785E" w:rsidRPr="00AD785E" w:rsidRDefault="00AD785E" w:rsidP="00AD785E">
      <w:pPr>
        <w:spacing w:line="360" w:lineRule="auto"/>
        <w:ind w:left="360"/>
        <w:jc w:val="both"/>
        <w:rPr>
          <w:lang w:val="en-US"/>
        </w:rPr>
      </w:pPr>
      <w:r>
        <w:rPr>
          <w:lang w:val="en-US"/>
        </w:rPr>
        <w:t xml:space="preserve">Contoh hasil </w:t>
      </w:r>
      <w:proofErr w:type="spellStart"/>
      <w:r>
        <w:rPr>
          <w:lang w:val="en-US"/>
        </w:rPr>
        <w:t>praproses</w:t>
      </w:r>
      <w:proofErr w:type="spellEnd"/>
      <w:r>
        <w:rPr>
          <w:lang w:val="en-US"/>
        </w:rPr>
        <w:t xml:space="preserve"> data tahap </w:t>
      </w:r>
      <w:r>
        <w:rPr>
          <w:i/>
          <w:iCs/>
          <w:lang w:val="en-US"/>
        </w:rPr>
        <w:t>stemming</w:t>
      </w:r>
      <w:r>
        <w:rPr>
          <w:lang w:val="en-US"/>
        </w:rPr>
        <w:t xml:space="preserve"> dapat dilihat pada Tabel xx</w:t>
      </w:r>
    </w:p>
    <w:p w14:paraId="07D8C9DF" w14:textId="2E313339" w:rsidR="005329A6" w:rsidRPr="00AD785E" w:rsidRDefault="005329A6" w:rsidP="005329A6">
      <w:pPr>
        <w:pStyle w:val="Heading3"/>
        <w:rPr>
          <w:i/>
          <w:iCs/>
          <w:lang w:val="en-US"/>
        </w:rPr>
      </w:pPr>
      <w:r w:rsidRPr="00AD785E">
        <w:rPr>
          <w:i/>
          <w:iCs/>
          <w:lang w:val="en-US"/>
        </w:rPr>
        <w:t>Term Document Matrix</w:t>
      </w:r>
    </w:p>
    <w:p w14:paraId="3086D5F8" w14:textId="5EFEB21A" w:rsidR="00AD785E" w:rsidRPr="00D8173F" w:rsidRDefault="00AD785E" w:rsidP="00D8173F">
      <w:pPr>
        <w:ind w:firstLine="720"/>
        <w:jc w:val="both"/>
        <w:rPr>
          <w:lang w:val="en-US"/>
        </w:rPr>
      </w:pPr>
      <w:r>
        <w:rPr>
          <w:lang w:val="en-US"/>
        </w:rPr>
        <w:t xml:space="preserve">Tahap selanjutnya adalah pembuatan </w:t>
      </w:r>
      <w:r w:rsidRPr="00AD785E">
        <w:rPr>
          <w:i/>
          <w:iCs/>
          <w:lang w:val="en-US"/>
        </w:rPr>
        <w:t>Term Document Matrix</w:t>
      </w:r>
      <w:r>
        <w:rPr>
          <w:i/>
          <w:iCs/>
          <w:lang w:val="en-US"/>
        </w:rPr>
        <w:t xml:space="preserve"> </w:t>
      </w:r>
      <w:r>
        <w:rPr>
          <w:lang w:val="en-US"/>
        </w:rPr>
        <w:t xml:space="preserve">dilakukan untuk menghasilkan matriks frekuensi kemunculan term pada </w:t>
      </w:r>
      <w:r w:rsidR="00D8173F">
        <w:rPr>
          <w:lang w:val="en-US"/>
        </w:rPr>
        <w:t xml:space="preserve">suatu </w:t>
      </w:r>
      <w:r>
        <w:rPr>
          <w:lang w:val="en-US"/>
        </w:rPr>
        <w:t>dokume</w:t>
      </w:r>
      <w:r w:rsidR="00D8173F">
        <w:rPr>
          <w:lang w:val="en-US"/>
        </w:rPr>
        <w:t xml:space="preserve">n. Pada tahap ini menghasilkan xxx dokumen dengan xxx </w:t>
      </w:r>
      <w:r w:rsidR="00D8173F" w:rsidRPr="00D8173F">
        <w:rPr>
          <w:i/>
          <w:iCs/>
          <w:lang w:val="en-US"/>
        </w:rPr>
        <w:t>term</w:t>
      </w:r>
      <w:r w:rsidR="00D8173F">
        <w:rPr>
          <w:lang w:val="en-US"/>
        </w:rPr>
        <w:t xml:space="preserve">. Banyaknya </w:t>
      </w:r>
      <w:r w:rsidR="00D8173F">
        <w:rPr>
          <w:i/>
          <w:iCs/>
          <w:lang w:val="en-US"/>
        </w:rPr>
        <w:t>term</w:t>
      </w:r>
      <w:r w:rsidR="00D8173F">
        <w:rPr>
          <w:lang w:val="en-US"/>
        </w:rPr>
        <w:t xml:space="preserve"> yang dihasilkan membuat dimensi matriks menjadi terlalu besar sehingga perlu diperkecil dengan cara mereduksi </w:t>
      </w:r>
      <w:r w:rsidR="00D8173F">
        <w:rPr>
          <w:i/>
          <w:iCs/>
          <w:lang w:val="en-US"/>
        </w:rPr>
        <w:t xml:space="preserve">term </w:t>
      </w:r>
    </w:p>
    <w:p w14:paraId="3FDB4F0E" w14:textId="6C0368D5" w:rsidR="005329A6" w:rsidRDefault="005329A6" w:rsidP="005329A6">
      <w:pPr>
        <w:pStyle w:val="Heading3"/>
        <w:rPr>
          <w:lang w:val="en-US"/>
        </w:rPr>
      </w:pPr>
      <w:proofErr w:type="spellStart"/>
      <w:r>
        <w:rPr>
          <w:lang w:val="en-US"/>
        </w:rPr>
        <w:t>Algoritma</w:t>
      </w:r>
      <w:proofErr w:type="spellEnd"/>
      <w:r>
        <w:rPr>
          <w:lang w:val="en-US"/>
        </w:rPr>
        <w:t xml:space="preserve"> TF-IDF</w:t>
      </w:r>
    </w:p>
    <w:p w14:paraId="59D9A7F7" w14:textId="77777777" w:rsidR="00D8173F" w:rsidRPr="00D8173F" w:rsidRDefault="00D8173F" w:rsidP="00D8173F">
      <w:pPr>
        <w:rPr>
          <w:lang w:val="en-US"/>
        </w:rPr>
      </w:pPr>
    </w:p>
    <w:p w14:paraId="4648DB10" w14:textId="77777777" w:rsidR="005329A6" w:rsidRDefault="005329A6" w:rsidP="005329A6">
      <w:pPr>
        <w:pStyle w:val="Heading2"/>
        <w:rPr>
          <w:lang w:val="en-US"/>
        </w:rPr>
      </w:pPr>
      <w:proofErr w:type="spellStart"/>
      <w:r>
        <w:rPr>
          <w:lang w:val="en-US"/>
        </w:rPr>
        <w:t>Klasterisasi</w:t>
      </w:r>
      <w:proofErr w:type="spellEnd"/>
    </w:p>
    <w:p w14:paraId="4B9CC912" w14:textId="77777777" w:rsidR="005329A6" w:rsidRDefault="005329A6" w:rsidP="005329A6">
      <w:pPr>
        <w:pStyle w:val="Heading2"/>
        <w:rPr>
          <w:lang w:val="en-US"/>
        </w:rPr>
      </w:pPr>
      <w:proofErr w:type="spellStart"/>
      <w:r>
        <w:rPr>
          <w:lang w:val="en-US"/>
        </w:rPr>
        <w:t>Geovisualisasi</w:t>
      </w:r>
      <w:proofErr w:type="spellEnd"/>
      <w:r>
        <w:rPr>
          <w:lang w:val="en-US"/>
        </w:rPr>
        <w:t xml:space="preserve"> </w:t>
      </w:r>
    </w:p>
    <w:p w14:paraId="255DA015" w14:textId="77777777" w:rsidR="005329A6" w:rsidRDefault="005329A6" w:rsidP="005329A6">
      <w:pPr>
        <w:pStyle w:val="Heading3"/>
        <w:rPr>
          <w:lang w:val="en-US"/>
        </w:rPr>
      </w:pPr>
      <w:r>
        <w:rPr>
          <w:lang w:val="en-US"/>
        </w:rPr>
        <w:t>Persiapan Data</w:t>
      </w:r>
    </w:p>
    <w:p w14:paraId="2BEF5BC7" w14:textId="77777777" w:rsidR="005329A6" w:rsidRDefault="005329A6" w:rsidP="005329A6">
      <w:pPr>
        <w:pStyle w:val="Heading3"/>
        <w:rPr>
          <w:lang w:val="en-US"/>
        </w:rPr>
      </w:pPr>
      <w:r>
        <w:rPr>
          <w:lang w:val="en-US"/>
        </w:rPr>
        <w:t>Pembuatan Rancangan Sistem</w:t>
      </w:r>
    </w:p>
    <w:p w14:paraId="56395066" w14:textId="4F8B02A4" w:rsidR="005329A6" w:rsidRDefault="005329A6" w:rsidP="005329A6">
      <w:pPr>
        <w:pStyle w:val="Heading2"/>
        <w:rPr>
          <w:lang w:val="en-US"/>
        </w:rPr>
      </w:pPr>
      <w:r>
        <w:rPr>
          <w:lang w:val="en-US"/>
        </w:rPr>
        <w:t>Evaluasi Hasil Analisis</w:t>
      </w:r>
    </w:p>
    <w:p w14:paraId="22F11E6E" w14:textId="77777777" w:rsidR="005329A6" w:rsidRDefault="005329A6">
      <w:pPr>
        <w:rPr>
          <w:b/>
          <w:sz w:val="28"/>
          <w:szCs w:val="32"/>
          <w:lang w:val="en-US"/>
        </w:rPr>
      </w:pPr>
      <w:r>
        <w:rPr>
          <w:lang w:val="en-US"/>
        </w:rPr>
        <w:br w:type="page"/>
      </w:r>
    </w:p>
    <w:p w14:paraId="235B8BB2" w14:textId="77777777" w:rsidR="005329A6" w:rsidRDefault="005329A6" w:rsidP="005329A6">
      <w:pPr>
        <w:pStyle w:val="Heading1"/>
        <w:rPr>
          <w:lang w:val="en-US"/>
        </w:rPr>
      </w:pPr>
    </w:p>
    <w:p w14:paraId="5853A3C4" w14:textId="77777777" w:rsidR="005329A6" w:rsidRDefault="005329A6" w:rsidP="005329A6">
      <w:pPr>
        <w:jc w:val="center"/>
        <w:rPr>
          <w:b/>
          <w:bCs/>
          <w:lang w:val="en-US"/>
        </w:rPr>
      </w:pPr>
      <w:r w:rsidRPr="005329A6">
        <w:rPr>
          <w:b/>
          <w:bCs/>
          <w:lang w:val="en-US"/>
        </w:rPr>
        <w:t>KESIMPULAN DAN SARAN</w:t>
      </w:r>
    </w:p>
    <w:p w14:paraId="75B96ECC" w14:textId="77777777" w:rsidR="005329A6" w:rsidRDefault="005329A6" w:rsidP="005329A6">
      <w:pPr>
        <w:pStyle w:val="Heading2"/>
        <w:rPr>
          <w:lang w:val="en-US"/>
        </w:rPr>
      </w:pPr>
      <w:r>
        <w:rPr>
          <w:lang w:val="en-US"/>
        </w:rPr>
        <w:t>Kesimpulan</w:t>
      </w:r>
    </w:p>
    <w:p w14:paraId="73B706C1" w14:textId="287D16E9" w:rsidR="005329A6" w:rsidRPr="005329A6" w:rsidRDefault="005329A6" w:rsidP="005329A6">
      <w:pPr>
        <w:pStyle w:val="Heading2"/>
        <w:rPr>
          <w:lang w:val="en-US"/>
        </w:rPr>
        <w:sectPr w:rsidR="005329A6" w:rsidRPr="005329A6" w:rsidSect="00400B75">
          <w:pgSz w:w="11909" w:h="16834" w:code="9"/>
          <w:pgMar w:top="1701" w:right="1701" w:bottom="1701" w:left="2268" w:header="720" w:footer="720" w:gutter="0"/>
          <w:cols w:space="720"/>
          <w:titlePg/>
          <w:docGrid w:linePitch="326"/>
        </w:sectPr>
      </w:pPr>
      <w:r>
        <w:rPr>
          <w:lang w:val="en-US"/>
        </w:rPr>
        <w:t>Saran</w:t>
      </w:r>
    </w:p>
    <w:p w14:paraId="50AC99B5" w14:textId="4D80E456" w:rsidR="00D4606E" w:rsidRDefault="00D4606E" w:rsidP="00D4606E">
      <w:pPr>
        <w:spacing w:line="360" w:lineRule="auto"/>
        <w:ind w:firstLine="426"/>
        <w:jc w:val="both"/>
        <w:rPr>
          <w:rFonts w:eastAsia="Times New Roman" w:cs="Times New Roman"/>
          <w:bCs/>
          <w:szCs w:val="24"/>
          <w:lang w:val="en-US"/>
        </w:rPr>
      </w:pPr>
    </w:p>
    <w:tbl>
      <w:tblPr>
        <w:tblpPr w:leftFromText="180" w:rightFromText="180" w:vertAnchor="page" w:horzAnchor="margin" w:tblpXSpec="center" w:tblpY="4957"/>
        <w:tblW w:w="14821" w:type="dxa"/>
        <w:tblCellMar>
          <w:left w:w="0" w:type="dxa"/>
          <w:right w:w="0" w:type="dxa"/>
        </w:tblCellMar>
        <w:tblLook w:val="04A0" w:firstRow="1" w:lastRow="0" w:firstColumn="1" w:lastColumn="0" w:noHBand="0" w:noVBand="1"/>
      </w:tblPr>
      <w:tblGrid>
        <w:gridCol w:w="950"/>
        <w:gridCol w:w="3676"/>
        <w:gridCol w:w="518"/>
        <w:gridCol w:w="518"/>
        <w:gridCol w:w="519"/>
        <w:gridCol w:w="522"/>
        <w:gridCol w:w="477"/>
        <w:gridCol w:w="455"/>
        <w:gridCol w:w="455"/>
        <w:gridCol w:w="479"/>
        <w:gridCol w:w="413"/>
        <w:gridCol w:w="413"/>
        <w:gridCol w:w="413"/>
        <w:gridCol w:w="434"/>
        <w:gridCol w:w="392"/>
        <w:gridCol w:w="392"/>
        <w:gridCol w:w="392"/>
        <w:gridCol w:w="392"/>
        <w:gridCol w:w="369"/>
        <w:gridCol w:w="369"/>
        <w:gridCol w:w="369"/>
        <w:gridCol w:w="414"/>
        <w:gridCol w:w="370"/>
        <w:gridCol w:w="370"/>
        <w:gridCol w:w="370"/>
        <w:gridCol w:w="370"/>
        <w:gridCol w:w="10"/>
      </w:tblGrid>
      <w:tr w:rsidR="00400B75" w:rsidRPr="00400B75" w14:paraId="04DDAC0E" w14:textId="77777777" w:rsidTr="00400B75">
        <w:trPr>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AC2EC81" w14:textId="77777777" w:rsidR="00400B75" w:rsidRPr="00400B75" w:rsidRDefault="00400B75" w:rsidP="00400B75">
            <w:pPr>
              <w:rPr>
                <w:lang w:val="en-ID"/>
              </w:rPr>
            </w:pPr>
            <w:r w:rsidRPr="00400B75">
              <w:rPr>
                <w:b/>
                <w:bCs/>
                <w:lang w:val="en-ID"/>
              </w:rPr>
              <w:t>No</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2F7D2F2" w14:textId="77777777" w:rsidR="00400B75" w:rsidRPr="00400B75" w:rsidRDefault="00400B75" w:rsidP="00400B75">
            <w:pPr>
              <w:rPr>
                <w:lang w:val="en-ID"/>
              </w:rPr>
            </w:pPr>
            <w:r w:rsidRPr="00400B75">
              <w:rPr>
                <w:b/>
                <w:bCs/>
                <w:lang w:val="en-ID"/>
              </w:rPr>
              <w:t>Metode</w:t>
            </w:r>
          </w:p>
        </w:tc>
        <w:tc>
          <w:tcPr>
            <w:tcW w:w="2077"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864960F" w14:textId="77777777" w:rsidR="00400B75" w:rsidRPr="00400B75" w:rsidRDefault="00400B75" w:rsidP="00400B75">
            <w:pPr>
              <w:rPr>
                <w:lang w:val="en-ID"/>
              </w:rPr>
            </w:pPr>
            <w:r w:rsidRPr="00400B75">
              <w:rPr>
                <w:b/>
                <w:bCs/>
                <w:lang w:val="en-ID"/>
              </w:rPr>
              <w:t>Juni</w:t>
            </w:r>
          </w:p>
          <w:p w14:paraId="35DD98F0" w14:textId="77777777" w:rsidR="00400B75" w:rsidRPr="00400B75" w:rsidRDefault="00400B75" w:rsidP="00400B75">
            <w:pPr>
              <w:rPr>
                <w:lang w:val="en-ID"/>
              </w:rPr>
            </w:pPr>
            <w:r w:rsidRPr="00400B75">
              <w:rPr>
                <w:b/>
                <w:bCs/>
                <w:lang w:val="en-ID"/>
              </w:rPr>
              <w:t>2022</w:t>
            </w:r>
          </w:p>
        </w:tc>
        <w:tc>
          <w:tcPr>
            <w:tcW w:w="1866"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14100B6" w14:textId="77777777" w:rsidR="00400B75" w:rsidRPr="00400B75" w:rsidRDefault="00400B75" w:rsidP="00400B75">
            <w:pPr>
              <w:rPr>
                <w:lang w:val="en-ID"/>
              </w:rPr>
            </w:pPr>
            <w:r w:rsidRPr="00400B75">
              <w:rPr>
                <w:b/>
                <w:bCs/>
                <w:lang w:val="en-ID"/>
              </w:rPr>
              <w:t>Juli</w:t>
            </w:r>
          </w:p>
          <w:p w14:paraId="05C51193" w14:textId="77777777" w:rsidR="00400B75" w:rsidRPr="00400B75" w:rsidRDefault="00400B75" w:rsidP="00400B75">
            <w:pPr>
              <w:rPr>
                <w:lang w:val="en-ID"/>
              </w:rPr>
            </w:pPr>
            <w:r w:rsidRPr="00400B75">
              <w:rPr>
                <w:b/>
                <w:bCs/>
                <w:lang w:val="en-ID"/>
              </w:rPr>
              <w:t>2022</w:t>
            </w:r>
          </w:p>
        </w:tc>
        <w:tc>
          <w:tcPr>
            <w:tcW w:w="1673"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43FE481" w14:textId="77777777" w:rsidR="00400B75" w:rsidRPr="00400B75" w:rsidRDefault="00400B75" w:rsidP="00400B75">
            <w:pPr>
              <w:rPr>
                <w:lang w:val="en-ID"/>
              </w:rPr>
            </w:pPr>
            <w:r w:rsidRPr="00400B75">
              <w:rPr>
                <w:b/>
                <w:bCs/>
                <w:lang w:val="en-ID"/>
              </w:rPr>
              <w:t>Agustus</w:t>
            </w:r>
          </w:p>
          <w:p w14:paraId="522E1A3B" w14:textId="77777777" w:rsidR="00400B75" w:rsidRPr="00400B75" w:rsidRDefault="00400B75" w:rsidP="00400B75">
            <w:pPr>
              <w:rPr>
                <w:lang w:val="en-ID"/>
              </w:rPr>
            </w:pPr>
            <w:r w:rsidRPr="00400B75">
              <w:rPr>
                <w:b/>
                <w:bCs/>
                <w:lang w:val="en-ID"/>
              </w:rPr>
              <w:t>2022</w:t>
            </w:r>
          </w:p>
        </w:tc>
        <w:tc>
          <w:tcPr>
            <w:tcW w:w="1568"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DB11C87" w14:textId="77777777" w:rsidR="00400B75" w:rsidRPr="00400B75" w:rsidRDefault="00400B75" w:rsidP="00400B75">
            <w:pPr>
              <w:rPr>
                <w:lang w:val="en-ID"/>
              </w:rPr>
            </w:pPr>
            <w:r w:rsidRPr="00400B75">
              <w:rPr>
                <w:b/>
                <w:bCs/>
                <w:lang w:val="en-ID"/>
              </w:rPr>
              <w:t>September</w:t>
            </w:r>
          </w:p>
          <w:p w14:paraId="1EA051BE" w14:textId="77777777" w:rsidR="00400B75" w:rsidRPr="00400B75" w:rsidRDefault="00400B75" w:rsidP="00400B75">
            <w:pPr>
              <w:rPr>
                <w:lang w:val="en-ID"/>
              </w:rPr>
            </w:pPr>
            <w:r w:rsidRPr="00400B75">
              <w:rPr>
                <w:b/>
                <w:bCs/>
                <w:lang w:val="en-ID"/>
              </w:rPr>
              <w:t>2022</w:t>
            </w:r>
          </w:p>
        </w:tc>
        <w:tc>
          <w:tcPr>
            <w:tcW w:w="1521" w:type="dxa"/>
            <w:gridSpan w:val="4"/>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76CB2AE" w14:textId="77777777" w:rsidR="00400B75" w:rsidRPr="00400B75" w:rsidRDefault="00400B75" w:rsidP="00400B75">
            <w:pPr>
              <w:rPr>
                <w:lang w:val="en-ID"/>
              </w:rPr>
            </w:pPr>
            <w:r w:rsidRPr="00400B75">
              <w:rPr>
                <w:b/>
                <w:bCs/>
                <w:lang w:val="en-ID"/>
              </w:rPr>
              <w:t>Oktober</w:t>
            </w:r>
          </w:p>
          <w:p w14:paraId="700F69B7" w14:textId="77777777" w:rsidR="00400B75" w:rsidRPr="00400B75" w:rsidRDefault="00400B75" w:rsidP="00400B75">
            <w:pPr>
              <w:rPr>
                <w:lang w:val="en-ID"/>
              </w:rPr>
            </w:pPr>
            <w:r w:rsidRPr="00400B75">
              <w:rPr>
                <w:b/>
                <w:bCs/>
                <w:lang w:val="en-ID"/>
              </w:rPr>
              <w:t>2022</w:t>
            </w:r>
          </w:p>
        </w:tc>
        <w:tc>
          <w:tcPr>
            <w:tcW w:w="1490" w:type="dxa"/>
            <w:gridSpan w:val="5"/>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578DA4" w14:textId="77777777" w:rsidR="00400B75" w:rsidRPr="00400B75" w:rsidRDefault="00400B75" w:rsidP="00400B75">
            <w:pPr>
              <w:rPr>
                <w:lang w:val="en-ID"/>
              </w:rPr>
            </w:pPr>
            <w:r w:rsidRPr="00400B75">
              <w:rPr>
                <w:b/>
                <w:bCs/>
                <w:lang w:val="en-ID"/>
              </w:rPr>
              <w:t>November</w:t>
            </w:r>
          </w:p>
          <w:p w14:paraId="2BE17F4E" w14:textId="77777777" w:rsidR="00400B75" w:rsidRPr="00400B75" w:rsidRDefault="00400B75" w:rsidP="00400B75">
            <w:pPr>
              <w:rPr>
                <w:lang w:val="en-ID"/>
              </w:rPr>
            </w:pPr>
            <w:r w:rsidRPr="00400B75">
              <w:rPr>
                <w:b/>
                <w:bCs/>
                <w:lang w:val="en-ID"/>
              </w:rPr>
              <w:t>2022</w:t>
            </w:r>
          </w:p>
        </w:tc>
      </w:tr>
      <w:tr w:rsidR="00400B75" w:rsidRPr="00400B75" w14:paraId="76B94DB5" w14:textId="77777777" w:rsidTr="00400B75">
        <w:trPr>
          <w:gridAfter w:val="1"/>
          <w:wAfter w:w="10" w:type="dxa"/>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71E4AF6" w14:textId="77777777" w:rsidR="00400B75" w:rsidRPr="00400B75" w:rsidRDefault="00400B75" w:rsidP="00400B75">
            <w:pPr>
              <w:rPr>
                <w:lang w:val="en-ID"/>
              </w:rPr>
            </w:pPr>
            <w:r w:rsidRPr="00400B75">
              <w:rPr>
                <w:b/>
                <w:bCs/>
                <w:lang w:val="en-ID"/>
              </w:rPr>
              <w:t>1</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02E89D8" w14:textId="77777777" w:rsidR="00400B75" w:rsidRPr="00400B75" w:rsidRDefault="00400B75" w:rsidP="00400B75">
            <w:pPr>
              <w:rPr>
                <w:lang w:val="en-ID"/>
              </w:rPr>
            </w:pPr>
            <w:r w:rsidRPr="00400B75">
              <w:rPr>
                <w:b/>
                <w:bCs/>
                <w:lang w:val="en-ID"/>
              </w:rPr>
              <w:t>Penyusunan Proposal</w:t>
            </w:r>
          </w:p>
        </w:tc>
        <w:tc>
          <w:tcPr>
            <w:tcW w:w="518"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446B1270"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5AAF2CFA"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0D5D47F1"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4E9DA937"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11717375"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8670620"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362E36D"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3BB925A"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DEA8B04"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9E41044"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D50C544"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EAC7CE6"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A404A11"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F661EBA"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BB5BA62"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5BC2243"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7B241B"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24E963"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1A630A"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E565BEF"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211CFD7"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5F5A26"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1244FD"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ED67F0" w14:textId="77777777" w:rsidR="00400B75" w:rsidRPr="00400B75" w:rsidRDefault="00400B75" w:rsidP="00400B75">
            <w:pPr>
              <w:rPr>
                <w:lang w:val="en-ID"/>
              </w:rPr>
            </w:pPr>
            <w:r w:rsidRPr="00400B75">
              <w:rPr>
                <w:b/>
                <w:bCs/>
                <w:lang w:val="en-ID"/>
              </w:rPr>
              <w:t> </w:t>
            </w:r>
          </w:p>
        </w:tc>
      </w:tr>
      <w:tr w:rsidR="00400B75" w:rsidRPr="00400B75" w14:paraId="083C5D09" w14:textId="77777777" w:rsidTr="00400B75">
        <w:trPr>
          <w:gridAfter w:val="1"/>
          <w:wAfter w:w="10" w:type="dxa"/>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DE70BB2" w14:textId="77777777" w:rsidR="00400B75" w:rsidRPr="00400B75" w:rsidRDefault="00400B75" w:rsidP="00400B75">
            <w:pPr>
              <w:rPr>
                <w:lang w:val="en-ID"/>
              </w:rPr>
            </w:pPr>
            <w:r w:rsidRPr="00400B75">
              <w:rPr>
                <w:b/>
                <w:bCs/>
                <w:lang w:val="en-ID"/>
              </w:rPr>
              <w:t>2</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3B877B7" w14:textId="77777777" w:rsidR="00400B75" w:rsidRPr="00400B75" w:rsidRDefault="00400B75" w:rsidP="00400B75">
            <w:pPr>
              <w:rPr>
                <w:lang w:val="en-ID"/>
              </w:rPr>
            </w:pPr>
            <w:r w:rsidRPr="00400B75">
              <w:rPr>
                <w:b/>
                <w:bCs/>
                <w:lang w:val="en-ID"/>
              </w:rPr>
              <w:t xml:space="preserve">Akuisisi </w:t>
            </w:r>
            <w:r w:rsidRPr="00400B75">
              <w:rPr>
                <w:b/>
                <w:bCs/>
                <w:i/>
                <w:iCs/>
                <w:lang w:val="en-ID"/>
              </w:rPr>
              <w:t>tweet</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6D58F55"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9E88047"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78DF9D0"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CB5681F"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266832A6"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066BC56D"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6F81A622"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5BCF67C0"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vAlign w:val="bottom"/>
            <w:hideMark/>
          </w:tcPr>
          <w:p w14:paraId="3ECC2544"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8BE667D"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B6E9981"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D03F0BC"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B373456"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FDFB17E"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3A8F822"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443DD28"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A883932"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07220E"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7B26CB3"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00BAF0"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E104D99"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7DBA35"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C5D2BA3"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6008C0" w14:textId="77777777" w:rsidR="00400B75" w:rsidRPr="00400B75" w:rsidRDefault="00400B75" w:rsidP="00400B75">
            <w:pPr>
              <w:rPr>
                <w:lang w:val="en-ID"/>
              </w:rPr>
            </w:pPr>
            <w:r w:rsidRPr="00400B75">
              <w:rPr>
                <w:b/>
                <w:bCs/>
                <w:lang w:val="en-ID"/>
              </w:rPr>
              <w:t> </w:t>
            </w:r>
          </w:p>
        </w:tc>
      </w:tr>
      <w:tr w:rsidR="00400B75" w:rsidRPr="00400B75" w14:paraId="0322B6BE" w14:textId="77777777" w:rsidTr="00400B75">
        <w:trPr>
          <w:gridAfter w:val="1"/>
          <w:wAfter w:w="10" w:type="dxa"/>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EC9C6FD" w14:textId="77777777" w:rsidR="00400B75" w:rsidRPr="00400B75" w:rsidRDefault="00400B75" w:rsidP="00400B75">
            <w:pPr>
              <w:rPr>
                <w:lang w:val="en-ID"/>
              </w:rPr>
            </w:pPr>
            <w:r w:rsidRPr="00400B75">
              <w:rPr>
                <w:b/>
                <w:bCs/>
                <w:lang w:val="en-ID"/>
              </w:rPr>
              <w:t>3</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DE38B89" w14:textId="77777777" w:rsidR="00400B75" w:rsidRPr="00400B75" w:rsidRDefault="00400B75" w:rsidP="00400B75">
            <w:pPr>
              <w:rPr>
                <w:lang w:val="en-ID"/>
              </w:rPr>
            </w:pPr>
            <w:proofErr w:type="spellStart"/>
            <w:r w:rsidRPr="00400B75">
              <w:rPr>
                <w:b/>
                <w:bCs/>
                <w:lang w:val="en-ID"/>
              </w:rPr>
              <w:t>Praproses</w:t>
            </w:r>
            <w:proofErr w:type="spellEnd"/>
            <w:r w:rsidRPr="00400B75">
              <w:rPr>
                <w:b/>
                <w:bCs/>
                <w:lang w:val="en-ID"/>
              </w:rPr>
              <w:t xml:space="preserve"> Data</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D6CE661"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5CEE862"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DB5ECF0"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74F9E42"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4773979"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CE4953A"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83D8360"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2AE5C149"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4B34C4F7"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42752174"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2291444C"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9F5D354"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6B90E71"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46BBF1F"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48FD955"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D918040"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F1E015"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2E4E62"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81EDC0"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8ACB2D"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A12A74"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E68B51"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7B8C4D"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C232C7" w14:textId="77777777" w:rsidR="00400B75" w:rsidRPr="00400B75" w:rsidRDefault="00400B75" w:rsidP="00400B75">
            <w:pPr>
              <w:rPr>
                <w:lang w:val="en-ID"/>
              </w:rPr>
            </w:pPr>
            <w:r w:rsidRPr="00400B75">
              <w:rPr>
                <w:b/>
                <w:bCs/>
                <w:lang w:val="en-ID"/>
              </w:rPr>
              <w:t> </w:t>
            </w:r>
          </w:p>
        </w:tc>
      </w:tr>
      <w:tr w:rsidR="00400B75" w:rsidRPr="00400B75" w14:paraId="3D2B8760" w14:textId="77777777" w:rsidTr="00400B75">
        <w:trPr>
          <w:gridAfter w:val="1"/>
          <w:wAfter w:w="10" w:type="dxa"/>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5C93E35" w14:textId="77777777" w:rsidR="00400B75" w:rsidRPr="00400B75" w:rsidRDefault="00400B75" w:rsidP="00400B75">
            <w:pPr>
              <w:rPr>
                <w:lang w:val="en-ID"/>
              </w:rPr>
            </w:pPr>
            <w:r w:rsidRPr="00400B75">
              <w:rPr>
                <w:b/>
                <w:bCs/>
                <w:lang w:val="en-ID"/>
              </w:rPr>
              <w:t>4</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4647761" w14:textId="77777777" w:rsidR="00400B75" w:rsidRPr="00400B75" w:rsidRDefault="00400B75" w:rsidP="00400B75">
            <w:pPr>
              <w:rPr>
                <w:lang w:val="en-ID"/>
              </w:rPr>
            </w:pPr>
            <w:proofErr w:type="spellStart"/>
            <w:r w:rsidRPr="00400B75">
              <w:rPr>
                <w:b/>
                <w:bCs/>
                <w:lang w:val="en-ID"/>
              </w:rPr>
              <w:t>Klasterisasi</w:t>
            </w:r>
            <w:proofErr w:type="spellEnd"/>
            <w:r w:rsidRPr="00400B75">
              <w:rPr>
                <w:b/>
                <w:bCs/>
                <w:lang w:val="en-ID"/>
              </w:rPr>
              <w:t xml:space="preserve"> Metode</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D44CC4F"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35EC724"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60AA51E"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16D3F1A"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71A7BB1"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E083ECB"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D5DD793"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423F67A"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2B35227"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646385F8"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59177932"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749167E6"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094BE29C"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3F413E7B"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4506DD49"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336402E0"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1ECF1E8C"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0AD3AC2A"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808FC9"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190BA0"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DFF1D6"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4D6A1F"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ECF6C3"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2C365F7" w14:textId="77777777" w:rsidR="00400B75" w:rsidRPr="00400B75" w:rsidRDefault="00400B75" w:rsidP="00400B75">
            <w:pPr>
              <w:rPr>
                <w:lang w:val="en-ID"/>
              </w:rPr>
            </w:pPr>
            <w:r w:rsidRPr="00400B75">
              <w:rPr>
                <w:b/>
                <w:bCs/>
                <w:lang w:val="en-ID"/>
              </w:rPr>
              <w:t> </w:t>
            </w:r>
          </w:p>
        </w:tc>
      </w:tr>
      <w:tr w:rsidR="00400B75" w:rsidRPr="00400B75" w14:paraId="157940C9" w14:textId="77777777" w:rsidTr="00400B75">
        <w:trPr>
          <w:gridAfter w:val="1"/>
          <w:wAfter w:w="10" w:type="dxa"/>
          <w:trHeight w:val="313"/>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9F55520" w14:textId="77777777" w:rsidR="00400B75" w:rsidRPr="00400B75" w:rsidRDefault="00400B75" w:rsidP="00400B75">
            <w:pPr>
              <w:rPr>
                <w:lang w:val="en-ID"/>
              </w:rPr>
            </w:pPr>
            <w:r w:rsidRPr="00400B75">
              <w:rPr>
                <w:b/>
                <w:bCs/>
                <w:lang w:val="en-ID"/>
              </w:rPr>
              <w:t>5</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3CF9200" w14:textId="77777777" w:rsidR="00400B75" w:rsidRPr="00400B75" w:rsidRDefault="00400B75" w:rsidP="00400B75">
            <w:pPr>
              <w:rPr>
                <w:lang w:val="en-ID"/>
              </w:rPr>
            </w:pPr>
            <w:r w:rsidRPr="00400B75">
              <w:rPr>
                <w:b/>
                <w:bCs/>
                <w:lang w:val="en-US"/>
              </w:rPr>
              <w:t>Evaluasi Hasil Metode</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D2100FD"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62FAE78"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E451326"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AFC85AD"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4A114C3"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2A671A7"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662F454"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D43FA22"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3DFA5FE"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5EFF197"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1141269"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A1316D8"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96027FF"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28EB3F13"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63DF82C8"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vAlign w:val="bottom"/>
            <w:hideMark/>
          </w:tcPr>
          <w:p w14:paraId="10A92C6B"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4519BEB7"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07B65504"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78E82875"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7D64FE92"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268720CD"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29021265"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4F886FD4"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4036E844" w14:textId="77777777" w:rsidR="00400B75" w:rsidRPr="00400B75" w:rsidRDefault="00400B75" w:rsidP="00400B75">
            <w:pPr>
              <w:rPr>
                <w:lang w:val="en-ID"/>
              </w:rPr>
            </w:pPr>
            <w:r w:rsidRPr="00400B75">
              <w:rPr>
                <w:b/>
                <w:bCs/>
                <w:lang w:val="en-ID"/>
              </w:rPr>
              <w:t> </w:t>
            </w:r>
          </w:p>
        </w:tc>
      </w:tr>
      <w:tr w:rsidR="00400B75" w:rsidRPr="00400B75" w14:paraId="14E2D441" w14:textId="77777777" w:rsidTr="00400B75">
        <w:trPr>
          <w:gridAfter w:val="1"/>
          <w:wAfter w:w="10" w:type="dxa"/>
          <w:trHeight w:val="284"/>
        </w:trPr>
        <w:tc>
          <w:tcPr>
            <w:tcW w:w="9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67B72ED1" w14:textId="77777777" w:rsidR="00400B75" w:rsidRPr="00400B75" w:rsidRDefault="00400B75" w:rsidP="00400B75">
            <w:pPr>
              <w:rPr>
                <w:lang w:val="en-ID"/>
              </w:rPr>
            </w:pPr>
            <w:r w:rsidRPr="00400B75">
              <w:rPr>
                <w:b/>
                <w:bCs/>
                <w:lang w:val="en-ID"/>
              </w:rPr>
              <w:t>6</w:t>
            </w:r>
          </w:p>
        </w:tc>
        <w:tc>
          <w:tcPr>
            <w:tcW w:w="36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98BF2EC" w14:textId="77777777" w:rsidR="00400B75" w:rsidRPr="00400B75" w:rsidRDefault="00400B75" w:rsidP="00400B75">
            <w:pPr>
              <w:rPr>
                <w:lang w:val="en-ID"/>
              </w:rPr>
            </w:pPr>
            <w:proofErr w:type="spellStart"/>
            <w:r w:rsidRPr="00400B75">
              <w:rPr>
                <w:b/>
                <w:bCs/>
                <w:lang w:val="en-ID"/>
              </w:rPr>
              <w:t>Geovisualisasi</w:t>
            </w:r>
            <w:proofErr w:type="spellEnd"/>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8F33043" w14:textId="77777777" w:rsidR="00400B75" w:rsidRPr="00400B75" w:rsidRDefault="00400B75" w:rsidP="00400B75">
            <w:pPr>
              <w:rPr>
                <w:lang w:val="en-ID"/>
              </w:rPr>
            </w:pPr>
            <w:r w:rsidRPr="00400B75">
              <w:rPr>
                <w:b/>
                <w:bCs/>
                <w:lang w:val="en-ID"/>
              </w:rPr>
              <w:t> </w:t>
            </w:r>
          </w:p>
        </w:tc>
        <w:tc>
          <w:tcPr>
            <w:tcW w:w="5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48F3CCC" w14:textId="77777777" w:rsidR="00400B75" w:rsidRPr="00400B75" w:rsidRDefault="00400B75" w:rsidP="00400B75">
            <w:pPr>
              <w:rPr>
                <w:lang w:val="en-ID"/>
              </w:rPr>
            </w:pPr>
            <w:r w:rsidRPr="00400B75">
              <w:rPr>
                <w:b/>
                <w:bCs/>
                <w:lang w:val="en-ID"/>
              </w:rPr>
              <w:t> </w:t>
            </w:r>
          </w:p>
        </w:tc>
        <w:tc>
          <w:tcPr>
            <w:tcW w:w="51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61C62BC" w14:textId="77777777" w:rsidR="00400B75" w:rsidRPr="00400B75" w:rsidRDefault="00400B75" w:rsidP="00400B75">
            <w:pPr>
              <w:rPr>
                <w:lang w:val="en-ID"/>
              </w:rPr>
            </w:pPr>
            <w:r w:rsidRPr="00400B75">
              <w:rPr>
                <w:b/>
                <w:bCs/>
                <w:lang w:val="en-ID"/>
              </w:rPr>
              <w:t> </w:t>
            </w:r>
          </w:p>
        </w:tc>
        <w:tc>
          <w:tcPr>
            <w:tcW w:w="52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A048D40" w14:textId="77777777" w:rsidR="00400B75" w:rsidRPr="00400B75" w:rsidRDefault="00400B75" w:rsidP="00400B75">
            <w:pPr>
              <w:rPr>
                <w:lang w:val="en-ID"/>
              </w:rPr>
            </w:pPr>
            <w:r w:rsidRPr="00400B75">
              <w:rPr>
                <w:b/>
                <w:bCs/>
                <w:lang w:val="en-ID"/>
              </w:rPr>
              <w:t> </w:t>
            </w:r>
          </w:p>
        </w:tc>
        <w:tc>
          <w:tcPr>
            <w:tcW w:w="47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BABD0FB"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97CE30F" w14:textId="77777777" w:rsidR="00400B75" w:rsidRPr="00400B75" w:rsidRDefault="00400B75" w:rsidP="00400B75">
            <w:pPr>
              <w:rPr>
                <w:lang w:val="en-ID"/>
              </w:rPr>
            </w:pPr>
            <w:r w:rsidRPr="00400B75">
              <w:rPr>
                <w:b/>
                <w:bCs/>
                <w:lang w:val="en-ID"/>
              </w:rPr>
              <w:t> </w:t>
            </w:r>
          </w:p>
        </w:tc>
        <w:tc>
          <w:tcPr>
            <w:tcW w:w="45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71F80EE" w14:textId="77777777" w:rsidR="00400B75" w:rsidRPr="00400B75" w:rsidRDefault="00400B75" w:rsidP="00400B75">
            <w:pPr>
              <w:rPr>
                <w:lang w:val="en-ID"/>
              </w:rPr>
            </w:pPr>
            <w:r w:rsidRPr="00400B75">
              <w:rPr>
                <w:b/>
                <w:bCs/>
                <w:lang w:val="en-ID"/>
              </w:rPr>
              <w:t> </w:t>
            </w:r>
          </w:p>
        </w:tc>
        <w:tc>
          <w:tcPr>
            <w:tcW w:w="47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4EA1F311"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35F6AD64"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366A37A" w14:textId="77777777" w:rsidR="00400B75" w:rsidRPr="00400B75" w:rsidRDefault="00400B75" w:rsidP="00400B75">
            <w:pPr>
              <w:rPr>
                <w:lang w:val="en-ID"/>
              </w:rPr>
            </w:pPr>
            <w:r w:rsidRPr="00400B75">
              <w:rPr>
                <w:b/>
                <w:bCs/>
                <w:lang w:val="en-ID"/>
              </w:rPr>
              <w:t> </w:t>
            </w:r>
          </w:p>
        </w:tc>
        <w:tc>
          <w:tcPr>
            <w:tcW w:w="4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239A6A78" w14:textId="77777777" w:rsidR="00400B75" w:rsidRPr="00400B75" w:rsidRDefault="00400B75" w:rsidP="00400B75">
            <w:pPr>
              <w:rPr>
                <w:lang w:val="en-ID"/>
              </w:rPr>
            </w:pPr>
            <w:r w:rsidRPr="00400B75">
              <w:rPr>
                <w:b/>
                <w:bCs/>
                <w:lang w:val="en-ID"/>
              </w:rPr>
              <w:t> </w:t>
            </w:r>
          </w:p>
        </w:tc>
        <w:tc>
          <w:tcPr>
            <w:tcW w:w="43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75F34DB0"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11F85FD0"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080603F"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57F8EE68" w14:textId="77777777" w:rsidR="00400B75" w:rsidRPr="00400B75" w:rsidRDefault="00400B75" w:rsidP="00400B75">
            <w:pPr>
              <w:rPr>
                <w:lang w:val="en-ID"/>
              </w:rPr>
            </w:pPr>
            <w:r w:rsidRPr="00400B75">
              <w:rPr>
                <w:b/>
                <w:bCs/>
                <w:lang w:val="en-ID"/>
              </w:rPr>
              <w:t> </w:t>
            </w:r>
          </w:p>
        </w:tc>
        <w:tc>
          <w:tcPr>
            <w:tcW w:w="39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bottom"/>
            <w:hideMark/>
          </w:tcPr>
          <w:p w14:paraId="03DEFB5B"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1C5D7C65"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4979FA38" w14:textId="77777777" w:rsidR="00400B75" w:rsidRPr="00400B75" w:rsidRDefault="00400B75" w:rsidP="00400B75">
            <w:pPr>
              <w:rPr>
                <w:lang w:val="en-ID"/>
              </w:rPr>
            </w:pPr>
            <w:r w:rsidRPr="00400B75">
              <w:rPr>
                <w:b/>
                <w:bCs/>
                <w:lang w:val="en-ID"/>
              </w:rPr>
              <w:t> </w:t>
            </w:r>
          </w:p>
        </w:tc>
        <w:tc>
          <w:tcPr>
            <w:tcW w:w="369"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678113C7" w14:textId="77777777" w:rsidR="00400B75" w:rsidRPr="00400B75" w:rsidRDefault="00400B75" w:rsidP="00400B75">
            <w:pPr>
              <w:rPr>
                <w:lang w:val="en-ID"/>
              </w:rPr>
            </w:pPr>
            <w:r w:rsidRPr="00400B75">
              <w:rPr>
                <w:b/>
                <w:bCs/>
                <w:lang w:val="en-ID"/>
              </w:rPr>
              <w:t> </w:t>
            </w:r>
          </w:p>
        </w:tc>
        <w:tc>
          <w:tcPr>
            <w:tcW w:w="414"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5DE0A689"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A4A2A"/>
            <w:tcMar>
              <w:top w:w="15" w:type="dxa"/>
              <w:left w:w="108" w:type="dxa"/>
              <w:bottom w:w="0" w:type="dxa"/>
              <w:right w:w="108" w:type="dxa"/>
            </w:tcMar>
            <w:hideMark/>
          </w:tcPr>
          <w:p w14:paraId="0E61CF88"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59634E40"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51BDCFC8" w14:textId="77777777" w:rsidR="00400B75" w:rsidRPr="00400B75" w:rsidRDefault="00400B75" w:rsidP="00400B75">
            <w:pPr>
              <w:rPr>
                <w:lang w:val="en-ID"/>
              </w:rPr>
            </w:pPr>
            <w:r w:rsidRPr="00400B75">
              <w:rPr>
                <w:b/>
                <w:bCs/>
                <w:lang w:val="en-ID"/>
              </w:rPr>
              <w:t> </w:t>
            </w:r>
          </w:p>
        </w:tc>
        <w:tc>
          <w:tcPr>
            <w:tcW w:w="370" w:type="dxa"/>
            <w:tcBorders>
              <w:top w:val="single" w:sz="8" w:space="0" w:color="000000"/>
              <w:left w:val="single" w:sz="8" w:space="0" w:color="000000"/>
              <w:bottom w:val="single" w:sz="8" w:space="0" w:color="000000"/>
              <w:right w:val="single" w:sz="8" w:space="0" w:color="000000"/>
            </w:tcBorders>
            <w:shd w:val="clear" w:color="auto" w:fill="E9E9E9"/>
            <w:tcMar>
              <w:top w:w="15" w:type="dxa"/>
              <w:left w:w="108" w:type="dxa"/>
              <w:bottom w:w="0" w:type="dxa"/>
              <w:right w:w="108" w:type="dxa"/>
            </w:tcMar>
            <w:hideMark/>
          </w:tcPr>
          <w:p w14:paraId="79D90006" w14:textId="77777777" w:rsidR="00400B75" w:rsidRPr="00400B75" w:rsidRDefault="00400B75" w:rsidP="00400B75">
            <w:pPr>
              <w:rPr>
                <w:lang w:val="en-ID"/>
              </w:rPr>
            </w:pPr>
            <w:r w:rsidRPr="00400B75">
              <w:rPr>
                <w:b/>
                <w:bCs/>
                <w:lang w:val="en-ID"/>
              </w:rPr>
              <w:t> </w:t>
            </w:r>
          </w:p>
        </w:tc>
      </w:tr>
    </w:tbl>
    <w:p w14:paraId="58070462" w14:textId="7D923DEE" w:rsidR="00400B75" w:rsidRPr="003235BC" w:rsidRDefault="00400B75" w:rsidP="00D4606E">
      <w:pPr>
        <w:pStyle w:val="Heading3"/>
        <w:rPr>
          <w:lang w:val="en-US"/>
        </w:rPr>
        <w:sectPr w:rsidR="00400B75" w:rsidRPr="003235BC" w:rsidSect="00400B75">
          <w:pgSz w:w="16834" w:h="11909" w:orient="landscape" w:code="9"/>
          <w:pgMar w:top="2268" w:right="1701" w:bottom="1701" w:left="1701" w:header="720" w:footer="720" w:gutter="0"/>
          <w:cols w:space="720"/>
          <w:titlePg/>
          <w:docGrid w:linePitch="326"/>
        </w:sectPr>
      </w:pPr>
      <w:r>
        <w:rPr>
          <w:lang w:val="en-US"/>
        </w:rPr>
        <w:t xml:space="preserve"> </w:t>
      </w:r>
      <w:bookmarkStart w:id="745" w:name="_Toc115957934"/>
      <w:r>
        <w:rPr>
          <w:lang w:val="en-US"/>
        </w:rPr>
        <w:t>Jadwal Penelitian</w:t>
      </w:r>
      <w:bookmarkEnd w:id="745"/>
      <w:moveToRangeEnd w:id="737"/>
    </w:p>
    <w:p w14:paraId="5C269D37" w14:textId="6FCE4A58" w:rsidR="00D4606E" w:rsidRDefault="00D4606E" w:rsidP="00D4606E">
      <w:pPr>
        <w:rPr>
          <w:lang w:val="en-US"/>
        </w:rPr>
      </w:pPr>
    </w:p>
    <w:p w14:paraId="1B515AB8" w14:textId="071EF64E" w:rsidR="004802BC" w:rsidDel="005D2D72" w:rsidRDefault="0077059C" w:rsidP="006F3A86">
      <w:pPr>
        <w:pStyle w:val="Heading3"/>
        <w:rPr>
          <w:del w:id="746" w:author="fahmi abdillah" w:date="2022-07-12T17:26:00Z"/>
          <w:lang w:val="en-US"/>
        </w:rPr>
      </w:pPr>
      <w:del w:id="747" w:author="fahmi abdillah" w:date="2022-07-12T17:26:00Z">
        <w:r w:rsidDel="005D2D72">
          <w:rPr>
            <w:lang w:val="en-US"/>
          </w:rPr>
          <w:delText>Evaluasi Hasil Analisis</w:delText>
        </w:r>
        <w:bookmarkStart w:id="748" w:name="_Toc108647478"/>
        <w:bookmarkEnd w:id="748"/>
      </w:del>
    </w:p>
    <w:p w14:paraId="4F1D8D63" w14:textId="0303FA80" w:rsidR="003A4EC0" w:rsidRPr="0077059C" w:rsidDel="005D2D72" w:rsidRDefault="004802BC" w:rsidP="0077059C">
      <w:pPr>
        <w:spacing w:line="360" w:lineRule="auto"/>
        <w:jc w:val="both"/>
        <w:rPr>
          <w:del w:id="749" w:author="fahmi abdillah" w:date="2022-07-12T17:26:00Z"/>
          <w:rFonts w:eastAsia="Times New Roman" w:cs="Times New Roman"/>
          <w:b/>
          <w:szCs w:val="24"/>
          <w:lang w:val="en-US"/>
        </w:rPr>
      </w:pPr>
      <w:del w:id="750" w:author="fahmi abdillah" w:date="2022-07-12T17:26:00Z">
        <w:r w:rsidDel="005D2D72">
          <w:rPr>
            <w:rFonts w:eastAsia="Times New Roman" w:cs="Times New Roman"/>
            <w:bCs/>
            <w:szCs w:val="24"/>
            <w:lang w:val="en-US"/>
          </w:rPr>
          <w:delText xml:space="preserve">Pada tahap ini klaster dianalisis dari proses klasterisasi dan lokasi penyebaran penyakit menular langsung dari proses geovisualisasi. Analisis hasil klaster dilakukan dengan melihat </w:delText>
        </w:r>
        <w:r w:rsidDel="005D2D72">
          <w:rPr>
            <w:rFonts w:eastAsia="Times New Roman" w:cs="Times New Roman"/>
            <w:bCs/>
            <w:i/>
            <w:iCs/>
            <w:szCs w:val="24"/>
            <w:lang w:val="en-US"/>
          </w:rPr>
          <w:delText>term</w:delText>
        </w:r>
        <w:r w:rsidDel="005D2D72">
          <w:rPr>
            <w:rFonts w:eastAsia="Times New Roman" w:cs="Times New Roman"/>
            <w:bCs/>
            <w:szCs w:val="24"/>
            <w:lang w:val="en-US"/>
          </w:rPr>
          <w:delText xml:space="preserve"> yang sering muncul dan sesuai pada setiap klaster untuk dijadikan dasar dalam penentuan label klaster. Sedangkan analisis lokasi penyebaran penyakit menular langsung dilakukan dengan cara membandingkan pola geolokasi dengan data mengenai daerah penyebaran penyakit menular yang diperoleh dari Kementerian Kesehatan Republik Indonesia (202</w:delText>
        </w:r>
        <w:r w:rsidR="00FB4612" w:rsidDel="005D2D72">
          <w:rPr>
            <w:rFonts w:eastAsia="Times New Roman" w:cs="Times New Roman"/>
            <w:bCs/>
            <w:szCs w:val="24"/>
            <w:lang w:val="en-US"/>
          </w:rPr>
          <w:delText>1</w:delText>
        </w:r>
        <w:r w:rsidDel="005D2D72">
          <w:rPr>
            <w:rFonts w:eastAsia="Times New Roman" w:cs="Times New Roman"/>
            <w:bCs/>
            <w:szCs w:val="24"/>
            <w:lang w:val="en-US"/>
          </w:rPr>
          <w:delText xml:space="preserve">) melalui pendekatan statistik deskriptif, yaitu koefisien deskriptif yang dapat mewakili suatu </w:delText>
        </w:r>
        <w:r w:rsidRPr="004802BC" w:rsidDel="005D2D72">
          <w:rPr>
            <w:rFonts w:eastAsia="Times New Roman" w:cs="Times New Roman"/>
            <w:bCs/>
            <w:i/>
            <w:iCs/>
            <w:szCs w:val="24"/>
            <w:lang w:val="en-US"/>
          </w:rPr>
          <w:delText>datase</w:delText>
        </w:r>
        <w:r w:rsidDel="005D2D72">
          <w:rPr>
            <w:rFonts w:eastAsia="Times New Roman" w:cs="Times New Roman"/>
            <w:bCs/>
            <w:i/>
            <w:iCs/>
            <w:szCs w:val="24"/>
            <w:lang w:val="en-US"/>
          </w:rPr>
          <w:delText xml:space="preserve">t. </w:delText>
        </w:r>
        <w:r w:rsidDel="005D2D72">
          <w:rPr>
            <w:rFonts w:eastAsia="Times New Roman" w:cs="Times New Roman"/>
            <w:bCs/>
            <w:szCs w:val="24"/>
            <w:lang w:val="en-US"/>
          </w:rPr>
          <w:delText>Hasil analisis diharapkan dapat menjadi dasar keputusan alternatif dalam penanganan penyebaran penyakit menular langsung (studi kasus covid19).</w:delText>
        </w:r>
        <w:r w:rsidR="003A4EC0" w:rsidRPr="0077059C" w:rsidDel="005D2D72">
          <w:rPr>
            <w:rFonts w:eastAsia="Times New Roman" w:cs="Times New Roman"/>
            <w:b/>
            <w:szCs w:val="24"/>
          </w:rPr>
          <w:br w:type="page"/>
        </w:r>
        <w:bookmarkStart w:id="751" w:name="_Toc108647479"/>
        <w:bookmarkEnd w:id="751"/>
      </w:del>
    </w:p>
    <w:p w14:paraId="42F7E1C0" w14:textId="62E56574" w:rsidR="006B62F1" w:rsidRPr="006B62F1" w:rsidDel="007B54F7" w:rsidRDefault="006B62F1">
      <w:pPr>
        <w:pStyle w:val="Heading1"/>
        <w:numPr>
          <w:ilvl w:val="0"/>
          <w:numId w:val="0"/>
        </w:numPr>
        <w:ind w:left="360" w:hanging="72"/>
        <w:jc w:val="left"/>
        <w:rPr>
          <w:del w:id="752" w:author="fahmi abdillah" w:date="2022-07-13T23:51:00Z"/>
        </w:rPr>
        <w:pPrChange w:id="753" w:author="fahmi abdillah" w:date="2022-07-13T23:51:00Z">
          <w:pPr>
            <w:pStyle w:val="Heading1"/>
          </w:pPr>
        </w:pPrChange>
      </w:pPr>
    </w:p>
    <w:p w14:paraId="49A43AAD" w14:textId="6E074135" w:rsidR="006B62F1" w:rsidRPr="006B62F1" w:rsidDel="007B54F7" w:rsidRDefault="006B62F1">
      <w:pPr>
        <w:pStyle w:val="Heading1"/>
        <w:numPr>
          <w:ilvl w:val="0"/>
          <w:numId w:val="0"/>
        </w:numPr>
        <w:ind w:left="360" w:hanging="72"/>
        <w:jc w:val="left"/>
        <w:rPr>
          <w:del w:id="754" w:author="fahmi abdillah" w:date="2022-07-13T23:51:00Z"/>
        </w:rPr>
        <w:pPrChange w:id="755" w:author="fahmi abdillah" w:date="2022-07-13T23:51:00Z">
          <w:pPr>
            <w:pStyle w:val="Heading1"/>
            <w:numPr>
              <w:numId w:val="0"/>
            </w:numPr>
            <w:ind w:left="0" w:firstLine="0"/>
          </w:pPr>
        </w:pPrChange>
      </w:pPr>
      <w:del w:id="756" w:author="fahmi abdillah" w:date="2022-07-13T23:51:00Z">
        <w:r w:rsidDel="007B54F7">
          <w:rPr>
            <w:lang w:val="en-US"/>
          </w:rPr>
          <w:delText>HASIL DAN PEMBAHASAN</w:delText>
        </w:r>
      </w:del>
    </w:p>
    <w:p w14:paraId="7A8D1BAC" w14:textId="488E4E83" w:rsidR="006B62F1" w:rsidDel="007B54F7" w:rsidRDefault="006B62F1">
      <w:pPr>
        <w:pStyle w:val="Heading1"/>
        <w:numPr>
          <w:ilvl w:val="0"/>
          <w:numId w:val="0"/>
        </w:numPr>
        <w:ind w:left="360" w:hanging="72"/>
        <w:jc w:val="left"/>
        <w:rPr>
          <w:del w:id="757" w:author="fahmi abdillah" w:date="2022-07-13T23:51:00Z"/>
        </w:rPr>
        <w:pPrChange w:id="758" w:author="fahmi abdillah" w:date="2022-07-13T23:51:00Z">
          <w:pPr>
            <w:pStyle w:val="Heading1"/>
          </w:pPr>
        </w:pPrChange>
      </w:pPr>
      <w:del w:id="759" w:author="fahmi abdillah" w:date="2022-07-13T23:51:00Z">
        <w:r w:rsidDel="007B54F7">
          <w:rPr>
            <w:lang w:val="en-US"/>
          </w:rPr>
          <w:delText xml:space="preserve"> </w:delText>
        </w:r>
      </w:del>
    </w:p>
    <w:p w14:paraId="6599677D" w14:textId="4D462073" w:rsidR="006B62F1" w:rsidDel="007B54F7" w:rsidRDefault="006B62F1">
      <w:pPr>
        <w:pStyle w:val="Heading1"/>
        <w:numPr>
          <w:ilvl w:val="0"/>
          <w:numId w:val="0"/>
        </w:numPr>
        <w:ind w:left="360" w:hanging="72"/>
        <w:jc w:val="left"/>
        <w:rPr>
          <w:del w:id="760" w:author="fahmi abdillah" w:date="2022-07-13T23:51:00Z"/>
        </w:rPr>
        <w:pPrChange w:id="761" w:author="fahmi abdillah" w:date="2022-07-13T23:51:00Z">
          <w:pPr>
            <w:pStyle w:val="Heading1"/>
            <w:numPr>
              <w:numId w:val="0"/>
            </w:numPr>
            <w:ind w:left="0" w:firstLine="0"/>
          </w:pPr>
        </w:pPrChange>
      </w:pPr>
      <w:del w:id="762" w:author="fahmi abdillah" w:date="2022-07-13T23:51:00Z">
        <w:r w:rsidRPr="006B62F1" w:rsidDel="007B54F7">
          <w:rPr>
            <w:lang w:val="en-US"/>
          </w:rPr>
          <w:delText>KESIMPULAN DAN SARAN</w:delText>
        </w:r>
      </w:del>
    </w:p>
    <w:p w14:paraId="6D5ECFCE" w14:textId="1C2400D1" w:rsidR="006B62F1" w:rsidDel="007B54F7" w:rsidRDefault="006B62F1">
      <w:pPr>
        <w:pStyle w:val="Heading1"/>
        <w:numPr>
          <w:ilvl w:val="0"/>
          <w:numId w:val="0"/>
        </w:numPr>
        <w:ind w:left="360" w:hanging="72"/>
        <w:jc w:val="left"/>
        <w:rPr>
          <w:del w:id="763" w:author="fahmi abdillah" w:date="2022-07-13T23:51:00Z"/>
        </w:rPr>
        <w:pPrChange w:id="764" w:author="fahmi abdillah" w:date="2022-07-13T23:51:00Z">
          <w:pPr>
            <w:pStyle w:val="Heading1"/>
          </w:pPr>
        </w:pPrChange>
      </w:pPr>
    </w:p>
    <w:p w14:paraId="0000001D" w14:textId="5BF55230" w:rsidR="00FC65A8" w:rsidRDefault="00B129FA" w:rsidP="006B62F1">
      <w:pPr>
        <w:pStyle w:val="Heading1"/>
        <w:numPr>
          <w:ilvl w:val="0"/>
          <w:numId w:val="0"/>
        </w:numPr>
      </w:pPr>
      <w:bookmarkStart w:id="765" w:name="_Toc115957935"/>
      <w:r>
        <w:t>DAFTAR PUSTAKA</w:t>
      </w:r>
      <w:bookmarkEnd w:id="765"/>
    </w:p>
    <w:p w14:paraId="0E946E70" w14:textId="530EA6A4" w:rsidR="00EC1A26" w:rsidDel="007B54F7" w:rsidRDefault="00EC1A26" w:rsidP="00EC1A26">
      <w:pPr>
        <w:pStyle w:val="NormalWeb"/>
        <w:ind w:left="480" w:hanging="480"/>
        <w:rPr>
          <w:del w:id="766" w:author="fahmi abdillah" w:date="2022-07-13T23:51:00Z"/>
        </w:rPr>
      </w:pPr>
      <w:del w:id="767" w:author="fahmi abdillah" w:date="2022-07-13T23:51:00Z">
        <w:r w:rsidDel="007B54F7">
          <w:delText xml:space="preserve">Baumgartner, C., &amp; Graber, A. (2007). Data mining and knowledge discovery in metabolomics. </w:delText>
        </w:r>
        <w:r w:rsidDel="007B54F7">
          <w:rPr>
            <w:i/>
            <w:iCs/>
          </w:rPr>
          <w:delText>Successes and New Directions in Data Mining</w:delText>
        </w:r>
        <w:r w:rsidDel="007B54F7">
          <w:delText xml:space="preserve">, </w:delText>
        </w:r>
        <w:r w:rsidDel="007B54F7">
          <w:rPr>
            <w:i/>
            <w:iCs/>
          </w:rPr>
          <w:delText>39</w:delText>
        </w:r>
        <w:r w:rsidDel="007B54F7">
          <w:delText>(11), 141–166. https://doi.org/10.4018/978-1-59904-645-7.ch007</w:delText>
        </w:r>
      </w:del>
    </w:p>
    <w:p w14:paraId="6F5D880A" w14:textId="4C6AE8E5" w:rsidR="00EC1A26" w:rsidDel="007B54F7" w:rsidRDefault="00EC1A26" w:rsidP="00EC1A26">
      <w:pPr>
        <w:pStyle w:val="NormalWeb"/>
        <w:ind w:left="480" w:hanging="480"/>
        <w:rPr>
          <w:del w:id="768" w:author="fahmi abdillah" w:date="2022-07-13T23:51:00Z"/>
        </w:rPr>
      </w:pPr>
      <w:del w:id="769" w:author="fahmi abdillah" w:date="2022-07-13T23:51:00Z">
        <w:r w:rsidDel="007B54F7">
          <w:delText xml:space="preserve">Chakrabarti, S., Ester, M., Fayyad, U., &amp; Gehrke, J. (2006). Data mining curriculum: a proposal. </w:delText>
        </w:r>
        <w:r w:rsidDel="007B54F7">
          <w:rPr>
            <w:i/>
            <w:iCs/>
          </w:rPr>
          <w:delText>Acm Sigkdd</w:delText>
        </w:r>
        <w:r w:rsidDel="007B54F7">
          <w:delText>, 1–10. http://pdf.aminer.org/000/303/279/decision_tree_construction_from_multidimensional_structured_data.pdf%5Cnhttp://scholar.google.com/scholar?hl=en&amp;btnG=Search&amp;q=intitle:Data+mining+curriculum:+A+proposal+(Version+1.0)#4%5Cnhttp://scholar.google.com/scholar</w:delText>
        </w:r>
      </w:del>
    </w:p>
    <w:p w14:paraId="7238E12A" w14:textId="2676E62F" w:rsidR="00EC1A26" w:rsidDel="007B54F7" w:rsidRDefault="00EC1A26" w:rsidP="00EC1A26">
      <w:pPr>
        <w:pStyle w:val="NormalWeb"/>
        <w:ind w:left="480" w:hanging="480"/>
        <w:rPr>
          <w:del w:id="770" w:author="fahmi abdillah" w:date="2022-07-13T23:51:00Z"/>
        </w:rPr>
      </w:pPr>
      <w:del w:id="771" w:author="fahmi abdillah" w:date="2022-07-13T23:51:00Z">
        <w:r w:rsidDel="007B54F7">
          <w:delText xml:space="preserve">Crooks, A., Croitoru, A., Stefanidis, A., &amp; Radzikowski, J. (2013). #Earthquake: Twitter as a Distributed Sensor System. </w:delText>
        </w:r>
        <w:r w:rsidDel="007B54F7">
          <w:rPr>
            <w:i/>
            <w:iCs/>
          </w:rPr>
          <w:delText>Transactions in GIS</w:delText>
        </w:r>
        <w:r w:rsidDel="007B54F7">
          <w:delText xml:space="preserve">, </w:delText>
        </w:r>
        <w:r w:rsidDel="007B54F7">
          <w:rPr>
            <w:i/>
            <w:iCs/>
          </w:rPr>
          <w:delText>17</w:delText>
        </w:r>
        <w:r w:rsidDel="007B54F7">
          <w:delText>(1), 124–147. https://doi.org/10.1111/j.1467-9671.2012.01359.x</w:delText>
        </w:r>
      </w:del>
    </w:p>
    <w:p w14:paraId="0B22FA14" w14:textId="1BE4C422" w:rsidR="00EC1A26" w:rsidDel="007B54F7" w:rsidRDefault="00EC1A26" w:rsidP="00EC1A26">
      <w:pPr>
        <w:pStyle w:val="NormalWeb"/>
        <w:ind w:left="480" w:hanging="480"/>
        <w:rPr>
          <w:del w:id="772" w:author="fahmi abdillah" w:date="2022-07-13T23:51:00Z"/>
        </w:rPr>
      </w:pPr>
      <w:del w:id="773" w:author="fahmi abdillah" w:date="2022-07-13T23:51:00Z">
        <w:r w:rsidDel="007B54F7">
          <w:delText xml:space="preserve">Dwiarni, B. A., &amp; Setiyono, B. (2019). Akuisisi dan Clustering Data Sosial Media Menggunakan Algoritma K-Means sebagai Dasar untuk Mengetahui Profil Pengguna. </w:delText>
        </w:r>
        <w:r w:rsidDel="007B54F7">
          <w:rPr>
            <w:i/>
            <w:iCs/>
          </w:rPr>
          <w:delText>Jurnal Sains Dan Seni</w:delText>
        </w:r>
        <w:r w:rsidDel="007B54F7">
          <w:delText xml:space="preserve">, </w:delText>
        </w:r>
        <w:r w:rsidDel="007B54F7">
          <w:rPr>
            <w:i/>
            <w:iCs/>
          </w:rPr>
          <w:delText>8</w:delText>
        </w:r>
        <w:r w:rsidDel="007B54F7">
          <w:delText>(2), 2337–3520. https://apps.twitter.com/</w:delText>
        </w:r>
      </w:del>
    </w:p>
    <w:p w14:paraId="57E08172" w14:textId="757A8915" w:rsidR="00EC1A26" w:rsidDel="007B54F7" w:rsidRDefault="00EC1A26" w:rsidP="00EC1A26">
      <w:pPr>
        <w:pStyle w:val="NormalWeb"/>
        <w:ind w:left="480" w:hanging="480"/>
        <w:rPr>
          <w:del w:id="774" w:author="fahmi abdillah" w:date="2022-07-13T23:51:00Z"/>
        </w:rPr>
      </w:pPr>
      <w:del w:id="775" w:author="fahmi abdillah" w:date="2022-07-13T23:51:00Z">
        <w:r w:rsidDel="007B54F7">
          <w:delText xml:space="preserve">Freeman, J. (2019). What is an API? Application programming interfaces explained. In </w:delText>
        </w:r>
        <w:r w:rsidDel="007B54F7">
          <w:rPr>
            <w:i/>
            <w:iCs/>
          </w:rPr>
          <w:delText>InfoWorld</w:delText>
        </w:r>
        <w:r w:rsidDel="007B54F7">
          <w:delText xml:space="preserve"> (pp. 1–9). https://www.infoworld.com/article/3269878/what-is-an-api-application-programming-interfaces-explained.html</w:delText>
        </w:r>
      </w:del>
    </w:p>
    <w:p w14:paraId="5AD2C462" w14:textId="2ABF3DC0" w:rsidR="00EC1A26" w:rsidDel="007B54F7" w:rsidRDefault="00EC1A26" w:rsidP="00EC1A26">
      <w:pPr>
        <w:pStyle w:val="NormalWeb"/>
        <w:ind w:left="480" w:hanging="480"/>
        <w:rPr>
          <w:del w:id="776" w:author="fahmi abdillah" w:date="2022-07-13T23:51:00Z"/>
        </w:rPr>
      </w:pPr>
      <w:del w:id="777" w:author="fahmi abdillah" w:date="2022-07-13T23:51:00Z">
        <w:r w:rsidDel="007B54F7">
          <w:delText xml:space="preserve">Han, J., Kamber, M., &amp; Pei, J. (Eds.). (2012). About the Authors. In </w:delText>
        </w:r>
        <w:r w:rsidDel="007B54F7">
          <w:rPr>
            <w:i/>
            <w:iCs/>
          </w:rPr>
          <w:delText>Data Mining (Third Edition)</w:delText>
        </w:r>
        <w:r w:rsidDel="007B54F7">
          <w:delText xml:space="preserve"> (Third Edition, p. xxxv). Morgan Kaufmann. https://doi.org/https://doi.org/10.1016/B978-0-12-381479-1.00027-7</w:delText>
        </w:r>
      </w:del>
    </w:p>
    <w:p w14:paraId="62C4D8DD" w14:textId="6A914574" w:rsidR="00EC1A26" w:rsidDel="007B54F7" w:rsidRDefault="00EC1A26" w:rsidP="00EC1A26">
      <w:pPr>
        <w:pStyle w:val="NormalWeb"/>
        <w:ind w:left="480" w:hanging="480"/>
        <w:rPr>
          <w:del w:id="778" w:author="fahmi abdillah" w:date="2022-07-13T23:51:00Z"/>
        </w:rPr>
      </w:pPr>
      <w:del w:id="779" w:author="fahmi abdillah" w:date="2022-07-13T23:51:00Z">
        <w:r w:rsidDel="007B54F7">
          <w:delText xml:space="preserve">Liao, S. H., Chu, P. H., &amp; Hsiao, P. Y. (2012). Data mining techniques and applications - A decade review from 2000 to 2011. </w:delText>
        </w:r>
        <w:r w:rsidDel="007B54F7">
          <w:rPr>
            <w:i/>
            <w:iCs/>
          </w:rPr>
          <w:delText>Expert Systems with Applications</w:delText>
        </w:r>
        <w:r w:rsidDel="007B54F7">
          <w:delText xml:space="preserve">, </w:delText>
        </w:r>
        <w:r w:rsidDel="007B54F7">
          <w:rPr>
            <w:i/>
            <w:iCs/>
          </w:rPr>
          <w:delText>39</w:delText>
        </w:r>
        <w:r w:rsidDel="007B54F7">
          <w:delText>(12), 11303–11311. https://doi.org/10.1016/j.eswa.2012.02.063</w:delText>
        </w:r>
      </w:del>
    </w:p>
    <w:p w14:paraId="34C07A64" w14:textId="54170EFF" w:rsidR="00EC1A26" w:rsidDel="007B54F7" w:rsidRDefault="00EC1A26" w:rsidP="00EC1A26">
      <w:pPr>
        <w:pStyle w:val="NormalWeb"/>
        <w:ind w:left="480" w:hanging="480"/>
        <w:rPr>
          <w:del w:id="780" w:author="fahmi abdillah" w:date="2022-07-13T23:51:00Z"/>
        </w:rPr>
      </w:pPr>
      <w:del w:id="781" w:author="fahmi abdillah" w:date="2022-07-13T23:51:00Z">
        <w:r w:rsidDel="007B54F7">
          <w:delText xml:space="preserve">Melcer, E. F., &amp; Isbister, K. (2018). Bots &amp; (main)frames: Exploring the impact of tangible blocks and collaborative play in an educational programming game. </w:delText>
        </w:r>
        <w:r w:rsidDel="007B54F7">
          <w:rPr>
            <w:i/>
            <w:iCs/>
          </w:rPr>
          <w:delText>Conference on Human Factors in Computing Systems - Proceedings</w:delText>
        </w:r>
        <w:r w:rsidDel="007B54F7">
          <w:delText xml:space="preserve">, </w:delText>
        </w:r>
        <w:r w:rsidDel="007B54F7">
          <w:rPr>
            <w:i/>
            <w:iCs/>
          </w:rPr>
          <w:delText>2018</w:delText>
        </w:r>
        <w:r w:rsidDel="007B54F7">
          <w:delText>-</w:delText>
        </w:r>
        <w:r w:rsidDel="007B54F7">
          <w:rPr>
            <w:i/>
            <w:iCs/>
          </w:rPr>
          <w:delText>April</w:delText>
        </w:r>
        <w:r w:rsidDel="007B54F7">
          <w:delText>(April). https://doi.org/10.1145/3173574.3173840</w:delText>
        </w:r>
      </w:del>
    </w:p>
    <w:p w14:paraId="57241B94" w14:textId="2BAA71FA" w:rsidR="00EC1A26" w:rsidDel="007B54F7" w:rsidRDefault="00EC1A26" w:rsidP="00EC1A26">
      <w:pPr>
        <w:pStyle w:val="NormalWeb"/>
        <w:ind w:left="480" w:hanging="480"/>
        <w:rPr>
          <w:del w:id="782" w:author="fahmi abdillah" w:date="2022-07-13T23:51:00Z"/>
        </w:rPr>
      </w:pPr>
      <w:del w:id="783" w:author="fahmi abdillah" w:date="2022-07-13T23:51:00Z">
        <w:r w:rsidDel="007B54F7">
          <w:delText xml:space="preserve">Sakaki, T., Okazaki, M., &amp; Matsuo, Y. (2013). Tweet analysis for real-time event detection and earthquake reporting system development. </w:delText>
        </w:r>
        <w:r w:rsidDel="007B54F7">
          <w:rPr>
            <w:i/>
            <w:iCs/>
          </w:rPr>
          <w:delText>IEEE Transactions on Knowledge and Data Engineering</w:delText>
        </w:r>
        <w:r w:rsidDel="007B54F7">
          <w:delText xml:space="preserve">, </w:delText>
        </w:r>
        <w:r w:rsidDel="007B54F7">
          <w:rPr>
            <w:i/>
            <w:iCs/>
          </w:rPr>
          <w:delText>25</w:delText>
        </w:r>
        <w:r w:rsidDel="007B54F7">
          <w:delText>(4), 919–931. https://doi.org/10.1109/TKDE.2012.29</w:delText>
        </w:r>
      </w:del>
    </w:p>
    <w:p w14:paraId="1F42E106" w14:textId="3D9CB213" w:rsidR="00EC1A26" w:rsidDel="007B54F7" w:rsidRDefault="00EC1A26" w:rsidP="00EC1A26">
      <w:pPr>
        <w:pStyle w:val="NormalWeb"/>
        <w:ind w:left="480" w:hanging="480"/>
        <w:rPr>
          <w:del w:id="784" w:author="fahmi abdillah" w:date="2022-07-13T23:51:00Z"/>
        </w:rPr>
      </w:pPr>
      <w:del w:id="785" w:author="fahmi abdillah" w:date="2022-07-13T23:51:00Z">
        <w:r w:rsidDel="007B54F7">
          <w:delText xml:space="preserve">Susanto, H., Sumpeno, S., &amp; Rachmadi, R. F. (2014). Visualisasi Data Teks TwitterBerbasis Bahasa Indonesia Menggunakan Teknik Pengklasteran. </w:delText>
        </w:r>
        <w:r w:rsidDel="007B54F7">
          <w:rPr>
            <w:i/>
            <w:iCs/>
          </w:rPr>
          <w:delText>Jurnal Teknik Elektro Institut Teknologi Sepuluh Nopember</w:delText>
        </w:r>
        <w:r w:rsidDel="007B54F7">
          <w:delText>, 6. http://digilib.its.ac.id/ITS-paper-22121150006831/35629</w:delText>
        </w:r>
      </w:del>
    </w:p>
    <w:p w14:paraId="63BF5801" w14:textId="5C170A89" w:rsidR="00EC1A26" w:rsidDel="007B54F7" w:rsidRDefault="00EC1A26" w:rsidP="00EC1A26">
      <w:pPr>
        <w:pStyle w:val="NormalWeb"/>
        <w:ind w:left="480" w:hanging="480"/>
        <w:rPr>
          <w:del w:id="786" w:author="fahmi abdillah" w:date="2022-07-13T23:51:00Z"/>
        </w:rPr>
      </w:pPr>
      <w:del w:id="787" w:author="fahmi abdillah" w:date="2022-07-13T23:51:00Z">
        <w:r w:rsidDel="007B54F7">
          <w:delText xml:space="preserve">Susilo, A., Rumende, C. M., Pitoyo, C. W., Santoso, W. D., Yulianti, M., Herikurniawan, H., Sinto, R., Singh, G., Nainggolan, L., Nelwan, E. J., Chen, L. K., Widhani, A., Wijaya, E., Wicaksana, B., Maksum, M., Annisa, F., Jasirwan, C. O. M., &amp; Yunihastuti, E. (2020). Coronavirus Disease 2019: Tinjauan Literatur Terkini. </w:delText>
        </w:r>
        <w:r w:rsidDel="007B54F7">
          <w:rPr>
            <w:i/>
            <w:iCs/>
          </w:rPr>
          <w:delText>Jurnal Penyakit Dalam Indonesia</w:delText>
        </w:r>
        <w:r w:rsidDel="007B54F7">
          <w:delText xml:space="preserve">, </w:delText>
        </w:r>
        <w:r w:rsidDel="007B54F7">
          <w:rPr>
            <w:i/>
            <w:iCs/>
          </w:rPr>
          <w:delText>7</w:delText>
        </w:r>
        <w:r w:rsidDel="007B54F7">
          <w:delText>(1), 45. https://doi.org/10.7454/jpdi.v7i1.415</w:delText>
        </w:r>
      </w:del>
    </w:p>
    <w:p w14:paraId="69C4EFA7" w14:textId="77777777" w:rsidR="007B54F7" w:rsidRDefault="007B54F7" w:rsidP="007B54F7">
      <w:pPr>
        <w:pStyle w:val="NormalWeb"/>
        <w:ind w:left="480" w:hanging="480"/>
        <w:rPr>
          <w:ins w:id="788" w:author="fahmi abdillah" w:date="2022-07-13T23:51:00Z"/>
        </w:rPr>
      </w:pPr>
      <w:ins w:id="789" w:author="fahmi abdillah" w:date="2022-07-13T23:51:00Z">
        <w:r>
          <w:t xml:space="preserve">Baumgartner, C., &amp; Graber, A. (2007). Data mining and knowledge discovery in metabolomics. </w:t>
        </w:r>
        <w:r>
          <w:rPr>
            <w:i/>
            <w:iCs/>
          </w:rPr>
          <w:t>Successes and New Directions in Data Mining</w:t>
        </w:r>
        <w:r>
          <w:t xml:space="preserve">, </w:t>
        </w:r>
        <w:r>
          <w:rPr>
            <w:i/>
            <w:iCs/>
          </w:rPr>
          <w:t>39</w:t>
        </w:r>
        <w:r>
          <w:t>(11), 141–166. https://doi.org/10.4018/978-1-59904-645-7.ch007</w:t>
        </w:r>
      </w:ins>
    </w:p>
    <w:p w14:paraId="432AD7C6" w14:textId="77777777" w:rsidR="007B54F7" w:rsidRDefault="007B54F7" w:rsidP="007B54F7">
      <w:pPr>
        <w:pStyle w:val="NormalWeb"/>
        <w:ind w:left="480" w:hanging="480"/>
        <w:rPr>
          <w:ins w:id="790" w:author="fahmi abdillah" w:date="2022-07-13T23:51:00Z"/>
        </w:rPr>
      </w:pPr>
      <w:ins w:id="791" w:author="fahmi abdillah" w:date="2022-07-13T23:51:00Z">
        <w:r>
          <w:t xml:space="preserve">Budiman, S., </w:t>
        </w:r>
        <w:proofErr w:type="spellStart"/>
        <w:r>
          <w:t>Safitri</w:t>
        </w:r>
        <w:proofErr w:type="spellEnd"/>
        <w:r>
          <w:t xml:space="preserve">, D., &amp; </w:t>
        </w:r>
        <w:proofErr w:type="spellStart"/>
        <w:r>
          <w:t>Ispriyanti</w:t>
        </w:r>
        <w:proofErr w:type="spellEnd"/>
        <w:r>
          <w:t xml:space="preserve">, D. (2016). Perbandingan Metode K-Means Dan Metode </w:t>
        </w:r>
        <w:proofErr w:type="spellStart"/>
        <w:r>
          <w:t>Dbscan</w:t>
        </w:r>
        <w:proofErr w:type="spellEnd"/>
        <w:r>
          <w:t xml:space="preserve"> Pada Pengelompokan Rumah </w:t>
        </w:r>
        <w:proofErr w:type="spellStart"/>
        <w:r>
          <w:t>Kost</w:t>
        </w:r>
        <w:proofErr w:type="spellEnd"/>
        <w:r>
          <w:t xml:space="preserve"> Mahasiswa Di Kelurahan </w:t>
        </w:r>
        <w:proofErr w:type="spellStart"/>
        <w:r>
          <w:t>Tembalang</w:t>
        </w:r>
        <w:proofErr w:type="spellEnd"/>
        <w:r>
          <w:t xml:space="preserve"> Semarang. </w:t>
        </w:r>
        <w:r>
          <w:rPr>
            <w:i/>
            <w:iCs/>
          </w:rPr>
          <w:t>Jurnal Gaussian</w:t>
        </w:r>
        <w:r>
          <w:t xml:space="preserve">, </w:t>
        </w:r>
        <w:r>
          <w:rPr>
            <w:i/>
            <w:iCs/>
          </w:rPr>
          <w:t>5</w:t>
        </w:r>
        <w:r>
          <w:t>(4), 757–762.</w:t>
        </w:r>
      </w:ins>
    </w:p>
    <w:p w14:paraId="5DA4954E" w14:textId="77777777" w:rsidR="007B54F7" w:rsidRDefault="007B54F7" w:rsidP="007B54F7">
      <w:pPr>
        <w:pStyle w:val="NormalWeb"/>
        <w:ind w:left="480" w:hanging="480"/>
        <w:rPr>
          <w:ins w:id="792" w:author="fahmi abdillah" w:date="2022-07-13T23:51:00Z"/>
        </w:rPr>
      </w:pPr>
      <w:ins w:id="793" w:author="fahmi abdillah" w:date="2022-07-13T23:51:00Z">
        <w:r>
          <w:t xml:space="preserve">Chakrabarti, S., Ester, M., Fayyad, U., &amp; </w:t>
        </w:r>
        <w:proofErr w:type="spellStart"/>
        <w:r>
          <w:t>Gehrke</w:t>
        </w:r>
        <w:proofErr w:type="spellEnd"/>
        <w:r>
          <w:t xml:space="preserve">, J. (2006). Data mining curriculum: a proposal. </w:t>
        </w:r>
        <w:proofErr w:type="spellStart"/>
        <w:r>
          <w:rPr>
            <w:i/>
            <w:iCs/>
          </w:rPr>
          <w:t>Acm</w:t>
        </w:r>
        <w:proofErr w:type="spellEnd"/>
        <w:r>
          <w:rPr>
            <w:i/>
            <w:iCs/>
          </w:rPr>
          <w:t xml:space="preserve"> </w:t>
        </w:r>
        <w:proofErr w:type="spellStart"/>
        <w:r>
          <w:rPr>
            <w:i/>
            <w:iCs/>
          </w:rPr>
          <w:t>Sigkdd</w:t>
        </w:r>
        <w:proofErr w:type="spellEnd"/>
        <w:r>
          <w:t>, 1–10. http://pdf.aminer.org/000/303/279/decision_tree_construction_from_multidimensional_structured_data.pdf%5Cnhttp://scholar.google.com/scholar?hl=en&amp;btnG=Search&amp;q=intitle:Data+mining+curriculum:+A+proposal+(Version+1.0)#4%5Cnhttp://scholar.google.com/scholar</w:t>
        </w:r>
      </w:ins>
    </w:p>
    <w:p w14:paraId="0E00AB07" w14:textId="77777777" w:rsidR="007B54F7" w:rsidRDefault="007B54F7" w:rsidP="007B54F7">
      <w:pPr>
        <w:pStyle w:val="NormalWeb"/>
        <w:ind w:left="480" w:hanging="480"/>
        <w:rPr>
          <w:ins w:id="794" w:author="fahmi abdillah" w:date="2022-07-13T23:51:00Z"/>
        </w:rPr>
      </w:pPr>
      <w:ins w:id="795" w:author="fahmi abdillah" w:date="2022-07-13T23:51:00Z">
        <w:r>
          <w:t xml:space="preserve">Crooks, A., </w:t>
        </w:r>
        <w:proofErr w:type="spellStart"/>
        <w:r>
          <w:t>Croitoru</w:t>
        </w:r>
        <w:proofErr w:type="spellEnd"/>
        <w:r>
          <w:t xml:space="preserve">, A., </w:t>
        </w:r>
        <w:proofErr w:type="spellStart"/>
        <w:r>
          <w:t>Stefanidis</w:t>
        </w:r>
        <w:proofErr w:type="spellEnd"/>
        <w:r>
          <w:t xml:space="preserve">, A., &amp; </w:t>
        </w:r>
        <w:proofErr w:type="spellStart"/>
        <w:r>
          <w:t>Radzikowski</w:t>
        </w:r>
        <w:proofErr w:type="spellEnd"/>
        <w:r>
          <w:t xml:space="preserve">, J. (2013). #Earthquake: Twitter as a Distributed Sensor System. </w:t>
        </w:r>
        <w:r>
          <w:rPr>
            <w:i/>
            <w:iCs/>
          </w:rPr>
          <w:t>Transactions in GIS</w:t>
        </w:r>
        <w:r>
          <w:t xml:space="preserve">, </w:t>
        </w:r>
        <w:r>
          <w:rPr>
            <w:i/>
            <w:iCs/>
          </w:rPr>
          <w:t>17</w:t>
        </w:r>
        <w:r>
          <w:t>(1), 124–147. https://doi.org/10.1111/j.1467-9671.2012.01359.x</w:t>
        </w:r>
      </w:ins>
    </w:p>
    <w:p w14:paraId="4AADEF47" w14:textId="77777777" w:rsidR="007B54F7" w:rsidRDefault="007B54F7" w:rsidP="007B54F7">
      <w:pPr>
        <w:pStyle w:val="NormalWeb"/>
        <w:ind w:left="480" w:hanging="480"/>
        <w:rPr>
          <w:ins w:id="796" w:author="fahmi abdillah" w:date="2022-07-13T23:51:00Z"/>
        </w:rPr>
      </w:pPr>
      <w:ins w:id="797" w:author="fahmi abdillah" w:date="2022-07-13T23:51:00Z">
        <w:r>
          <w:t xml:space="preserve">Devi, A. S., Putra, I. K. G. D., &amp; </w:t>
        </w:r>
        <w:proofErr w:type="spellStart"/>
        <w:r>
          <w:t>Sukarsa</w:t>
        </w:r>
        <w:proofErr w:type="spellEnd"/>
        <w:r>
          <w:t xml:space="preserve">, I. M. (2015). Implementasi Metode Clustering DBSCAN pada Proses Pengambilan Keputusan. </w:t>
        </w:r>
        <w:r>
          <w:rPr>
            <w:i/>
            <w:iCs/>
          </w:rPr>
          <w:t xml:space="preserve">Lontar </w:t>
        </w:r>
        <w:proofErr w:type="gramStart"/>
        <w:r>
          <w:rPr>
            <w:i/>
            <w:iCs/>
          </w:rPr>
          <w:t>Komputer :</w:t>
        </w:r>
        <w:proofErr w:type="gramEnd"/>
        <w:r>
          <w:rPr>
            <w:i/>
            <w:iCs/>
          </w:rPr>
          <w:t xml:space="preserve"> Jurnal Ilmiah Teknologi Informasi</w:t>
        </w:r>
        <w:r>
          <w:t xml:space="preserve">, </w:t>
        </w:r>
        <w:r>
          <w:rPr>
            <w:i/>
            <w:iCs/>
          </w:rPr>
          <w:t>6</w:t>
        </w:r>
        <w:r>
          <w:t>(3), 185. https://doi.org/10.24843/lkjiti.2015.v06.i03.p05</w:t>
        </w:r>
      </w:ins>
    </w:p>
    <w:p w14:paraId="0DC1586E" w14:textId="77777777" w:rsidR="007B54F7" w:rsidRDefault="007B54F7" w:rsidP="007B54F7">
      <w:pPr>
        <w:pStyle w:val="NormalWeb"/>
        <w:ind w:left="480" w:hanging="480"/>
        <w:rPr>
          <w:ins w:id="798" w:author="fahmi abdillah" w:date="2022-07-13T23:51:00Z"/>
        </w:rPr>
      </w:pPr>
      <w:proofErr w:type="spellStart"/>
      <w:ins w:id="799" w:author="fahmi abdillah" w:date="2022-07-13T23:51:00Z">
        <w:r>
          <w:t>Dwiarni</w:t>
        </w:r>
        <w:proofErr w:type="spellEnd"/>
        <w:r>
          <w:t xml:space="preserve">, B. A., &amp; </w:t>
        </w:r>
        <w:proofErr w:type="spellStart"/>
        <w:r>
          <w:t>Setiyono</w:t>
        </w:r>
        <w:proofErr w:type="spellEnd"/>
        <w:r>
          <w:t xml:space="preserve">, B. (2019). Akuisisi dan Clustering Data Sosial Media Menggunakan </w:t>
        </w:r>
        <w:proofErr w:type="spellStart"/>
        <w:r>
          <w:t>Algoritma</w:t>
        </w:r>
        <w:proofErr w:type="spellEnd"/>
        <w:r>
          <w:t xml:space="preserve"> K-Means sebagai Dasar untuk Mengetahui Profil Pengguna. </w:t>
        </w:r>
        <w:r>
          <w:rPr>
            <w:i/>
            <w:iCs/>
          </w:rPr>
          <w:t>Jurnal Sains Dan Seni</w:t>
        </w:r>
        <w:r>
          <w:t xml:space="preserve">, </w:t>
        </w:r>
        <w:r>
          <w:rPr>
            <w:i/>
            <w:iCs/>
          </w:rPr>
          <w:t>8</w:t>
        </w:r>
        <w:r>
          <w:t>(2), 2337–3520. https://apps.twitter.com/</w:t>
        </w:r>
      </w:ins>
    </w:p>
    <w:p w14:paraId="4D6A1B13" w14:textId="77777777" w:rsidR="007B54F7" w:rsidRDefault="007B54F7" w:rsidP="007B54F7">
      <w:pPr>
        <w:pStyle w:val="NormalWeb"/>
        <w:ind w:left="480" w:hanging="480"/>
        <w:rPr>
          <w:ins w:id="800" w:author="fahmi abdillah" w:date="2022-07-13T23:51:00Z"/>
        </w:rPr>
      </w:pPr>
      <w:ins w:id="801" w:author="fahmi abdillah" w:date="2022-07-13T23:51:00Z">
        <w:r>
          <w:t xml:space="preserve">Fay, D. L. (1967). </w:t>
        </w:r>
        <w:proofErr w:type="spellStart"/>
        <w:r>
          <w:rPr>
            <w:rFonts w:ascii="MS Mincho" w:eastAsia="MS Mincho" w:hAnsi="MS Mincho" w:cs="MS Mincho" w:hint="eastAsia"/>
          </w:rPr>
          <w:t>済無</w:t>
        </w:r>
        <w:r>
          <w:t>No</w:t>
        </w:r>
        <w:proofErr w:type="spellEnd"/>
        <w:r>
          <w:t xml:space="preserve"> Title No Title No Title. </w:t>
        </w:r>
        <w:proofErr w:type="spellStart"/>
        <w:r>
          <w:rPr>
            <w:i/>
            <w:iCs/>
          </w:rPr>
          <w:t>Angewandte</w:t>
        </w:r>
        <w:proofErr w:type="spellEnd"/>
        <w:r>
          <w:rPr>
            <w:i/>
            <w:iCs/>
          </w:rPr>
          <w:t xml:space="preserve"> </w:t>
        </w:r>
        <w:proofErr w:type="spellStart"/>
        <w:r>
          <w:rPr>
            <w:i/>
            <w:iCs/>
          </w:rPr>
          <w:t>Chemie</w:t>
        </w:r>
        <w:proofErr w:type="spellEnd"/>
        <w:r>
          <w:rPr>
            <w:i/>
            <w:iCs/>
          </w:rPr>
          <w:t xml:space="preserve"> International Edition, 6(11), 951–952.</w:t>
        </w:r>
      </w:ins>
    </w:p>
    <w:p w14:paraId="7A9D7AB2" w14:textId="77777777" w:rsidR="007B54F7" w:rsidRDefault="007B54F7" w:rsidP="007B54F7">
      <w:pPr>
        <w:pStyle w:val="NormalWeb"/>
        <w:ind w:left="480" w:hanging="480"/>
        <w:rPr>
          <w:ins w:id="802" w:author="fahmi abdillah" w:date="2022-07-13T23:51:00Z"/>
        </w:rPr>
      </w:pPr>
      <w:proofErr w:type="spellStart"/>
      <w:ins w:id="803" w:author="fahmi abdillah" w:date="2022-07-13T23:51:00Z">
        <w:r>
          <w:t>Feinerer</w:t>
        </w:r>
        <w:proofErr w:type="spellEnd"/>
        <w:r>
          <w:t xml:space="preserve">, I., </w:t>
        </w:r>
        <w:proofErr w:type="spellStart"/>
        <w:r>
          <w:t>Hornik</w:t>
        </w:r>
        <w:proofErr w:type="spellEnd"/>
        <w:r>
          <w:t xml:space="preserve">, K., &amp; Meyer, D. (2008). Text mining infrastructure in R. </w:t>
        </w:r>
        <w:r>
          <w:rPr>
            <w:i/>
            <w:iCs/>
          </w:rPr>
          <w:t>Journal of Statistical Software</w:t>
        </w:r>
        <w:r>
          <w:t xml:space="preserve">, </w:t>
        </w:r>
        <w:r>
          <w:rPr>
            <w:i/>
            <w:iCs/>
          </w:rPr>
          <w:t>25</w:t>
        </w:r>
        <w:r>
          <w:t>(5), 1–54. https://doi.org/10.18637/jss.v025.i05</w:t>
        </w:r>
      </w:ins>
    </w:p>
    <w:p w14:paraId="0678F3DB" w14:textId="77777777" w:rsidR="007B54F7" w:rsidRDefault="007B54F7" w:rsidP="007B54F7">
      <w:pPr>
        <w:pStyle w:val="NormalWeb"/>
        <w:ind w:left="480" w:hanging="480"/>
        <w:rPr>
          <w:ins w:id="804" w:author="fahmi abdillah" w:date="2022-07-13T23:51:00Z"/>
        </w:rPr>
      </w:pPr>
      <w:ins w:id="805" w:author="fahmi abdillah" w:date="2022-07-13T23:51:00Z">
        <w:r>
          <w:t xml:space="preserve">Freeman, J. (2019). What is an API? Application programming interfaces explained. In </w:t>
        </w:r>
        <w:r>
          <w:rPr>
            <w:i/>
            <w:iCs/>
          </w:rPr>
          <w:t>InfoWorld</w:t>
        </w:r>
        <w:r>
          <w:t xml:space="preserve"> (pp. 1–9). https://www.infoworld.com/article/3269878/what-is-an-api-application-programming-interfaces-explained.html</w:t>
        </w:r>
      </w:ins>
    </w:p>
    <w:p w14:paraId="692FCF54" w14:textId="77777777" w:rsidR="007B54F7" w:rsidRDefault="007B54F7" w:rsidP="007B54F7">
      <w:pPr>
        <w:pStyle w:val="NormalWeb"/>
        <w:ind w:left="480" w:hanging="480"/>
        <w:rPr>
          <w:ins w:id="806" w:author="fahmi abdillah" w:date="2022-07-13T23:51:00Z"/>
        </w:rPr>
      </w:pPr>
      <w:ins w:id="807" w:author="fahmi abdillah" w:date="2022-07-13T23:51:00Z">
        <w:r>
          <w:t xml:space="preserve">Han, J., </w:t>
        </w:r>
        <w:proofErr w:type="spellStart"/>
        <w:r>
          <w:t>Kamber</w:t>
        </w:r>
        <w:proofErr w:type="spellEnd"/>
        <w:r>
          <w:t xml:space="preserve">, M., &amp; Pei, J. (Eds.). (2012). About the Authors. In </w:t>
        </w:r>
        <w:r>
          <w:rPr>
            <w:i/>
            <w:iCs/>
          </w:rPr>
          <w:t>Data Mining (Third Edition)</w:t>
        </w:r>
        <w:r>
          <w:t xml:space="preserve"> (Third Edit, p. xxxv). Morgan Kaufmann. https://doi.org/https://doi.org/10.1016/B978-0-12-381479-1.00027-7</w:t>
        </w:r>
      </w:ins>
    </w:p>
    <w:p w14:paraId="6A31C140" w14:textId="77777777" w:rsidR="007B54F7" w:rsidRDefault="007B54F7" w:rsidP="007B54F7">
      <w:pPr>
        <w:pStyle w:val="NormalWeb"/>
        <w:ind w:left="480" w:hanging="480"/>
        <w:rPr>
          <w:ins w:id="808" w:author="fahmi abdillah" w:date="2022-07-13T23:51:00Z"/>
        </w:rPr>
      </w:pPr>
      <w:ins w:id="809" w:author="fahmi abdillah" w:date="2022-07-13T23:51:00Z">
        <w:r>
          <w:lastRenderedPageBreak/>
          <w:t xml:space="preserve">Koko Mukti Wibowo, Indra </w:t>
        </w:r>
        <w:proofErr w:type="spellStart"/>
        <w:r>
          <w:t>Kanedi</w:t>
        </w:r>
        <w:proofErr w:type="spellEnd"/>
        <w:r>
          <w:t xml:space="preserve">, J. J. (2021). Sistem Informasi Geografis (Sig) Menentukan Lokasi Pertambangan Batu Bara Di Provinsi Bengkulu Berbasis Website. </w:t>
        </w:r>
        <w:r>
          <w:rPr>
            <w:i/>
            <w:iCs/>
          </w:rPr>
          <w:t xml:space="preserve">Jurnal Media </w:t>
        </w:r>
        <w:proofErr w:type="spellStart"/>
        <w:r>
          <w:rPr>
            <w:i/>
            <w:iCs/>
          </w:rPr>
          <w:t>Infotama</w:t>
        </w:r>
        <w:proofErr w:type="spellEnd"/>
        <w:r>
          <w:t xml:space="preserve">, </w:t>
        </w:r>
        <w:r>
          <w:rPr>
            <w:i/>
            <w:iCs/>
          </w:rPr>
          <w:t>11</w:t>
        </w:r>
        <w:r>
          <w:t>(1), 223–260.</w:t>
        </w:r>
      </w:ins>
    </w:p>
    <w:p w14:paraId="11CF9822" w14:textId="77777777" w:rsidR="007B54F7" w:rsidRDefault="007B54F7" w:rsidP="007B54F7">
      <w:pPr>
        <w:pStyle w:val="NormalWeb"/>
        <w:ind w:left="480" w:hanging="480"/>
        <w:rPr>
          <w:ins w:id="810" w:author="fahmi abdillah" w:date="2022-07-13T23:51:00Z"/>
        </w:rPr>
      </w:pPr>
      <w:ins w:id="811" w:author="fahmi abdillah" w:date="2022-07-13T23:51:00Z">
        <w:r>
          <w:t xml:space="preserve">Liao, S. H., Chu, P. H., &amp; Hsiao, P. Y. (2012). Data mining techniques and applications - A decade review from 2000 to 2011. </w:t>
        </w:r>
        <w:r>
          <w:rPr>
            <w:i/>
            <w:iCs/>
          </w:rPr>
          <w:t>Expert Systems with Applications</w:t>
        </w:r>
        <w:r>
          <w:t xml:space="preserve">, </w:t>
        </w:r>
        <w:r>
          <w:rPr>
            <w:i/>
            <w:iCs/>
          </w:rPr>
          <w:t>39</w:t>
        </w:r>
        <w:r>
          <w:t>(12), 11303–11311. https://doi.org/10.1016/j.eswa.2012.02.063</w:t>
        </w:r>
      </w:ins>
    </w:p>
    <w:p w14:paraId="640C08B2" w14:textId="77777777" w:rsidR="007B54F7" w:rsidRDefault="007B54F7" w:rsidP="007B54F7">
      <w:pPr>
        <w:pStyle w:val="NormalWeb"/>
        <w:ind w:left="480" w:hanging="480"/>
        <w:rPr>
          <w:ins w:id="812" w:author="fahmi abdillah" w:date="2022-07-13T23:51:00Z"/>
        </w:rPr>
      </w:pPr>
      <w:proofErr w:type="spellStart"/>
      <w:ins w:id="813" w:author="fahmi abdillah" w:date="2022-07-13T23:51:00Z">
        <w:r>
          <w:t>Melcer</w:t>
        </w:r>
        <w:proofErr w:type="spellEnd"/>
        <w:r>
          <w:t xml:space="preserve">, E. F., &amp; </w:t>
        </w:r>
        <w:proofErr w:type="spellStart"/>
        <w:r>
          <w:t>Isbister</w:t>
        </w:r>
        <w:proofErr w:type="spellEnd"/>
        <w:r>
          <w:t xml:space="preserve">, K. (2018). Bots &amp; (main)frames: Exploring the impact of tangible blocks and collaborative play in an educational programming game. </w:t>
        </w:r>
        <w:r>
          <w:rPr>
            <w:i/>
            <w:iCs/>
          </w:rPr>
          <w:t>Conference on Human Factors in Computing Systems - Proceedings</w:t>
        </w:r>
        <w:r>
          <w:t xml:space="preserve">, </w:t>
        </w:r>
        <w:r>
          <w:rPr>
            <w:i/>
            <w:iCs/>
          </w:rPr>
          <w:t>2018</w:t>
        </w:r>
        <w:r>
          <w:t>-</w:t>
        </w:r>
        <w:proofErr w:type="gramStart"/>
        <w:r>
          <w:rPr>
            <w:i/>
            <w:iCs/>
          </w:rPr>
          <w:t>April</w:t>
        </w:r>
        <w:r>
          <w:t>(</w:t>
        </w:r>
        <w:proofErr w:type="gramEnd"/>
        <w:r>
          <w:t>April). https://doi.org/10.1145/3173574.3173840</w:t>
        </w:r>
      </w:ins>
    </w:p>
    <w:p w14:paraId="3CB68548" w14:textId="77777777" w:rsidR="007B54F7" w:rsidRDefault="007B54F7" w:rsidP="007B54F7">
      <w:pPr>
        <w:pStyle w:val="NormalWeb"/>
        <w:ind w:left="480" w:hanging="480"/>
        <w:rPr>
          <w:ins w:id="814" w:author="fahmi abdillah" w:date="2022-07-13T23:51:00Z"/>
        </w:rPr>
      </w:pPr>
      <w:proofErr w:type="spellStart"/>
      <w:ins w:id="815" w:author="fahmi abdillah" w:date="2022-07-13T23:51:00Z">
        <w:r>
          <w:t>Nurdiana</w:t>
        </w:r>
        <w:proofErr w:type="spellEnd"/>
        <w:r>
          <w:t xml:space="preserve">, O., </w:t>
        </w:r>
        <w:proofErr w:type="spellStart"/>
        <w:r>
          <w:t>Jumadi</w:t>
        </w:r>
        <w:proofErr w:type="spellEnd"/>
        <w:r>
          <w:t xml:space="preserve">, J., &amp; </w:t>
        </w:r>
        <w:proofErr w:type="spellStart"/>
        <w:r>
          <w:t>Nursantika</w:t>
        </w:r>
        <w:proofErr w:type="spellEnd"/>
        <w:r>
          <w:t xml:space="preserve">, D. (2016). Perbandingan Metode Cosine Similarity Dengan Metode Jaccard Similarity Pada Aplikasi Pencarian Terjemah Al-Qur’an Dalam Bahasa Indonesia. </w:t>
        </w:r>
        <w:r>
          <w:rPr>
            <w:i/>
            <w:iCs/>
          </w:rPr>
          <w:t>Jurnal Online Informatika</w:t>
        </w:r>
        <w:r>
          <w:t xml:space="preserve">, </w:t>
        </w:r>
        <w:r>
          <w:rPr>
            <w:i/>
            <w:iCs/>
          </w:rPr>
          <w:t>1</w:t>
        </w:r>
        <w:r>
          <w:t>(1), 59. https://doi.org/10.15575/join.v1i1.12</w:t>
        </w:r>
      </w:ins>
    </w:p>
    <w:p w14:paraId="4123F538" w14:textId="77777777" w:rsidR="007B54F7" w:rsidRDefault="007B54F7" w:rsidP="007B54F7">
      <w:pPr>
        <w:pStyle w:val="NormalWeb"/>
        <w:ind w:left="480" w:hanging="480"/>
        <w:rPr>
          <w:ins w:id="816" w:author="fahmi abdillah" w:date="2022-07-13T23:51:00Z"/>
        </w:rPr>
      </w:pPr>
      <w:proofErr w:type="spellStart"/>
      <w:ins w:id="817" w:author="fahmi abdillah" w:date="2022-07-13T23:51:00Z">
        <w:r>
          <w:t>Prabahari</w:t>
        </w:r>
        <w:proofErr w:type="spellEnd"/>
        <w:r>
          <w:t xml:space="preserve">, </w:t>
        </w:r>
        <w:proofErr w:type="gramStart"/>
        <w:r>
          <w:t>R. .</w:t>
        </w:r>
        <w:proofErr w:type="gramEnd"/>
        <w:r>
          <w:t xml:space="preserve"> T. (2014). </w:t>
        </w:r>
        <w:r>
          <w:rPr>
            <w:i/>
            <w:iCs/>
          </w:rPr>
          <w:t>A Comparative Analysis of Density Based Clustering Techniques for Outlier Mining</w:t>
        </w:r>
        <w:r>
          <w:t xml:space="preserve">. </w:t>
        </w:r>
        <w:r>
          <w:rPr>
            <w:i/>
            <w:iCs/>
          </w:rPr>
          <w:t>3</w:t>
        </w:r>
        <w:r>
          <w:t>(11), 132–136.</w:t>
        </w:r>
      </w:ins>
    </w:p>
    <w:p w14:paraId="1B834BEC" w14:textId="77777777" w:rsidR="007B54F7" w:rsidRDefault="007B54F7" w:rsidP="007B54F7">
      <w:pPr>
        <w:pStyle w:val="NormalWeb"/>
        <w:ind w:left="480" w:hanging="480"/>
        <w:rPr>
          <w:ins w:id="818" w:author="fahmi abdillah" w:date="2022-07-13T23:51:00Z"/>
        </w:rPr>
      </w:pPr>
      <w:ins w:id="819" w:author="fahmi abdillah" w:date="2022-07-13T23:51:00Z">
        <w:r>
          <w:t xml:space="preserve">Putri, M. M., Dewi, C., Permata Siam, E., Asri </w:t>
        </w:r>
        <w:proofErr w:type="spellStart"/>
        <w:r>
          <w:t>Wijayanti</w:t>
        </w:r>
        <w:proofErr w:type="spellEnd"/>
        <w:r>
          <w:t xml:space="preserve">, G., Aulia, N., &amp; </w:t>
        </w:r>
        <w:proofErr w:type="spellStart"/>
        <w:r>
          <w:t>Nooraeni</w:t>
        </w:r>
        <w:proofErr w:type="spellEnd"/>
        <w:r>
          <w:t xml:space="preserve">, R. (2021). </w:t>
        </w:r>
        <w:r>
          <w:rPr>
            <w:i/>
            <w:iCs/>
          </w:rPr>
          <w:t>Komparasi DBSCAN dan K-Means Clustering pada Pengelompokan Status Desa di Jawa Tengah Tahun 2020</w:t>
        </w:r>
        <w:r>
          <w:t xml:space="preserve">. </w:t>
        </w:r>
        <w:r>
          <w:rPr>
            <w:i/>
            <w:iCs/>
          </w:rPr>
          <w:t>17</w:t>
        </w:r>
        <w:r>
          <w:t>(3), 394–404. https://doi.org/10.20956/j.v17i3.11704</w:t>
        </w:r>
      </w:ins>
    </w:p>
    <w:p w14:paraId="170469C3" w14:textId="77777777" w:rsidR="007B54F7" w:rsidRDefault="007B54F7" w:rsidP="007B54F7">
      <w:pPr>
        <w:pStyle w:val="NormalWeb"/>
        <w:ind w:left="480" w:hanging="480"/>
        <w:rPr>
          <w:ins w:id="820" w:author="fahmi abdillah" w:date="2022-07-13T23:51:00Z"/>
        </w:rPr>
      </w:pPr>
      <w:proofErr w:type="spellStart"/>
      <w:ins w:id="821" w:author="fahmi abdillah" w:date="2022-07-13T23:51:00Z">
        <w:r>
          <w:t>Rahmanti</w:t>
        </w:r>
        <w:proofErr w:type="spellEnd"/>
        <w:r>
          <w:t xml:space="preserve">, A. R., </w:t>
        </w:r>
        <w:proofErr w:type="spellStart"/>
        <w:r>
          <w:t>Ningrum</w:t>
        </w:r>
        <w:proofErr w:type="spellEnd"/>
        <w:r>
          <w:t xml:space="preserve">, D. N. A., Lazuardi, L., Yang, H. C., &amp; Li, Y. C. (2021). Social Media Data Analytics for Outbreak Risk Communication: Public Attention on the “New Normal” During the COVID-19 Pandemic in Indonesia. </w:t>
        </w:r>
        <w:r>
          <w:rPr>
            <w:i/>
            <w:iCs/>
          </w:rPr>
          <w:t>Computer Methods and Programs in Biomedicine</w:t>
        </w:r>
        <w:r>
          <w:t xml:space="preserve">, </w:t>
        </w:r>
        <w:r>
          <w:rPr>
            <w:i/>
            <w:iCs/>
          </w:rPr>
          <w:t>205</w:t>
        </w:r>
        <w:r>
          <w:t>, 106083. https://doi.org/10.1016/j.cmpb.2021.106083</w:t>
        </w:r>
      </w:ins>
    </w:p>
    <w:p w14:paraId="1F5A2D31" w14:textId="77777777" w:rsidR="007B54F7" w:rsidRDefault="007B54F7" w:rsidP="007B54F7">
      <w:pPr>
        <w:pStyle w:val="NormalWeb"/>
        <w:ind w:left="480" w:hanging="480"/>
        <w:rPr>
          <w:ins w:id="822" w:author="fahmi abdillah" w:date="2022-07-13T23:51:00Z"/>
        </w:rPr>
      </w:pPr>
      <w:ins w:id="823" w:author="fahmi abdillah" w:date="2022-07-13T23:51:00Z">
        <w:r>
          <w:t xml:space="preserve">Sakaki, T., Okazaki, M., &amp; Matsuo, Y. (2013). Tweet analysis for real-time event detection and earthquake reporting system development. </w:t>
        </w:r>
        <w:r>
          <w:rPr>
            <w:i/>
            <w:iCs/>
          </w:rPr>
          <w:t>IEEE Transactions on Knowledge and Data Engineering</w:t>
        </w:r>
        <w:r>
          <w:t xml:space="preserve">, </w:t>
        </w:r>
        <w:r>
          <w:rPr>
            <w:i/>
            <w:iCs/>
          </w:rPr>
          <w:t>25</w:t>
        </w:r>
        <w:r>
          <w:t>(4), 919–931. https://doi.org/10.1109/TKDE.2012.29</w:t>
        </w:r>
      </w:ins>
    </w:p>
    <w:p w14:paraId="618471FD" w14:textId="77777777" w:rsidR="007B54F7" w:rsidRDefault="007B54F7" w:rsidP="007B54F7">
      <w:pPr>
        <w:pStyle w:val="NormalWeb"/>
        <w:ind w:left="480" w:hanging="480"/>
        <w:rPr>
          <w:ins w:id="824" w:author="fahmi abdillah" w:date="2022-07-13T23:51:00Z"/>
        </w:rPr>
      </w:pPr>
      <w:proofErr w:type="spellStart"/>
      <w:ins w:id="825" w:author="fahmi abdillah" w:date="2022-07-13T23:51:00Z">
        <w:r>
          <w:t>Santoso</w:t>
        </w:r>
        <w:proofErr w:type="spellEnd"/>
        <w:r>
          <w:t xml:space="preserve">, A. </w:t>
        </w:r>
        <w:proofErr w:type="gramStart"/>
        <w:r>
          <w:t>M. .</w:t>
        </w:r>
        <w:proofErr w:type="gramEnd"/>
        <w:r>
          <w:t xml:space="preserve"> (2022). Covid-</w:t>
        </w:r>
        <w:proofErr w:type="gramStart"/>
        <w:r>
          <w:t>19 :</w:t>
        </w:r>
        <w:proofErr w:type="gramEnd"/>
        <w:r>
          <w:t xml:space="preserve"> Varian Dan Mutasi. </w:t>
        </w:r>
        <w:r>
          <w:rPr>
            <w:i/>
            <w:iCs/>
          </w:rPr>
          <w:t xml:space="preserve">Jurnal </w:t>
        </w:r>
        <w:proofErr w:type="spellStart"/>
        <w:r>
          <w:rPr>
            <w:i/>
            <w:iCs/>
          </w:rPr>
          <w:t>Medika</w:t>
        </w:r>
        <w:proofErr w:type="spellEnd"/>
        <w:r>
          <w:rPr>
            <w:i/>
            <w:iCs/>
          </w:rPr>
          <w:t xml:space="preserve"> </w:t>
        </w:r>
        <w:proofErr w:type="spellStart"/>
        <w:r>
          <w:rPr>
            <w:i/>
            <w:iCs/>
          </w:rPr>
          <w:t>Hutama</w:t>
        </w:r>
        <w:proofErr w:type="spellEnd"/>
        <w:r>
          <w:t xml:space="preserve">, </w:t>
        </w:r>
        <w:r>
          <w:rPr>
            <w:i/>
            <w:iCs/>
          </w:rPr>
          <w:t>3</w:t>
        </w:r>
        <w:r>
          <w:t>(02), 1980–1986. https://jurnalmedikahutama.com/index.php/JMH/article/view/396/271</w:t>
        </w:r>
      </w:ins>
    </w:p>
    <w:p w14:paraId="3115D1CD" w14:textId="77777777" w:rsidR="007B54F7" w:rsidRDefault="007B54F7" w:rsidP="007B54F7">
      <w:pPr>
        <w:pStyle w:val="NormalWeb"/>
        <w:ind w:left="480" w:hanging="480"/>
        <w:rPr>
          <w:ins w:id="826" w:author="fahmi abdillah" w:date="2022-07-13T23:51:00Z"/>
        </w:rPr>
      </w:pPr>
      <w:proofErr w:type="spellStart"/>
      <w:ins w:id="827" w:author="fahmi abdillah" w:date="2022-07-13T23:51:00Z">
        <w:r>
          <w:t>Silitonga</w:t>
        </w:r>
        <w:proofErr w:type="spellEnd"/>
        <w:r>
          <w:t xml:space="preserve">, P. (2016). ANALISIS POLA PENYEBARAN PENYAKIT PASIEN PENGGUNA BADAN PENYELENGGARA JAMINAN SOSIAL (BPJS) KESEHATAN DENGAN MENGGUNAKAN METODE DBSCAN </w:t>
        </w:r>
        <w:r>
          <w:lastRenderedPageBreak/>
          <w:t xml:space="preserve">CLUSTERING </w:t>
        </w:r>
        <w:proofErr w:type="gramStart"/>
        <w:r>
          <w:t>( Studi</w:t>
        </w:r>
        <w:proofErr w:type="gramEnd"/>
        <w:r>
          <w:t xml:space="preserve"> Kasus Rumah Sakit Umum Pusat Haji Adam Malik Medan ). </w:t>
        </w:r>
        <w:r>
          <w:rPr>
            <w:i/>
            <w:iCs/>
          </w:rPr>
          <w:t>Jurnal TIMES</w:t>
        </w:r>
        <w:r>
          <w:t xml:space="preserve">, </w:t>
        </w:r>
        <w:r>
          <w:rPr>
            <w:i/>
            <w:iCs/>
          </w:rPr>
          <w:t xml:space="preserve">Vol. V </w:t>
        </w:r>
        <w:proofErr w:type="gramStart"/>
        <w:r>
          <w:rPr>
            <w:i/>
            <w:iCs/>
          </w:rPr>
          <w:t>No</w:t>
        </w:r>
        <w:r>
          <w:t>(</w:t>
        </w:r>
        <w:proofErr w:type="gramEnd"/>
        <w:r>
          <w:t>ISSN : 2337-3601), 11–40. http://etd.lib.metu.edu.tr/upload/12620012/index.pdf</w:t>
        </w:r>
      </w:ins>
    </w:p>
    <w:p w14:paraId="2D1E659D" w14:textId="77777777" w:rsidR="007B54F7" w:rsidRDefault="007B54F7" w:rsidP="007B54F7">
      <w:pPr>
        <w:pStyle w:val="NormalWeb"/>
        <w:ind w:left="480" w:hanging="480"/>
        <w:rPr>
          <w:ins w:id="828" w:author="fahmi abdillah" w:date="2022-07-13T23:51:00Z"/>
        </w:rPr>
      </w:pPr>
      <w:ins w:id="829" w:author="fahmi abdillah" w:date="2022-07-13T23:51:00Z">
        <w:r>
          <w:t xml:space="preserve">Susanto, H., </w:t>
        </w:r>
        <w:proofErr w:type="spellStart"/>
        <w:r>
          <w:t>Sumpeno</w:t>
        </w:r>
        <w:proofErr w:type="spellEnd"/>
        <w:r>
          <w:t xml:space="preserve">, S., &amp; </w:t>
        </w:r>
        <w:proofErr w:type="spellStart"/>
        <w:r>
          <w:t>Rachmadi</w:t>
        </w:r>
        <w:proofErr w:type="spellEnd"/>
        <w:r>
          <w:t xml:space="preserve">, R. F. (2014). Visualisasi Data Teks </w:t>
        </w:r>
        <w:proofErr w:type="spellStart"/>
        <w:r>
          <w:t>TwitterBerbasis</w:t>
        </w:r>
        <w:proofErr w:type="spellEnd"/>
        <w:r>
          <w:t xml:space="preserve"> Bahasa Indonesia Menggunakan Teknik </w:t>
        </w:r>
        <w:proofErr w:type="spellStart"/>
        <w:r>
          <w:t>Pengklasteran</w:t>
        </w:r>
        <w:proofErr w:type="spellEnd"/>
        <w:r>
          <w:t xml:space="preserve">. </w:t>
        </w:r>
        <w:r>
          <w:rPr>
            <w:i/>
            <w:iCs/>
          </w:rPr>
          <w:t>Jurnal Teknik Elektro Institut Teknologi Sepuluh Nopember</w:t>
        </w:r>
        <w:r>
          <w:t>, 6. http://digilib.its.ac.id/ITS-paper-22121150006831/35629</w:t>
        </w:r>
      </w:ins>
    </w:p>
    <w:p w14:paraId="022CFE19" w14:textId="77777777" w:rsidR="007B54F7" w:rsidRDefault="007B54F7" w:rsidP="007B54F7">
      <w:pPr>
        <w:pStyle w:val="NormalWeb"/>
        <w:ind w:left="480" w:hanging="480"/>
        <w:rPr>
          <w:ins w:id="830" w:author="fahmi abdillah" w:date="2022-07-13T23:51:00Z"/>
        </w:rPr>
      </w:pPr>
      <w:ins w:id="831" w:author="fahmi abdillah" w:date="2022-07-13T23:51:00Z">
        <w:r>
          <w:t xml:space="preserve">Susilo, A., </w:t>
        </w:r>
        <w:proofErr w:type="spellStart"/>
        <w:r>
          <w:t>Rumende</w:t>
        </w:r>
        <w:proofErr w:type="spellEnd"/>
        <w:r>
          <w:t xml:space="preserve">, C. M., </w:t>
        </w:r>
        <w:proofErr w:type="spellStart"/>
        <w:r>
          <w:t>Pitoyo</w:t>
        </w:r>
        <w:proofErr w:type="spellEnd"/>
        <w:r>
          <w:t xml:space="preserve">, C. W., </w:t>
        </w:r>
        <w:proofErr w:type="spellStart"/>
        <w:r>
          <w:t>Santoso</w:t>
        </w:r>
        <w:proofErr w:type="spellEnd"/>
        <w:r>
          <w:t xml:space="preserve">, W. D., </w:t>
        </w:r>
        <w:proofErr w:type="spellStart"/>
        <w:r>
          <w:t>Yulianti</w:t>
        </w:r>
        <w:proofErr w:type="spellEnd"/>
        <w:r>
          <w:t xml:space="preserve">, M., </w:t>
        </w:r>
        <w:proofErr w:type="spellStart"/>
        <w:r>
          <w:t>Herikurniawan</w:t>
        </w:r>
        <w:proofErr w:type="spellEnd"/>
        <w:r>
          <w:t xml:space="preserve">, H., </w:t>
        </w:r>
        <w:proofErr w:type="spellStart"/>
        <w:r>
          <w:t>Sinto</w:t>
        </w:r>
        <w:proofErr w:type="spellEnd"/>
        <w:r>
          <w:t xml:space="preserve">, R., Singh, G., Nainggolan, L., </w:t>
        </w:r>
        <w:proofErr w:type="spellStart"/>
        <w:r>
          <w:t>Nelwan</w:t>
        </w:r>
        <w:proofErr w:type="spellEnd"/>
        <w:r>
          <w:t xml:space="preserve">, E. J., Chen, L. K., </w:t>
        </w:r>
        <w:proofErr w:type="spellStart"/>
        <w:r>
          <w:t>Widhani</w:t>
        </w:r>
        <w:proofErr w:type="spellEnd"/>
        <w:r>
          <w:t xml:space="preserve">, A., Wijaya, E., </w:t>
        </w:r>
        <w:proofErr w:type="spellStart"/>
        <w:r>
          <w:t>Wicaksana</w:t>
        </w:r>
        <w:proofErr w:type="spellEnd"/>
        <w:r>
          <w:t xml:space="preserve">, B., Maksum, M., </w:t>
        </w:r>
        <w:proofErr w:type="spellStart"/>
        <w:r>
          <w:t>Annisa</w:t>
        </w:r>
        <w:proofErr w:type="spellEnd"/>
        <w:r>
          <w:t xml:space="preserve">, F., </w:t>
        </w:r>
        <w:proofErr w:type="spellStart"/>
        <w:r>
          <w:t>Jasirwan</w:t>
        </w:r>
        <w:proofErr w:type="spellEnd"/>
        <w:r>
          <w:t xml:space="preserve">, C. O. M., &amp; </w:t>
        </w:r>
        <w:proofErr w:type="spellStart"/>
        <w:r>
          <w:t>Yunihastuti</w:t>
        </w:r>
        <w:proofErr w:type="spellEnd"/>
        <w:r>
          <w:t xml:space="preserve">, E. (2020). Coronavirus Disease 2019: Tinjauan Literatur Terkini. </w:t>
        </w:r>
        <w:r>
          <w:rPr>
            <w:i/>
            <w:iCs/>
          </w:rPr>
          <w:t>Jurnal Penyakit Dalam Indonesia</w:t>
        </w:r>
        <w:r>
          <w:t xml:space="preserve">, </w:t>
        </w:r>
        <w:r>
          <w:rPr>
            <w:i/>
            <w:iCs/>
          </w:rPr>
          <w:t>7</w:t>
        </w:r>
        <w:r>
          <w:t>(1), 45. https://doi.org/10.7454/jpdi.v7i1.415</w:t>
        </w:r>
      </w:ins>
    </w:p>
    <w:p w14:paraId="131CB231" w14:textId="77777777" w:rsidR="007B54F7" w:rsidRDefault="007B54F7" w:rsidP="007B54F7">
      <w:pPr>
        <w:pStyle w:val="NormalWeb"/>
        <w:ind w:left="480" w:hanging="480"/>
        <w:rPr>
          <w:ins w:id="832" w:author="fahmi abdillah" w:date="2022-07-13T23:51:00Z"/>
        </w:rPr>
      </w:pPr>
      <w:proofErr w:type="spellStart"/>
      <w:ins w:id="833" w:author="fahmi abdillah" w:date="2022-07-13T23:51:00Z">
        <w:r>
          <w:t>Wahyuni</w:t>
        </w:r>
        <w:proofErr w:type="spellEnd"/>
        <w:r>
          <w:t xml:space="preserve">, R. T., </w:t>
        </w:r>
        <w:proofErr w:type="spellStart"/>
        <w:r>
          <w:t>Prastiyanto</w:t>
        </w:r>
        <w:proofErr w:type="spellEnd"/>
        <w:r>
          <w:t xml:space="preserve">, D., &amp; </w:t>
        </w:r>
        <w:proofErr w:type="spellStart"/>
        <w:r>
          <w:t>Supraptono</w:t>
        </w:r>
        <w:proofErr w:type="spellEnd"/>
        <w:r>
          <w:t xml:space="preserve">, E. (2017). Penerapan </w:t>
        </w:r>
        <w:proofErr w:type="spellStart"/>
        <w:r>
          <w:t>Algoritma</w:t>
        </w:r>
        <w:proofErr w:type="spellEnd"/>
        <w:r>
          <w:t xml:space="preserve"> Cosine Similarity dan </w:t>
        </w:r>
        <w:proofErr w:type="spellStart"/>
        <w:r>
          <w:t>Pembobotan</w:t>
        </w:r>
        <w:proofErr w:type="spellEnd"/>
        <w:r>
          <w:t xml:space="preserve"> TF-IDF pada Sistem Klasifikasi Dokumen Skripsi. </w:t>
        </w:r>
        <w:r>
          <w:rPr>
            <w:i/>
            <w:iCs/>
          </w:rPr>
          <w:t>Jurnal Teknik Elektro Universitas Negeri Semarang</w:t>
        </w:r>
        <w:r>
          <w:t xml:space="preserve">, </w:t>
        </w:r>
        <w:r>
          <w:rPr>
            <w:i/>
            <w:iCs/>
          </w:rPr>
          <w:t>9</w:t>
        </w:r>
        <w:r>
          <w:t>(1), 18–23. https://journal.unnes.ac.id/nju/index.php/jte/article/download/10955/6659</w:t>
        </w:r>
      </w:ins>
    </w:p>
    <w:p w14:paraId="00000022" w14:textId="77777777" w:rsidR="00FC65A8" w:rsidRDefault="00FC65A8"/>
    <w:sectPr w:rsidR="00FC65A8" w:rsidSect="003235BC">
      <w:headerReference w:type="first" r:id="rId31"/>
      <w:footerReference w:type="first" r:id="rId32"/>
      <w:pgSz w:w="11909" w:h="16834" w:code="9"/>
      <w:pgMar w:top="1701" w:right="1701" w:bottom="1701" w:left="2268" w:header="720" w:footer="720" w:gutter="0"/>
      <w:pgNumType w:start="0"/>
      <w:cols w:space="720"/>
      <w:titlePg/>
      <w:docGrid w:linePitch="326"/>
      <w:sectPrChange w:id="838" w:author="fahmi abdillah" w:date="2022-07-14T00:44:00Z">
        <w:sectPr w:rsidR="00FC65A8" w:rsidSect="003235BC">
          <w:pgMar w:top="1701" w:right="1701" w:bottom="1701" w:left="2268" w:header="720" w:footer="720" w:gutter="0"/>
          <w:titlePg w:val="0"/>
          <w:docGrid w:linePitch="299"/>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159CB" w14:textId="77777777" w:rsidR="00B052B2" w:rsidRDefault="00B052B2" w:rsidP="00ED2B8D">
      <w:pPr>
        <w:spacing w:line="240" w:lineRule="auto"/>
      </w:pPr>
      <w:r>
        <w:separator/>
      </w:r>
    </w:p>
  </w:endnote>
  <w:endnote w:type="continuationSeparator" w:id="0">
    <w:p w14:paraId="7BD1FABE" w14:textId="77777777" w:rsidR="00B052B2" w:rsidRDefault="00B052B2" w:rsidP="00ED2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8" w:author="fahmi abdillah" w:date="2022-07-14T00:14:00Z"/>
  <w:sdt>
    <w:sdtPr>
      <w:id w:val="1530074187"/>
      <w:docPartObj>
        <w:docPartGallery w:val="Page Numbers (Bottom of Page)"/>
        <w:docPartUnique/>
      </w:docPartObj>
    </w:sdtPr>
    <w:sdtEndPr>
      <w:rPr>
        <w:noProof/>
      </w:rPr>
    </w:sdtEndPr>
    <w:sdtContent>
      <w:customXmlInsRangeEnd w:id="28"/>
      <w:p w14:paraId="0DC731D9" w14:textId="21E6C82C" w:rsidR="00516B10" w:rsidRDefault="00516B10">
        <w:pPr>
          <w:pStyle w:val="Footer"/>
          <w:jc w:val="center"/>
          <w:rPr>
            <w:ins w:id="29" w:author="fahmi abdillah" w:date="2022-07-14T00:14:00Z"/>
          </w:rPr>
        </w:pPr>
        <w:ins w:id="30" w:author="fahmi abdillah" w:date="2022-07-14T00:14:00Z">
          <w:r>
            <w:fldChar w:fldCharType="begin"/>
          </w:r>
          <w:r>
            <w:instrText xml:space="preserve"> PAGE   \* MERGEFORMAT </w:instrText>
          </w:r>
          <w:r>
            <w:fldChar w:fldCharType="separate"/>
          </w:r>
          <w:r>
            <w:rPr>
              <w:noProof/>
            </w:rPr>
            <w:t>2</w:t>
          </w:r>
          <w:r>
            <w:rPr>
              <w:noProof/>
            </w:rPr>
            <w:fldChar w:fldCharType="end"/>
          </w:r>
        </w:ins>
      </w:p>
      <w:customXmlInsRangeStart w:id="31" w:author="fahmi abdillah" w:date="2022-07-14T00:14:00Z"/>
    </w:sdtContent>
  </w:sdt>
  <w:customXmlInsRangeEnd w:id="31"/>
  <w:p w14:paraId="0FBE8AE5" w14:textId="77777777" w:rsidR="00516B10" w:rsidRDefault="005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FA8CF" w14:textId="62344FBA" w:rsidR="00516B10" w:rsidRDefault="00516B10">
    <w:pPr>
      <w:pStyle w:val="Footer"/>
    </w:pPr>
  </w:p>
  <w:p w14:paraId="6E3DFD7D" w14:textId="77777777" w:rsidR="00516B10" w:rsidRDefault="00516B10"/>
  <w:p w14:paraId="04EC4A22" w14:textId="77777777" w:rsidR="00516B10" w:rsidRDefault="00516B10"/>
  <w:p w14:paraId="7383D8D2" w14:textId="77777777" w:rsidR="00516B10" w:rsidRDefault="00516B1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53" w:author="fahmi abdillah" w:date="2022-07-14T00:40:00Z"/>
  <w:sdt>
    <w:sdtPr>
      <w:id w:val="981350403"/>
      <w:docPartObj>
        <w:docPartGallery w:val="Page Numbers (Bottom of Page)"/>
        <w:docPartUnique/>
      </w:docPartObj>
    </w:sdtPr>
    <w:sdtEndPr>
      <w:rPr>
        <w:noProof/>
      </w:rPr>
    </w:sdtEndPr>
    <w:sdtContent>
      <w:customXmlInsRangeEnd w:id="53"/>
      <w:p w14:paraId="3719E2CA" w14:textId="5AE84F83" w:rsidR="00516B10" w:rsidRDefault="00516B10">
        <w:pPr>
          <w:pStyle w:val="Footer"/>
          <w:jc w:val="center"/>
          <w:rPr>
            <w:ins w:id="54" w:author="fahmi abdillah" w:date="2022-07-14T00:40:00Z"/>
          </w:rPr>
        </w:pPr>
        <w:ins w:id="55" w:author="fahmi abdillah" w:date="2022-07-14T00:40:00Z">
          <w:r>
            <w:fldChar w:fldCharType="begin"/>
          </w:r>
          <w:r>
            <w:instrText xml:space="preserve"> PAGE   \* MERGEFORMAT </w:instrText>
          </w:r>
          <w:r>
            <w:fldChar w:fldCharType="separate"/>
          </w:r>
          <w:r>
            <w:rPr>
              <w:noProof/>
            </w:rPr>
            <w:t>2</w:t>
          </w:r>
          <w:r>
            <w:rPr>
              <w:noProof/>
            </w:rPr>
            <w:fldChar w:fldCharType="end"/>
          </w:r>
        </w:ins>
      </w:p>
      <w:customXmlInsRangeStart w:id="56" w:author="fahmi abdillah" w:date="2022-07-14T00:40:00Z"/>
    </w:sdtContent>
  </w:sdt>
  <w:customXmlInsRangeEnd w:id="56"/>
  <w:p w14:paraId="2CB2FECD" w14:textId="77777777" w:rsidR="00516B10" w:rsidRDefault="00516B10">
    <w:pPr>
      <w:pStyle w:val="Footer"/>
    </w:pPr>
  </w:p>
  <w:p w14:paraId="10F4877B" w14:textId="77777777" w:rsidR="00516B10" w:rsidRDefault="00516B10"/>
  <w:p w14:paraId="77320F8C" w14:textId="77777777" w:rsidR="00516B10" w:rsidRDefault="00516B10"/>
  <w:p w14:paraId="29AE7118" w14:textId="77777777" w:rsidR="00516B10" w:rsidRDefault="00516B1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284" w:author="fahmi abdillah" w:date="2022-07-14T00:40:00Z"/>
  <w:sdt>
    <w:sdtPr>
      <w:id w:val="-500514291"/>
      <w:docPartObj>
        <w:docPartGallery w:val="Page Numbers (Bottom of Page)"/>
        <w:docPartUnique/>
      </w:docPartObj>
    </w:sdtPr>
    <w:sdtEndPr>
      <w:rPr>
        <w:noProof/>
      </w:rPr>
    </w:sdtEndPr>
    <w:sdtContent>
      <w:customXmlInsRangeEnd w:id="284"/>
      <w:p w14:paraId="68C891E5" w14:textId="77777777" w:rsidR="00516B10" w:rsidRDefault="00516B10">
        <w:pPr>
          <w:pStyle w:val="Footer"/>
          <w:jc w:val="center"/>
          <w:rPr>
            <w:ins w:id="285" w:author="fahmi abdillah" w:date="2022-07-14T00:40:00Z"/>
          </w:rPr>
        </w:pPr>
        <w:ins w:id="286" w:author="fahmi abdillah" w:date="2022-07-14T00:40:00Z">
          <w:r>
            <w:fldChar w:fldCharType="begin"/>
          </w:r>
          <w:r>
            <w:instrText xml:space="preserve"> PAGE   \* MERGEFORMAT </w:instrText>
          </w:r>
          <w:r>
            <w:fldChar w:fldCharType="separate"/>
          </w:r>
          <w:r>
            <w:rPr>
              <w:noProof/>
            </w:rPr>
            <w:t>2</w:t>
          </w:r>
          <w:r>
            <w:rPr>
              <w:noProof/>
            </w:rPr>
            <w:fldChar w:fldCharType="end"/>
          </w:r>
        </w:ins>
      </w:p>
      <w:customXmlInsRangeStart w:id="287" w:author="fahmi abdillah" w:date="2022-07-14T00:40:00Z"/>
    </w:sdtContent>
  </w:sdt>
  <w:customXmlInsRangeEnd w:id="287"/>
  <w:p w14:paraId="7191DCC0" w14:textId="77777777" w:rsidR="00516B10" w:rsidRDefault="00516B1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834" w:author="fahmi abdillah" w:date="2022-07-14T00:44:00Z"/>
  <w:sdt>
    <w:sdtPr>
      <w:id w:val="-681429150"/>
      <w:docPartObj>
        <w:docPartGallery w:val="Page Numbers (Bottom of Page)"/>
        <w:docPartUnique/>
      </w:docPartObj>
    </w:sdtPr>
    <w:sdtEndPr>
      <w:rPr>
        <w:noProof/>
      </w:rPr>
    </w:sdtEndPr>
    <w:sdtContent>
      <w:customXmlInsRangeEnd w:id="834"/>
      <w:p w14:paraId="1D74B711" w14:textId="0A171FC4" w:rsidR="00516B10" w:rsidRDefault="00516B10">
        <w:pPr>
          <w:pStyle w:val="Footer"/>
          <w:jc w:val="center"/>
          <w:rPr>
            <w:ins w:id="835" w:author="fahmi abdillah" w:date="2022-07-14T00:44:00Z"/>
          </w:rPr>
        </w:pPr>
        <w:ins w:id="836" w:author="fahmi abdillah" w:date="2022-07-14T00:44:00Z">
          <w:r>
            <w:fldChar w:fldCharType="begin"/>
          </w:r>
          <w:r>
            <w:instrText xml:space="preserve"> PAGE   \* MERGEFORMAT </w:instrText>
          </w:r>
          <w:r>
            <w:fldChar w:fldCharType="separate"/>
          </w:r>
          <w:r>
            <w:rPr>
              <w:noProof/>
            </w:rPr>
            <w:t>2</w:t>
          </w:r>
          <w:r>
            <w:rPr>
              <w:noProof/>
            </w:rPr>
            <w:fldChar w:fldCharType="end"/>
          </w:r>
        </w:ins>
      </w:p>
      <w:customXmlInsRangeStart w:id="837" w:author="fahmi abdillah" w:date="2022-07-14T00:44:00Z"/>
    </w:sdtContent>
  </w:sdt>
  <w:customXmlInsRangeEnd w:id="837"/>
  <w:p w14:paraId="064BC539" w14:textId="77777777" w:rsidR="00516B10" w:rsidRDefault="005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77BE3" w14:textId="77777777" w:rsidR="00B052B2" w:rsidRDefault="00B052B2" w:rsidP="00ED2B8D">
      <w:pPr>
        <w:spacing w:line="240" w:lineRule="auto"/>
      </w:pPr>
      <w:r>
        <w:separator/>
      </w:r>
    </w:p>
  </w:footnote>
  <w:footnote w:type="continuationSeparator" w:id="0">
    <w:p w14:paraId="55B90697" w14:textId="77777777" w:rsidR="00B052B2" w:rsidRDefault="00B052B2" w:rsidP="00ED2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9DD05" w14:textId="77777777" w:rsidR="00516B10" w:rsidRDefault="005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49" w:author="fahmi abdillah" w:date="2022-07-14T00:42:00Z"/>
  <w:sdt>
    <w:sdtPr>
      <w:id w:val="1507787786"/>
      <w:docPartObj>
        <w:docPartGallery w:val="Page Numbers (Top of Page)"/>
        <w:docPartUnique/>
      </w:docPartObj>
    </w:sdtPr>
    <w:sdtEndPr>
      <w:rPr>
        <w:noProof/>
      </w:rPr>
    </w:sdtEndPr>
    <w:sdtContent>
      <w:customXmlInsRangeEnd w:id="49"/>
      <w:p w14:paraId="75FE7B86" w14:textId="26C349B7" w:rsidR="00516B10" w:rsidRDefault="00516B10">
        <w:pPr>
          <w:pStyle w:val="Header"/>
          <w:jc w:val="right"/>
          <w:rPr>
            <w:ins w:id="50" w:author="fahmi abdillah" w:date="2022-07-14T00:42:00Z"/>
          </w:rPr>
        </w:pPr>
        <w:ins w:id="51" w:author="fahmi abdillah" w:date="2022-07-14T00:42:00Z">
          <w:r>
            <w:fldChar w:fldCharType="begin"/>
          </w:r>
          <w:r>
            <w:instrText xml:space="preserve"> PAGE   \* MERGEFORMAT </w:instrText>
          </w:r>
          <w:r>
            <w:fldChar w:fldCharType="separate"/>
          </w:r>
          <w:r>
            <w:rPr>
              <w:noProof/>
            </w:rPr>
            <w:t>2</w:t>
          </w:r>
          <w:r>
            <w:rPr>
              <w:noProof/>
            </w:rPr>
            <w:fldChar w:fldCharType="end"/>
          </w:r>
        </w:ins>
      </w:p>
      <w:customXmlInsRangeStart w:id="52" w:author="fahmi abdillah" w:date="2022-07-14T00:42:00Z"/>
    </w:sdtContent>
  </w:sdt>
  <w:customXmlInsRangeEnd w:id="52"/>
  <w:p w14:paraId="4B48293A" w14:textId="77777777" w:rsidR="00516B10" w:rsidRDefault="00516B10">
    <w:pPr>
      <w:pStyle w:val="Header"/>
    </w:pPr>
  </w:p>
  <w:p w14:paraId="49001D02" w14:textId="77777777" w:rsidR="00516B10" w:rsidRDefault="00516B10"/>
  <w:p w14:paraId="67D0FE54" w14:textId="77777777" w:rsidR="00516B10" w:rsidRDefault="00516B10"/>
  <w:p w14:paraId="17D808B1" w14:textId="77777777" w:rsidR="00516B10" w:rsidRDefault="00516B1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C0775" w14:textId="77777777" w:rsidR="00516B10" w:rsidRDefault="00516B10">
    <w:pPr>
      <w:pStyle w:val="Header"/>
    </w:pPr>
  </w:p>
  <w:p w14:paraId="46056775" w14:textId="77777777" w:rsidR="00516B10" w:rsidRDefault="00516B10"/>
  <w:p w14:paraId="54FCB07E" w14:textId="77777777" w:rsidR="00516B10" w:rsidRDefault="00516B10"/>
  <w:p w14:paraId="616D3D7C" w14:textId="77777777" w:rsidR="00516B10" w:rsidRDefault="00516B1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37C96" w14:textId="77777777" w:rsidR="00516B10" w:rsidRDefault="00516B1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E269" w14:textId="77777777" w:rsidR="00516B10" w:rsidRDefault="00516B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60DBE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B55B0"/>
    <w:multiLevelType w:val="hybridMultilevel"/>
    <w:tmpl w:val="2D9AF20E"/>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5747012"/>
    <w:multiLevelType w:val="hybridMultilevel"/>
    <w:tmpl w:val="83C819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D11C71"/>
    <w:multiLevelType w:val="hybridMultilevel"/>
    <w:tmpl w:val="E4B6AA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B63981"/>
    <w:multiLevelType w:val="hybridMultilevel"/>
    <w:tmpl w:val="7260420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C8A0F60"/>
    <w:multiLevelType w:val="hybridMultilevel"/>
    <w:tmpl w:val="32068A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2C4673B"/>
    <w:multiLevelType w:val="hybridMultilevel"/>
    <w:tmpl w:val="FA8433A2"/>
    <w:lvl w:ilvl="0" w:tplc="38090019">
      <w:start w:val="1"/>
      <w:numFmt w:val="lowerLetter"/>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7" w15:restartNumberingAfterBreak="0">
    <w:nsid w:val="290C5C67"/>
    <w:multiLevelType w:val="hybridMultilevel"/>
    <w:tmpl w:val="621C326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AF12150"/>
    <w:multiLevelType w:val="hybridMultilevel"/>
    <w:tmpl w:val="6360ED1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2BE5341"/>
    <w:multiLevelType w:val="hybridMultilevel"/>
    <w:tmpl w:val="84ECDFA8"/>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8AD7791"/>
    <w:multiLevelType w:val="hybridMultilevel"/>
    <w:tmpl w:val="B254C3C4"/>
    <w:lvl w:ilvl="0" w:tplc="D658729A">
      <w:start w:val="1"/>
      <w:numFmt w:val="lowerLetter"/>
      <w:lvlText w:val="%1."/>
      <w:lvlJc w:val="left"/>
      <w:pPr>
        <w:ind w:left="720" w:hanging="360"/>
      </w:pPr>
      <w:rPr>
        <w:b w:val="0"/>
        <w:bCs w:val="0"/>
        <w:i w:val="0"/>
        <w:iCs w:val="0"/>
        <w:sz w:val="24"/>
        <w:szCs w:val="24"/>
        <w:u w:val="no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98327F5"/>
    <w:multiLevelType w:val="hybridMultilevel"/>
    <w:tmpl w:val="4CF23F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01739B"/>
    <w:multiLevelType w:val="hybridMultilevel"/>
    <w:tmpl w:val="45B22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B072D7D"/>
    <w:multiLevelType w:val="hybridMultilevel"/>
    <w:tmpl w:val="AAC01B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E4778BA"/>
    <w:multiLevelType w:val="hybridMultilevel"/>
    <w:tmpl w:val="76C601E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8E39D4"/>
    <w:multiLevelType w:val="hybridMultilevel"/>
    <w:tmpl w:val="6ECA94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24477B2"/>
    <w:multiLevelType w:val="hybridMultilevel"/>
    <w:tmpl w:val="EBF2448E"/>
    <w:lvl w:ilvl="0" w:tplc="38090019">
      <w:start w:val="1"/>
      <w:numFmt w:val="low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7" w15:restartNumberingAfterBreak="0">
    <w:nsid w:val="42E32F09"/>
    <w:multiLevelType w:val="hybridMultilevel"/>
    <w:tmpl w:val="EBF2448E"/>
    <w:lvl w:ilvl="0" w:tplc="38090019">
      <w:start w:val="1"/>
      <w:numFmt w:val="lowerLetter"/>
      <w:lvlText w:val="%1."/>
      <w:lvlJc w:val="left"/>
      <w:pPr>
        <w:ind w:left="1500" w:hanging="360"/>
      </w:p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8" w15:restartNumberingAfterBreak="0">
    <w:nsid w:val="48674CDA"/>
    <w:multiLevelType w:val="hybridMultilevel"/>
    <w:tmpl w:val="3A066F3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B5423E8"/>
    <w:multiLevelType w:val="hybridMultilevel"/>
    <w:tmpl w:val="610EDCF2"/>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20" w15:restartNumberingAfterBreak="0">
    <w:nsid w:val="4E6A0CFE"/>
    <w:multiLevelType w:val="hybridMultilevel"/>
    <w:tmpl w:val="1A964B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5B41E3C"/>
    <w:multiLevelType w:val="hybridMultilevel"/>
    <w:tmpl w:val="59BA88D6"/>
    <w:lvl w:ilvl="0" w:tplc="3809000F">
      <w:start w:val="1"/>
      <w:numFmt w:val="decimal"/>
      <w:lvlText w:val="%1."/>
      <w:lvlJc w:val="left"/>
      <w:pPr>
        <w:ind w:left="1860" w:hanging="360"/>
      </w:pPr>
    </w:lvl>
    <w:lvl w:ilvl="1" w:tplc="38090019" w:tentative="1">
      <w:start w:val="1"/>
      <w:numFmt w:val="lowerLetter"/>
      <w:lvlText w:val="%2."/>
      <w:lvlJc w:val="left"/>
      <w:pPr>
        <w:ind w:left="2580" w:hanging="360"/>
      </w:pPr>
    </w:lvl>
    <w:lvl w:ilvl="2" w:tplc="3809001B" w:tentative="1">
      <w:start w:val="1"/>
      <w:numFmt w:val="lowerRoman"/>
      <w:lvlText w:val="%3."/>
      <w:lvlJc w:val="right"/>
      <w:pPr>
        <w:ind w:left="3300" w:hanging="180"/>
      </w:pPr>
    </w:lvl>
    <w:lvl w:ilvl="3" w:tplc="3809000F" w:tentative="1">
      <w:start w:val="1"/>
      <w:numFmt w:val="decimal"/>
      <w:lvlText w:val="%4."/>
      <w:lvlJc w:val="left"/>
      <w:pPr>
        <w:ind w:left="4020" w:hanging="360"/>
      </w:pPr>
    </w:lvl>
    <w:lvl w:ilvl="4" w:tplc="38090019" w:tentative="1">
      <w:start w:val="1"/>
      <w:numFmt w:val="lowerLetter"/>
      <w:lvlText w:val="%5."/>
      <w:lvlJc w:val="left"/>
      <w:pPr>
        <w:ind w:left="4740" w:hanging="360"/>
      </w:pPr>
    </w:lvl>
    <w:lvl w:ilvl="5" w:tplc="3809001B" w:tentative="1">
      <w:start w:val="1"/>
      <w:numFmt w:val="lowerRoman"/>
      <w:lvlText w:val="%6."/>
      <w:lvlJc w:val="right"/>
      <w:pPr>
        <w:ind w:left="5460" w:hanging="180"/>
      </w:pPr>
    </w:lvl>
    <w:lvl w:ilvl="6" w:tplc="3809000F" w:tentative="1">
      <w:start w:val="1"/>
      <w:numFmt w:val="decimal"/>
      <w:lvlText w:val="%7."/>
      <w:lvlJc w:val="left"/>
      <w:pPr>
        <w:ind w:left="6180" w:hanging="360"/>
      </w:pPr>
    </w:lvl>
    <w:lvl w:ilvl="7" w:tplc="38090019" w:tentative="1">
      <w:start w:val="1"/>
      <w:numFmt w:val="lowerLetter"/>
      <w:lvlText w:val="%8."/>
      <w:lvlJc w:val="left"/>
      <w:pPr>
        <w:ind w:left="6900" w:hanging="360"/>
      </w:pPr>
    </w:lvl>
    <w:lvl w:ilvl="8" w:tplc="3809001B" w:tentative="1">
      <w:start w:val="1"/>
      <w:numFmt w:val="lowerRoman"/>
      <w:lvlText w:val="%9."/>
      <w:lvlJc w:val="right"/>
      <w:pPr>
        <w:ind w:left="7620" w:hanging="180"/>
      </w:pPr>
    </w:lvl>
  </w:abstractNum>
  <w:abstractNum w:abstractNumId="22" w15:restartNumberingAfterBreak="0">
    <w:nsid w:val="5B4A6EB6"/>
    <w:multiLevelType w:val="hybridMultilevel"/>
    <w:tmpl w:val="2572FF3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3" w15:restartNumberingAfterBreak="0">
    <w:nsid w:val="5B8256FB"/>
    <w:multiLevelType w:val="hybridMultilevel"/>
    <w:tmpl w:val="468CC7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AE660D"/>
    <w:multiLevelType w:val="hybridMultilevel"/>
    <w:tmpl w:val="83C819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E634B4D"/>
    <w:multiLevelType w:val="multilevel"/>
    <w:tmpl w:val="B8CC194A"/>
    <w:lvl w:ilvl="0">
      <w:start w:val="1"/>
      <w:numFmt w:val="decimal"/>
      <w:pStyle w:val="Heading1"/>
      <w:lvlText w:val="BAB %1"/>
      <w:lvlJc w:val="center"/>
      <w:pPr>
        <w:ind w:left="360" w:hanging="7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6" w15:restartNumberingAfterBreak="0">
    <w:nsid w:val="64AC5CD0"/>
    <w:multiLevelType w:val="hybridMultilevel"/>
    <w:tmpl w:val="9E827C4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15:restartNumberingAfterBreak="0">
    <w:nsid w:val="73247DB0"/>
    <w:multiLevelType w:val="hybridMultilevel"/>
    <w:tmpl w:val="ACB887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5F33BCC"/>
    <w:multiLevelType w:val="hybridMultilevel"/>
    <w:tmpl w:val="2572FF3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77A37A13"/>
    <w:multiLevelType w:val="hybridMultilevel"/>
    <w:tmpl w:val="ACB887A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7E96C35"/>
    <w:multiLevelType w:val="hybridMultilevel"/>
    <w:tmpl w:val="621C3262"/>
    <w:lvl w:ilvl="0" w:tplc="38090019">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20"/>
  </w:num>
  <w:num w:numId="2">
    <w:abstractNumId w:val="14"/>
  </w:num>
  <w:num w:numId="3">
    <w:abstractNumId w:val="26"/>
  </w:num>
  <w:num w:numId="4">
    <w:abstractNumId w:val="12"/>
  </w:num>
  <w:num w:numId="5">
    <w:abstractNumId w:val="13"/>
  </w:num>
  <w:num w:numId="6">
    <w:abstractNumId w:val="19"/>
  </w:num>
  <w:num w:numId="7">
    <w:abstractNumId w:val="15"/>
  </w:num>
  <w:num w:numId="8">
    <w:abstractNumId w:val="11"/>
  </w:num>
  <w:num w:numId="9">
    <w:abstractNumId w:val="24"/>
  </w:num>
  <w:num w:numId="10">
    <w:abstractNumId w:val="25"/>
  </w:num>
  <w:num w:numId="11">
    <w:abstractNumId w:val="25"/>
  </w:num>
  <w:num w:numId="12">
    <w:abstractNumId w:val="3"/>
  </w:num>
  <w:num w:numId="13">
    <w:abstractNumId w:val="16"/>
  </w:num>
  <w:num w:numId="14">
    <w:abstractNumId w:val="21"/>
  </w:num>
  <w:num w:numId="15">
    <w:abstractNumId w:val="9"/>
  </w:num>
  <w:num w:numId="16">
    <w:abstractNumId w:val="23"/>
  </w:num>
  <w:num w:numId="17">
    <w:abstractNumId w:val="29"/>
  </w:num>
  <w:num w:numId="18">
    <w:abstractNumId w:val="27"/>
  </w:num>
  <w:num w:numId="19">
    <w:abstractNumId w:val="10"/>
  </w:num>
  <w:num w:numId="20">
    <w:abstractNumId w:val="17"/>
  </w:num>
  <w:num w:numId="21">
    <w:abstractNumId w:val="1"/>
  </w:num>
  <w:num w:numId="22">
    <w:abstractNumId w:val="7"/>
  </w:num>
  <w:num w:numId="23">
    <w:abstractNumId w:val="0"/>
  </w:num>
  <w:num w:numId="24">
    <w:abstractNumId w:val="6"/>
  </w:num>
  <w:num w:numId="25">
    <w:abstractNumId w:val="30"/>
  </w:num>
  <w:num w:numId="26">
    <w:abstractNumId w:val="22"/>
  </w:num>
  <w:num w:numId="27">
    <w:abstractNumId w:val="28"/>
  </w:num>
  <w:num w:numId="28">
    <w:abstractNumId w:val="8"/>
  </w:num>
  <w:num w:numId="29">
    <w:abstractNumId w:val="4"/>
  </w:num>
  <w:num w:numId="30">
    <w:abstractNumId w:val="5"/>
  </w:num>
  <w:num w:numId="31">
    <w:abstractNumId w:val="18"/>
  </w:num>
  <w:num w:numId="3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ahmi abdillah">
    <w15:presenceInfo w15:providerId="Windows Live" w15:userId="3f15b1362644f9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5A8"/>
    <w:rsid w:val="0000336E"/>
    <w:rsid w:val="00006B63"/>
    <w:rsid w:val="00010936"/>
    <w:rsid w:val="00014753"/>
    <w:rsid w:val="0001539E"/>
    <w:rsid w:val="00017095"/>
    <w:rsid w:val="000203DC"/>
    <w:rsid w:val="00020CA3"/>
    <w:rsid w:val="00035EFA"/>
    <w:rsid w:val="0004018D"/>
    <w:rsid w:val="00043189"/>
    <w:rsid w:val="00043D71"/>
    <w:rsid w:val="00044A65"/>
    <w:rsid w:val="000455EF"/>
    <w:rsid w:val="00046356"/>
    <w:rsid w:val="00047080"/>
    <w:rsid w:val="000556C2"/>
    <w:rsid w:val="00063CA5"/>
    <w:rsid w:val="000645CF"/>
    <w:rsid w:val="00064744"/>
    <w:rsid w:val="0008610B"/>
    <w:rsid w:val="00090F13"/>
    <w:rsid w:val="00095EA0"/>
    <w:rsid w:val="000A5783"/>
    <w:rsid w:val="000A69E7"/>
    <w:rsid w:val="000C1777"/>
    <w:rsid w:val="000D3173"/>
    <w:rsid w:val="000D454C"/>
    <w:rsid w:val="000D5868"/>
    <w:rsid w:val="000D7FAC"/>
    <w:rsid w:val="000E14BF"/>
    <w:rsid w:val="000E608E"/>
    <w:rsid w:val="000E7A0D"/>
    <w:rsid w:val="000E7AD9"/>
    <w:rsid w:val="000F2174"/>
    <w:rsid w:val="000F567C"/>
    <w:rsid w:val="0010426A"/>
    <w:rsid w:val="00116216"/>
    <w:rsid w:val="001165D1"/>
    <w:rsid w:val="00126AA9"/>
    <w:rsid w:val="001274C0"/>
    <w:rsid w:val="0013153E"/>
    <w:rsid w:val="001434A0"/>
    <w:rsid w:val="0014693D"/>
    <w:rsid w:val="00152456"/>
    <w:rsid w:val="00157E70"/>
    <w:rsid w:val="001704E0"/>
    <w:rsid w:val="00173012"/>
    <w:rsid w:val="0017448C"/>
    <w:rsid w:val="0018072F"/>
    <w:rsid w:val="00195D80"/>
    <w:rsid w:val="00197412"/>
    <w:rsid w:val="001B1CE5"/>
    <w:rsid w:val="001C59A5"/>
    <w:rsid w:val="001D5391"/>
    <w:rsid w:val="001D61D5"/>
    <w:rsid w:val="001E2A46"/>
    <w:rsid w:val="001E60D4"/>
    <w:rsid w:val="001E7EED"/>
    <w:rsid w:val="002037FE"/>
    <w:rsid w:val="0021107C"/>
    <w:rsid w:val="00211E8F"/>
    <w:rsid w:val="0021455F"/>
    <w:rsid w:val="00225C26"/>
    <w:rsid w:val="00226034"/>
    <w:rsid w:val="00245356"/>
    <w:rsid w:val="0024779D"/>
    <w:rsid w:val="00247A08"/>
    <w:rsid w:val="002566F0"/>
    <w:rsid w:val="00263EDA"/>
    <w:rsid w:val="00267AA0"/>
    <w:rsid w:val="00277078"/>
    <w:rsid w:val="00281ED8"/>
    <w:rsid w:val="0028215B"/>
    <w:rsid w:val="00287F77"/>
    <w:rsid w:val="002B3170"/>
    <w:rsid w:val="002C2214"/>
    <w:rsid w:val="002C2982"/>
    <w:rsid w:val="002C5574"/>
    <w:rsid w:val="002D4577"/>
    <w:rsid w:val="002D6EBB"/>
    <w:rsid w:val="002D7967"/>
    <w:rsid w:val="002E4A8D"/>
    <w:rsid w:val="002E7028"/>
    <w:rsid w:val="002F3F39"/>
    <w:rsid w:val="003047C7"/>
    <w:rsid w:val="0030714D"/>
    <w:rsid w:val="00310827"/>
    <w:rsid w:val="00311182"/>
    <w:rsid w:val="0031130F"/>
    <w:rsid w:val="00313182"/>
    <w:rsid w:val="00317135"/>
    <w:rsid w:val="003235BC"/>
    <w:rsid w:val="003246E9"/>
    <w:rsid w:val="00336B6D"/>
    <w:rsid w:val="00337E8A"/>
    <w:rsid w:val="0034776C"/>
    <w:rsid w:val="00350932"/>
    <w:rsid w:val="00363A7B"/>
    <w:rsid w:val="00371E08"/>
    <w:rsid w:val="00376998"/>
    <w:rsid w:val="003861BF"/>
    <w:rsid w:val="00391278"/>
    <w:rsid w:val="00391290"/>
    <w:rsid w:val="0039382D"/>
    <w:rsid w:val="003A1280"/>
    <w:rsid w:val="003A4EC0"/>
    <w:rsid w:val="003B0240"/>
    <w:rsid w:val="003C1540"/>
    <w:rsid w:val="003C2A64"/>
    <w:rsid w:val="003C71D8"/>
    <w:rsid w:val="003D0F61"/>
    <w:rsid w:val="003D45E8"/>
    <w:rsid w:val="003E604B"/>
    <w:rsid w:val="003E6A28"/>
    <w:rsid w:val="003E7C1B"/>
    <w:rsid w:val="00400B75"/>
    <w:rsid w:val="00402110"/>
    <w:rsid w:val="0041612F"/>
    <w:rsid w:val="00422CF6"/>
    <w:rsid w:val="00427300"/>
    <w:rsid w:val="00431F4C"/>
    <w:rsid w:val="00433D23"/>
    <w:rsid w:val="00441D83"/>
    <w:rsid w:val="00441E45"/>
    <w:rsid w:val="004433D9"/>
    <w:rsid w:val="0044418F"/>
    <w:rsid w:val="00456039"/>
    <w:rsid w:val="004563D4"/>
    <w:rsid w:val="00467121"/>
    <w:rsid w:val="0047260D"/>
    <w:rsid w:val="004736AF"/>
    <w:rsid w:val="00475BA6"/>
    <w:rsid w:val="004802BC"/>
    <w:rsid w:val="00480F44"/>
    <w:rsid w:val="0048140F"/>
    <w:rsid w:val="0048239C"/>
    <w:rsid w:val="00482D2C"/>
    <w:rsid w:val="004835BC"/>
    <w:rsid w:val="00484DD4"/>
    <w:rsid w:val="00491052"/>
    <w:rsid w:val="0049272A"/>
    <w:rsid w:val="004937B9"/>
    <w:rsid w:val="00494C32"/>
    <w:rsid w:val="004B6C66"/>
    <w:rsid w:val="004C4BDC"/>
    <w:rsid w:val="004C4F23"/>
    <w:rsid w:val="004C6F5E"/>
    <w:rsid w:val="004D0089"/>
    <w:rsid w:val="004D0814"/>
    <w:rsid w:val="004D4A53"/>
    <w:rsid w:val="004D55A3"/>
    <w:rsid w:val="004D5684"/>
    <w:rsid w:val="004D5DDE"/>
    <w:rsid w:val="004E4552"/>
    <w:rsid w:val="004E7D30"/>
    <w:rsid w:val="004F4F9B"/>
    <w:rsid w:val="0050264E"/>
    <w:rsid w:val="005079C6"/>
    <w:rsid w:val="00507A0C"/>
    <w:rsid w:val="00516B10"/>
    <w:rsid w:val="005329A6"/>
    <w:rsid w:val="00542F06"/>
    <w:rsid w:val="00555999"/>
    <w:rsid w:val="00565960"/>
    <w:rsid w:val="00567355"/>
    <w:rsid w:val="00567D74"/>
    <w:rsid w:val="0059494F"/>
    <w:rsid w:val="005A3F6D"/>
    <w:rsid w:val="005B44A1"/>
    <w:rsid w:val="005C2D6A"/>
    <w:rsid w:val="005C6C75"/>
    <w:rsid w:val="005D2D72"/>
    <w:rsid w:val="005F0D74"/>
    <w:rsid w:val="005F6E99"/>
    <w:rsid w:val="005F7D9F"/>
    <w:rsid w:val="00607D02"/>
    <w:rsid w:val="00610217"/>
    <w:rsid w:val="00612996"/>
    <w:rsid w:val="00617473"/>
    <w:rsid w:val="00621C99"/>
    <w:rsid w:val="0062230D"/>
    <w:rsid w:val="00624116"/>
    <w:rsid w:val="00627AD1"/>
    <w:rsid w:val="00627FF6"/>
    <w:rsid w:val="00635766"/>
    <w:rsid w:val="00641035"/>
    <w:rsid w:val="00644497"/>
    <w:rsid w:val="00644D3F"/>
    <w:rsid w:val="00652125"/>
    <w:rsid w:val="00663843"/>
    <w:rsid w:val="00664FDB"/>
    <w:rsid w:val="00665FBB"/>
    <w:rsid w:val="00681282"/>
    <w:rsid w:val="006861DC"/>
    <w:rsid w:val="006921DE"/>
    <w:rsid w:val="00692BEF"/>
    <w:rsid w:val="00697123"/>
    <w:rsid w:val="006A1BFB"/>
    <w:rsid w:val="006A5317"/>
    <w:rsid w:val="006A62F1"/>
    <w:rsid w:val="006B62F1"/>
    <w:rsid w:val="006C0A5B"/>
    <w:rsid w:val="006C6BBB"/>
    <w:rsid w:val="006C7F5B"/>
    <w:rsid w:val="006D5529"/>
    <w:rsid w:val="006E2607"/>
    <w:rsid w:val="006E2715"/>
    <w:rsid w:val="006E4FCF"/>
    <w:rsid w:val="006F3A86"/>
    <w:rsid w:val="006F5EDB"/>
    <w:rsid w:val="006F78C7"/>
    <w:rsid w:val="0070549F"/>
    <w:rsid w:val="00713782"/>
    <w:rsid w:val="00713EE5"/>
    <w:rsid w:val="00715E4A"/>
    <w:rsid w:val="007225BC"/>
    <w:rsid w:val="00734EB2"/>
    <w:rsid w:val="00744BE1"/>
    <w:rsid w:val="00747B5F"/>
    <w:rsid w:val="00753672"/>
    <w:rsid w:val="00766693"/>
    <w:rsid w:val="00766AA2"/>
    <w:rsid w:val="00767BD1"/>
    <w:rsid w:val="00767D71"/>
    <w:rsid w:val="0077059C"/>
    <w:rsid w:val="00786B1E"/>
    <w:rsid w:val="00787305"/>
    <w:rsid w:val="0079053E"/>
    <w:rsid w:val="00790C43"/>
    <w:rsid w:val="00791863"/>
    <w:rsid w:val="007A1C60"/>
    <w:rsid w:val="007A5E6E"/>
    <w:rsid w:val="007B310B"/>
    <w:rsid w:val="007B54F7"/>
    <w:rsid w:val="007B7D89"/>
    <w:rsid w:val="007C046D"/>
    <w:rsid w:val="007C4495"/>
    <w:rsid w:val="007D3363"/>
    <w:rsid w:val="007E2F09"/>
    <w:rsid w:val="007F2186"/>
    <w:rsid w:val="007F47C5"/>
    <w:rsid w:val="007F4957"/>
    <w:rsid w:val="00801F2A"/>
    <w:rsid w:val="008110BF"/>
    <w:rsid w:val="00814390"/>
    <w:rsid w:val="00816DAF"/>
    <w:rsid w:val="00817A46"/>
    <w:rsid w:val="00817EF7"/>
    <w:rsid w:val="008206CD"/>
    <w:rsid w:val="0082132E"/>
    <w:rsid w:val="00825F92"/>
    <w:rsid w:val="00826D56"/>
    <w:rsid w:val="008345AF"/>
    <w:rsid w:val="008357CA"/>
    <w:rsid w:val="00842010"/>
    <w:rsid w:val="0085223F"/>
    <w:rsid w:val="008561A6"/>
    <w:rsid w:val="00861B82"/>
    <w:rsid w:val="00864449"/>
    <w:rsid w:val="00874A4C"/>
    <w:rsid w:val="00875EA9"/>
    <w:rsid w:val="00876E69"/>
    <w:rsid w:val="00887EC4"/>
    <w:rsid w:val="008903B0"/>
    <w:rsid w:val="008C0B8F"/>
    <w:rsid w:val="008C129D"/>
    <w:rsid w:val="008D4445"/>
    <w:rsid w:val="008D525C"/>
    <w:rsid w:val="008D5A1E"/>
    <w:rsid w:val="008D68B1"/>
    <w:rsid w:val="008D73B2"/>
    <w:rsid w:val="008E1A39"/>
    <w:rsid w:val="008E2913"/>
    <w:rsid w:val="008E64F0"/>
    <w:rsid w:val="008F5082"/>
    <w:rsid w:val="008F5FB1"/>
    <w:rsid w:val="00901313"/>
    <w:rsid w:val="00904781"/>
    <w:rsid w:val="00914D21"/>
    <w:rsid w:val="00921FBD"/>
    <w:rsid w:val="009233BD"/>
    <w:rsid w:val="00925CEC"/>
    <w:rsid w:val="0092624B"/>
    <w:rsid w:val="00927F4A"/>
    <w:rsid w:val="0093220E"/>
    <w:rsid w:val="00932239"/>
    <w:rsid w:val="009325A3"/>
    <w:rsid w:val="009325BC"/>
    <w:rsid w:val="00943AF0"/>
    <w:rsid w:val="009526C4"/>
    <w:rsid w:val="00981B5D"/>
    <w:rsid w:val="00981DA5"/>
    <w:rsid w:val="0099063E"/>
    <w:rsid w:val="00996F4D"/>
    <w:rsid w:val="009A458F"/>
    <w:rsid w:val="009C03D1"/>
    <w:rsid w:val="009C38F6"/>
    <w:rsid w:val="009C4A5B"/>
    <w:rsid w:val="009C5834"/>
    <w:rsid w:val="009C693E"/>
    <w:rsid w:val="009D228A"/>
    <w:rsid w:val="009D3BD0"/>
    <w:rsid w:val="009D75AF"/>
    <w:rsid w:val="009E7696"/>
    <w:rsid w:val="009E7C2A"/>
    <w:rsid w:val="009F58DF"/>
    <w:rsid w:val="009F6335"/>
    <w:rsid w:val="00A0631B"/>
    <w:rsid w:val="00A11883"/>
    <w:rsid w:val="00A150B2"/>
    <w:rsid w:val="00A227B4"/>
    <w:rsid w:val="00A2606A"/>
    <w:rsid w:val="00A3127B"/>
    <w:rsid w:val="00A35399"/>
    <w:rsid w:val="00A40A2D"/>
    <w:rsid w:val="00A421C8"/>
    <w:rsid w:val="00A43585"/>
    <w:rsid w:val="00A4369C"/>
    <w:rsid w:val="00A472A2"/>
    <w:rsid w:val="00A50A86"/>
    <w:rsid w:val="00A55AF0"/>
    <w:rsid w:val="00A5622A"/>
    <w:rsid w:val="00A56992"/>
    <w:rsid w:val="00A61F98"/>
    <w:rsid w:val="00A62568"/>
    <w:rsid w:val="00A651B7"/>
    <w:rsid w:val="00A6582D"/>
    <w:rsid w:val="00A677EC"/>
    <w:rsid w:val="00A7191B"/>
    <w:rsid w:val="00A74A5A"/>
    <w:rsid w:val="00A74FFE"/>
    <w:rsid w:val="00A75732"/>
    <w:rsid w:val="00A8284F"/>
    <w:rsid w:val="00A855C9"/>
    <w:rsid w:val="00A97291"/>
    <w:rsid w:val="00A973B1"/>
    <w:rsid w:val="00A975D5"/>
    <w:rsid w:val="00AB4260"/>
    <w:rsid w:val="00AB74F5"/>
    <w:rsid w:val="00AC0D7C"/>
    <w:rsid w:val="00AC4E93"/>
    <w:rsid w:val="00AC7402"/>
    <w:rsid w:val="00AC7D57"/>
    <w:rsid w:val="00AD37D2"/>
    <w:rsid w:val="00AD5452"/>
    <w:rsid w:val="00AD621C"/>
    <w:rsid w:val="00AD785E"/>
    <w:rsid w:val="00AF335C"/>
    <w:rsid w:val="00AF3702"/>
    <w:rsid w:val="00AF564C"/>
    <w:rsid w:val="00AF6D11"/>
    <w:rsid w:val="00B01686"/>
    <w:rsid w:val="00B052B2"/>
    <w:rsid w:val="00B073C2"/>
    <w:rsid w:val="00B10455"/>
    <w:rsid w:val="00B129D5"/>
    <w:rsid w:val="00B129FA"/>
    <w:rsid w:val="00B15A81"/>
    <w:rsid w:val="00B232B0"/>
    <w:rsid w:val="00B3276F"/>
    <w:rsid w:val="00B32BE7"/>
    <w:rsid w:val="00B33DEE"/>
    <w:rsid w:val="00B37667"/>
    <w:rsid w:val="00B42DC4"/>
    <w:rsid w:val="00B43505"/>
    <w:rsid w:val="00B60AAA"/>
    <w:rsid w:val="00B63CD3"/>
    <w:rsid w:val="00B64BD7"/>
    <w:rsid w:val="00B66490"/>
    <w:rsid w:val="00B675D7"/>
    <w:rsid w:val="00B82042"/>
    <w:rsid w:val="00B826A9"/>
    <w:rsid w:val="00B839B8"/>
    <w:rsid w:val="00B84A58"/>
    <w:rsid w:val="00B873F2"/>
    <w:rsid w:val="00B936CB"/>
    <w:rsid w:val="00BB1464"/>
    <w:rsid w:val="00BB44B4"/>
    <w:rsid w:val="00BB6CF6"/>
    <w:rsid w:val="00BC3A4C"/>
    <w:rsid w:val="00BC7BD7"/>
    <w:rsid w:val="00BE1C8E"/>
    <w:rsid w:val="00BE265E"/>
    <w:rsid w:val="00BF0E6A"/>
    <w:rsid w:val="00BF1572"/>
    <w:rsid w:val="00BF1B6F"/>
    <w:rsid w:val="00BF21CD"/>
    <w:rsid w:val="00BF2E4B"/>
    <w:rsid w:val="00BF5984"/>
    <w:rsid w:val="00BF6832"/>
    <w:rsid w:val="00BF6C42"/>
    <w:rsid w:val="00C0020C"/>
    <w:rsid w:val="00C0616A"/>
    <w:rsid w:val="00C06F14"/>
    <w:rsid w:val="00C12F5A"/>
    <w:rsid w:val="00C13422"/>
    <w:rsid w:val="00C2182C"/>
    <w:rsid w:val="00C23995"/>
    <w:rsid w:val="00C26FB2"/>
    <w:rsid w:val="00C405A2"/>
    <w:rsid w:val="00C44C52"/>
    <w:rsid w:val="00C70E99"/>
    <w:rsid w:val="00C73B8B"/>
    <w:rsid w:val="00C76F3B"/>
    <w:rsid w:val="00C8504F"/>
    <w:rsid w:val="00C8535D"/>
    <w:rsid w:val="00C96F91"/>
    <w:rsid w:val="00CA1942"/>
    <w:rsid w:val="00CA2C1D"/>
    <w:rsid w:val="00CA5247"/>
    <w:rsid w:val="00CA55C9"/>
    <w:rsid w:val="00CC686C"/>
    <w:rsid w:val="00CD3977"/>
    <w:rsid w:val="00CD43F1"/>
    <w:rsid w:val="00CD56EC"/>
    <w:rsid w:val="00CE2616"/>
    <w:rsid w:val="00CE2AAE"/>
    <w:rsid w:val="00CE38B0"/>
    <w:rsid w:val="00CE3F28"/>
    <w:rsid w:val="00CE40D1"/>
    <w:rsid w:val="00CE5DD1"/>
    <w:rsid w:val="00CE7349"/>
    <w:rsid w:val="00CF1F09"/>
    <w:rsid w:val="00CF3C3F"/>
    <w:rsid w:val="00CF48EC"/>
    <w:rsid w:val="00D17AFD"/>
    <w:rsid w:val="00D200FC"/>
    <w:rsid w:val="00D23AF1"/>
    <w:rsid w:val="00D43B6D"/>
    <w:rsid w:val="00D4606E"/>
    <w:rsid w:val="00D470CE"/>
    <w:rsid w:val="00D53A6F"/>
    <w:rsid w:val="00D55F12"/>
    <w:rsid w:val="00D60066"/>
    <w:rsid w:val="00D65D4F"/>
    <w:rsid w:val="00D7440B"/>
    <w:rsid w:val="00D76688"/>
    <w:rsid w:val="00D80D39"/>
    <w:rsid w:val="00D8173F"/>
    <w:rsid w:val="00D81968"/>
    <w:rsid w:val="00D975D5"/>
    <w:rsid w:val="00DA4148"/>
    <w:rsid w:val="00DA51B2"/>
    <w:rsid w:val="00DA6A07"/>
    <w:rsid w:val="00DB7340"/>
    <w:rsid w:val="00DC18E7"/>
    <w:rsid w:val="00DC4420"/>
    <w:rsid w:val="00DD63CB"/>
    <w:rsid w:val="00DE1D31"/>
    <w:rsid w:val="00DE6834"/>
    <w:rsid w:val="00DF001B"/>
    <w:rsid w:val="00DF508B"/>
    <w:rsid w:val="00E01AA7"/>
    <w:rsid w:val="00E16198"/>
    <w:rsid w:val="00E256C8"/>
    <w:rsid w:val="00E37A8C"/>
    <w:rsid w:val="00E403A8"/>
    <w:rsid w:val="00E42212"/>
    <w:rsid w:val="00E42234"/>
    <w:rsid w:val="00E4437C"/>
    <w:rsid w:val="00E54BCF"/>
    <w:rsid w:val="00E554ED"/>
    <w:rsid w:val="00E625DE"/>
    <w:rsid w:val="00E62E82"/>
    <w:rsid w:val="00E81FF0"/>
    <w:rsid w:val="00E84413"/>
    <w:rsid w:val="00E95D52"/>
    <w:rsid w:val="00EA0F7F"/>
    <w:rsid w:val="00EA5548"/>
    <w:rsid w:val="00EB0277"/>
    <w:rsid w:val="00EB04B5"/>
    <w:rsid w:val="00EB1348"/>
    <w:rsid w:val="00EB39B9"/>
    <w:rsid w:val="00EC1A26"/>
    <w:rsid w:val="00EC1EAD"/>
    <w:rsid w:val="00EC47D2"/>
    <w:rsid w:val="00EC56AC"/>
    <w:rsid w:val="00ED2B8D"/>
    <w:rsid w:val="00EE5E58"/>
    <w:rsid w:val="00EF394F"/>
    <w:rsid w:val="00EF5AE9"/>
    <w:rsid w:val="00EF5F46"/>
    <w:rsid w:val="00F02039"/>
    <w:rsid w:val="00F05176"/>
    <w:rsid w:val="00F14B90"/>
    <w:rsid w:val="00F23E93"/>
    <w:rsid w:val="00F31F20"/>
    <w:rsid w:val="00F32712"/>
    <w:rsid w:val="00F352A0"/>
    <w:rsid w:val="00F43A39"/>
    <w:rsid w:val="00F44437"/>
    <w:rsid w:val="00F46897"/>
    <w:rsid w:val="00F516A8"/>
    <w:rsid w:val="00F53FCD"/>
    <w:rsid w:val="00F579F3"/>
    <w:rsid w:val="00F6096F"/>
    <w:rsid w:val="00F632FD"/>
    <w:rsid w:val="00F74151"/>
    <w:rsid w:val="00F80FC8"/>
    <w:rsid w:val="00F85F25"/>
    <w:rsid w:val="00F87540"/>
    <w:rsid w:val="00F92836"/>
    <w:rsid w:val="00FA2177"/>
    <w:rsid w:val="00FB0360"/>
    <w:rsid w:val="00FB4361"/>
    <w:rsid w:val="00FB4612"/>
    <w:rsid w:val="00FC2508"/>
    <w:rsid w:val="00FC65A8"/>
    <w:rsid w:val="00FD1413"/>
    <w:rsid w:val="00FF2EF5"/>
    <w:rsid w:val="00FF79A7"/>
    <w:rsid w:val="00FF7EB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74A01"/>
  <w15:docId w15:val="{278CBF61-8C4B-4D26-A422-DA59BFBF8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76F"/>
    <w:rPr>
      <w:rFonts w:ascii="Times New Roman" w:hAnsi="Times New Roman"/>
      <w:sz w:val="24"/>
    </w:rPr>
  </w:style>
  <w:style w:type="paragraph" w:styleId="Heading1">
    <w:name w:val="heading 1"/>
    <w:basedOn w:val="Normal"/>
    <w:next w:val="Normal"/>
    <w:uiPriority w:val="9"/>
    <w:qFormat/>
    <w:rsid w:val="00EB39B9"/>
    <w:pPr>
      <w:keepNext/>
      <w:keepLines/>
      <w:numPr>
        <w:numId w:val="11"/>
      </w:numPr>
      <w:spacing w:before="400" w:after="120"/>
      <w:jc w:val="center"/>
      <w:outlineLvl w:val="0"/>
    </w:pPr>
    <w:rPr>
      <w:b/>
      <w:sz w:val="28"/>
      <w:szCs w:val="40"/>
    </w:rPr>
  </w:style>
  <w:style w:type="paragraph" w:styleId="Heading2">
    <w:name w:val="heading 2"/>
    <w:basedOn w:val="Normal"/>
    <w:next w:val="Normal"/>
    <w:uiPriority w:val="9"/>
    <w:unhideWhenUsed/>
    <w:qFormat/>
    <w:rsid w:val="006F3A86"/>
    <w:pPr>
      <w:keepNext/>
      <w:keepLines/>
      <w:numPr>
        <w:ilvl w:val="1"/>
        <w:numId w:val="11"/>
      </w:numPr>
      <w:spacing w:before="360" w:after="120"/>
      <w:outlineLvl w:val="1"/>
    </w:pPr>
    <w:rPr>
      <w:b/>
      <w:sz w:val="28"/>
      <w:szCs w:val="32"/>
    </w:rPr>
  </w:style>
  <w:style w:type="paragraph" w:styleId="Heading3">
    <w:name w:val="heading 3"/>
    <w:basedOn w:val="Normal"/>
    <w:next w:val="Normal"/>
    <w:link w:val="Heading3Char"/>
    <w:uiPriority w:val="9"/>
    <w:unhideWhenUsed/>
    <w:qFormat/>
    <w:rsid w:val="00F92836"/>
    <w:pPr>
      <w:keepNext/>
      <w:keepLines/>
      <w:numPr>
        <w:ilvl w:val="2"/>
        <w:numId w:val="11"/>
      </w:numPr>
      <w:spacing w:before="320" w:after="80" w:line="360" w:lineRule="auto"/>
      <w:jc w:val="both"/>
      <w:outlineLvl w:val="2"/>
    </w:pPr>
    <w:rPr>
      <w:b/>
      <w:szCs w:val="28"/>
    </w:rPr>
  </w:style>
  <w:style w:type="paragraph" w:styleId="Heading4">
    <w:name w:val="heading 4"/>
    <w:basedOn w:val="Normal"/>
    <w:next w:val="Normal"/>
    <w:uiPriority w:val="9"/>
    <w:unhideWhenUsed/>
    <w:qFormat/>
    <w:rsid w:val="00A55AF0"/>
    <w:pPr>
      <w:keepNext/>
      <w:keepLines/>
      <w:numPr>
        <w:ilvl w:val="3"/>
        <w:numId w:val="11"/>
      </w:numPr>
      <w:spacing w:before="280" w:after="80"/>
      <w:outlineLvl w:val="3"/>
    </w:pPr>
    <w:rPr>
      <w:b/>
      <w:szCs w:val="24"/>
    </w:rPr>
  </w:style>
  <w:style w:type="paragraph" w:styleId="Heading5">
    <w:name w:val="heading 5"/>
    <w:basedOn w:val="Normal"/>
    <w:next w:val="Normal"/>
    <w:uiPriority w:val="9"/>
    <w:semiHidden/>
    <w:unhideWhenUsed/>
    <w:qFormat/>
    <w:pPr>
      <w:keepNext/>
      <w:keepLines/>
      <w:numPr>
        <w:ilvl w:val="4"/>
        <w:numId w:val="11"/>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1"/>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B66490"/>
    <w:pPr>
      <w:keepNext/>
      <w:keepLines/>
      <w:numPr>
        <w:ilvl w:val="6"/>
        <w:numId w:val="1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6649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6649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D2B8D"/>
    <w:pPr>
      <w:tabs>
        <w:tab w:val="center" w:pos="4513"/>
        <w:tab w:val="right" w:pos="9026"/>
      </w:tabs>
      <w:spacing w:line="240" w:lineRule="auto"/>
    </w:pPr>
  </w:style>
  <w:style w:type="character" w:customStyle="1" w:styleId="HeaderChar">
    <w:name w:val="Header Char"/>
    <w:basedOn w:val="DefaultParagraphFont"/>
    <w:link w:val="Header"/>
    <w:uiPriority w:val="99"/>
    <w:rsid w:val="00ED2B8D"/>
  </w:style>
  <w:style w:type="paragraph" w:styleId="Footer">
    <w:name w:val="footer"/>
    <w:basedOn w:val="Normal"/>
    <w:link w:val="FooterChar"/>
    <w:uiPriority w:val="99"/>
    <w:unhideWhenUsed/>
    <w:rsid w:val="00ED2B8D"/>
    <w:pPr>
      <w:tabs>
        <w:tab w:val="center" w:pos="4513"/>
        <w:tab w:val="right" w:pos="9026"/>
      </w:tabs>
      <w:spacing w:line="240" w:lineRule="auto"/>
    </w:pPr>
  </w:style>
  <w:style w:type="character" w:customStyle="1" w:styleId="FooterChar">
    <w:name w:val="Footer Char"/>
    <w:basedOn w:val="DefaultParagraphFont"/>
    <w:link w:val="Footer"/>
    <w:uiPriority w:val="99"/>
    <w:rsid w:val="00ED2B8D"/>
  </w:style>
  <w:style w:type="paragraph" w:styleId="NormalWeb">
    <w:name w:val="Normal (Web)"/>
    <w:basedOn w:val="Normal"/>
    <w:uiPriority w:val="99"/>
    <w:semiHidden/>
    <w:unhideWhenUsed/>
    <w:rsid w:val="00FD1413"/>
    <w:pPr>
      <w:spacing w:before="100" w:beforeAutospacing="1" w:after="100" w:afterAutospacing="1" w:line="240" w:lineRule="auto"/>
    </w:pPr>
    <w:rPr>
      <w:rFonts w:eastAsia="Times New Roman" w:cs="Times New Roman"/>
      <w:szCs w:val="24"/>
      <w:lang w:val="en-ID"/>
    </w:rPr>
  </w:style>
  <w:style w:type="character" w:styleId="Hyperlink">
    <w:name w:val="Hyperlink"/>
    <w:basedOn w:val="DefaultParagraphFont"/>
    <w:uiPriority w:val="99"/>
    <w:unhideWhenUsed/>
    <w:rsid w:val="00FD1413"/>
    <w:rPr>
      <w:color w:val="0000FF"/>
      <w:u w:val="single"/>
    </w:rPr>
  </w:style>
  <w:style w:type="character" w:styleId="UnresolvedMention">
    <w:name w:val="Unresolved Mention"/>
    <w:basedOn w:val="DefaultParagraphFont"/>
    <w:uiPriority w:val="99"/>
    <w:semiHidden/>
    <w:unhideWhenUsed/>
    <w:rsid w:val="00CA5247"/>
    <w:rPr>
      <w:color w:val="605E5C"/>
      <w:shd w:val="clear" w:color="auto" w:fill="E1DFDD"/>
    </w:rPr>
  </w:style>
  <w:style w:type="character" w:customStyle="1" w:styleId="apple-tab-span">
    <w:name w:val="apple-tab-span"/>
    <w:basedOn w:val="DefaultParagraphFont"/>
    <w:rsid w:val="006A1BFB"/>
  </w:style>
  <w:style w:type="paragraph" w:styleId="ListParagraph">
    <w:name w:val="List Paragraph"/>
    <w:basedOn w:val="Normal"/>
    <w:uiPriority w:val="34"/>
    <w:qFormat/>
    <w:rsid w:val="00A74A5A"/>
    <w:pPr>
      <w:ind w:left="720"/>
      <w:contextualSpacing/>
    </w:pPr>
  </w:style>
  <w:style w:type="table" w:styleId="TableGrid">
    <w:name w:val="Table Grid"/>
    <w:basedOn w:val="TableNormal"/>
    <w:uiPriority w:val="39"/>
    <w:rsid w:val="00F3271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D68B1"/>
    <w:rPr>
      <w:sz w:val="16"/>
      <w:szCs w:val="16"/>
    </w:rPr>
  </w:style>
  <w:style w:type="paragraph" w:styleId="CommentText">
    <w:name w:val="annotation text"/>
    <w:basedOn w:val="Normal"/>
    <w:link w:val="CommentTextChar"/>
    <w:uiPriority w:val="99"/>
    <w:semiHidden/>
    <w:unhideWhenUsed/>
    <w:rsid w:val="008D68B1"/>
    <w:pPr>
      <w:spacing w:line="240" w:lineRule="auto"/>
    </w:pPr>
    <w:rPr>
      <w:sz w:val="20"/>
      <w:szCs w:val="20"/>
    </w:rPr>
  </w:style>
  <w:style w:type="character" w:customStyle="1" w:styleId="CommentTextChar">
    <w:name w:val="Comment Text Char"/>
    <w:basedOn w:val="DefaultParagraphFont"/>
    <w:link w:val="CommentText"/>
    <w:uiPriority w:val="99"/>
    <w:semiHidden/>
    <w:rsid w:val="008D68B1"/>
    <w:rPr>
      <w:sz w:val="20"/>
      <w:szCs w:val="20"/>
    </w:rPr>
  </w:style>
  <w:style w:type="paragraph" w:styleId="CommentSubject">
    <w:name w:val="annotation subject"/>
    <w:basedOn w:val="CommentText"/>
    <w:next w:val="CommentText"/>
    <w:link w:val="CommentSubjectChar"/>
    <w:uiPriority w:val="99"/>
    <w:semiHidden/>
    <w:unhideWhenUsed/>
    <w:rsid w:val="008D68B1"/>
    <w:rPr>
      <w:b/>
      <w:bCs/>
    </w:rPr>
  </w:style>
  <w:style w:type="character" w:customStyle="1" w:styleId="CommentSubjectChar">
    <w:name w:val="Comment Subject Char"/>
    <w:basedOn w:val="CommentTextChar"/>
    <w:link w:val="CommentSubject"/>
    <w:uiPriority w:val="99"/>
    <w:semiHidden/>
    <w:rsid w:val="008D68B1"/>
    <w:rPr>
      <w:b/>
      <w:bCs/>
      <w:sz w:val="20"/>
      <w:szCs w:val="20"/>
    </w:rPr>
  </w:style>
  <w:style w:type="paragraph" w:styleId="BalloonText">
    <w:name w:val="Balloon Text"/>
    <w:basedOn w:val="Normal"/>
    <w:link w:val="BalloonTextChar"/>
    <w:uiPriority w:val="99"/>
    <w:semiHidden/>
    <w:unhideWhenUsed/>
    <w:rsid w:val="008D68B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8B1"/>
    <w:rPr>
      <w:rFonts w:ascii="Segoe UI" w:hAnsi="Segoe UI" w:cs="Segoe UI"/>
      <w:sz w:val="18"/>
      <w:szCs w:val="18"/>
    </w:rPr>
  </w:style>
  <w:style w:type="character" w:customStyle="1" w:styleId="Heading7Char">
    <w:name w:val="Heading 7 Char"/>
    <w:basedOn w:val="DefaultParagraphFont"/>
    <w:link w:val="Heading7"/>
    <w:uiPriority w:val="9"/>
    <w:semiHidden/>
    <w:rsid w:val="00B664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66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6649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C4BDC"/>
    <w:pPr>
      <w:numPr>
        <w:numId w:val="0"/>
      </w:num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4C4BDC"/>
    <w:pPr>
      <w:spacing w:after="100"/>
      <w:jc w:val="center"/>
    </w:pPr>
    <w:rPr>
      <w:b/>
    </w:rPr>
  </w:style>
  <w:style w:type="paragraph" w:styleId="TOC2">
    <w:name w:val="toc 2"/>
    <w:basedOn w:val="Normal"/>
    <w:next w:val="Normal"/>
    <w:autoRedefine/>
    <w:uiPriority w:val="39"/>
    <w:unhideWhenUsed/>
    <w:rsid w:val="004C4BDC"/>
    <w:pPr>
      <w:spacing w:after="100"/>
      <w:ind w:left="220"/>
    </w:pPr>
  </w:style>
  <w:style w:type="paragraph" w:styleId="TOC3">
    <w:name w:val="toc 3"/>
    <w:basedOn w:val="Normal"/>
    <w:next w:val="Normal"/>
    <w:autoRedefine/>
    <w:uiPriority w:val="39"/>
    <w:unhideWhenUsed/>
    <w:rsid w:val="00DB7340"/>
    <w:pPr>
      <w:spacing w:after="100"/>
      <w:ind w:left="440"/>
    </w:pPr>
  </w:style>
  <w:style w:type="paragraph" w:styleId="Caption">
    <w:name w:val="caption"/>
    <w:basedOn w:val="Normal"/>
    <w:next w:val="Normal"/>
    <w:uiPriority w:val="35"/>
    <w:unhideWhenUsed/>
    <w:qFormat/>
    <w:rsid w:val="00CF1F09"/>
    <w:pPr>
      <w:spacing w:after="200" w:line="240" w:lineRule="auto"/>
    </w:pPr>
    <w:rPr>
      <w:i/>
      <w:iCs/>
      <w:color w:val="1F497D" w:themeColor="text2"/>
      <w:sz w:val="18"/>
      <w:szCs w:val="18"/>
    </w:rPr>
  </w:style>
  <w:style w:type="character" w:styleId="FollowedHyperlink">
    <w:name w:val="FollowedHyperlink"/>
    <w:basedOn w:val="DefaultParagraphFont"/>
    <w:uiPriority w:val="99"/>
    <w:semiHidden/>
    <w:unhideWhenUsed/>
    <w:rsid w:val="00DE1D31"/>
    <w:rPr>
      <w:color w:val="800080" w:themeColor="followedHyperlink"/>
      <w:u w:val="single"/>
    </w:rPr>
  </w:style>
  <w:style w:type="paragraph" w:styleId="TableofFigures">
    <w:name w:val="table of figures"/>
    <w:basedOn w:val="Normal"/>
    <w:next w:val="Normal"/>
    <w:uiPriority w:val="99"/>
    <w:unhideWhenUsed/>
    <w:rsid w:val="00713782"/>
    <w:rPr>
      <w:b/>
    </w:rPr>
  </w:style>
  <w:style w:type="character" w:styleId="PlaceholderText">
    <w:name w:val="Placeholder Text"/>
    <w:basedOn w:val="DefaultParagraphFont"/>
    <w:uiPriority w:val="99"/>
    <w:semiHidden/>
    <w:rsid w:val="00267AA0"/>
    <w:rPr>
      <w:color w:val="808080"/>
    </w:rPr>
  </w:style>
  <w:style w:type="paragraph" w:styleId="ListBullet">
    <w:name w:val="List Bullet"/>
    <w:basedOn w:val="Normal"/>
    <w:uiPriority w:val="99"/>
    <w:unhideWhenUsed/>
    <w:rsid w:val="00DA51B2"/>
    <w:pPr>
      <w:numPr>
        <w:numId w:val="23"/>
      </w:numPr>
      <w:contextualSpacing/>
    </w:pPr>
  </w:style>
  <w:style w:type="character" w:customStyle="1" w:styleId="Heading3Char">
    <w:name w:val="Heading 3 Char"/>
    <w:basedOn w:val="DefaultParagraphFont"/>
    <w:link w:val="Heading3"/>
    <w:uiPriority w:val="9"/>
    <w:rsid w:val="00F92836"/>
    <w:rPr>
      <w:rFonts w:ascii="Times New Roman" w:hAnsi="Times New Roman"/>
      <w:b/>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29170">
      <w:bodyDiv w:val="1"/>
      <w:marLeft w:val="0"/>
      <w:marRight w:val="0"/>
      <w:marTop w:val="0"/>
      <w:marBottom w:val="0"/>
      <w:divBdr>
        <w:top w:val="none" w:sz="0" w:space="0" w:color="auto"/>
        <w:left w:val="none" w:sz="0" w:space="0" w:color="auto"/>
        <w:bottom w:val="none" w:sz="0" w:space="0" w:color="auto"/>
        <w:right w:val="none" w:sz="0" w:space="0" w:color="auto"/>
      </w:divBdr>
    </w:div>
    <w:div w:id="840899996">
      <w:bodyDiv w:val="1"/>
      <w:marLeft w:val="0"/>
      <w:marRight w:val="0"/>
      <w:marTop w:val="0"/>
      <w:marBottom w:val="0"/>
      <w:divBdr>
        <w:top w:val="none" w:sz="0" w:space="0" w:color="auto"/>
        <w:left w:val="none" w:sz="0" w:space="0" w:color="auto"/>
        <w:bottom w:val="none" w:sz="0" w:space="0" w:color="auto"/>
        <w:right w:val="none" w:sz="0" w:space="0" w:color="auto"/>
      </w:divBdr>
    </w:div>
    <w:div w:id="1130052761">
      <w:bodyDiv w:val="1"/>
      <w:marLeft w:val="0"/>
      <w:marRight w:val="0"/>
      <w:marTop w:val="0"/>
      <w:marBottom w:val="0"/>
      <w:divBdr>
        <w:top w:val="none" w:sz="0" w:space="0" w:color="auto"/>
        <w:left w:val="none" w:sz="0" w:space="0" w:color="auto"/>
        <w:bottom w:val="none" w:sz="0" w:space="0" w:color="auto"/>
        <w:right w:val="none" w:sz="0" w:space="0" w:color="auto"/>
      </w:divBdr>
    </w:div>
    <w:div w:id="1489437488">
      <w:bodyDiv w:val="1"/>
      <w:marLeft w:val="0"/>
      <w:marRight w:val="0"/>
      <w:marTop w:val="0"/>
      <w:marBottom w:val="0"/>
      <w:divBdr>
        <w:top w:val="none" w:sz="0" w:space="0" w:color="auto"/>
        <w:left w:val="none" w:sz="0" w:space="0" w:color="auto"/>
        <w:bottom w:val="none" w:sz="0" w:space="0" w:color="auto"/>
        <w:right w:val="none" w:sz="0" w:space="0" w:color="auto"/>
      </w:divBdr>
    </w:div>
    <w:div w:id="1539128055">
      <w:bodyDiv w:val="1"/>
      <w:marLeft w:val="0"/>
      <w:marRight w:val="0"/>
      <w:marTop w:val="0"/>
      <w:marBottom w:val="0"/>
      <w:divBdr>
        <w:top w:val="none" w:sz="0" w:space="0" w:color="auto"/>
        <w:left w:val="none" w:sz="0" w:space="0" w:color="auto"/>
        <w:bottom w:val="none" w:sz="0" w:space="0" w:color="auto"/>
        <w:right w:val="none" w:sz="0" w:space="0" w:color="auto"/>
      </w:divBdr>
    </w:div>
    <w:div w:id="21158605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github.com/sastrawi/sastrawi" TargetMode="External"/><Relationship Id="rId3" Type="http://schemas.openxmlformats.org/officeDocument/2006/relationships/styles" Target="styles.xml"/><Relationship Id="rId21" Type="http://schemas.microsoft.com/office/2007/relationships/hdphoto" Target="media/hdphoto2.wdp"/><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07/relationships/hdphoto" Target="media/hdphoto3.wdp"/><Relationship Id="rId28" Type="http://schemas.openxmlformats.org/officeDocument/2006/relationships/image" Target="media/image8.png"/><Relationship Id="rId10" Type="http://schemas.openxmlformats.org/officeDocument/2006/relationships/footer" Target="footer1.xml"/><Relationship Id="rId19" Type="http://schemas.microsoft.com/office/2007/relationships/hdphoto" Target="media/hdphoto1.wdp"/><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scikit-learn.org/" TargetMode="External"/><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57AFB-F383-45F3-8B06-616931DDA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49</Pages>
  <Words>15693</Words>
  <Characters>89452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fahmi abdillah</dc:creator>
  <cp:lastModifiedBy>fahmi abdillah</cp:lastModifiedBy>
  <cp:revision>4</cp:revision>
  <cp:lastPrinted>2022-10-06T07:12:00Z</cp:lastPrinted>
  <dcterms:created xsi:type="dcterms:W3CDTF">2023-03-25T08:52:00Z</dcterms:created>
  <dcterms:modified xsi:type="dcterms:W3CDTF">2023-03-25T08:53:00Z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06c4f355-ebcf-36af-bdf6-11d6beadb65a</vt:lpwstr>
  </property>
  <property fmtid="{D5CDD505-2E9C-101B-9397-08002B2CF9AE}" pid="24" name="Mendeley Citation Style_1">
    <vt:lpwstr>http://www.zotero.org/styles/apa</vt:lpwstr>
  </property>
</Properties>
</file>