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1437" w14:textId="1BBA2E06" w:rsidR="00A877D3" w:rsidRPr="00627104" w:rsidRDefault="00627104" w:rsidP="003D6368">
      <w:pPr>
        <w:pStyle w:val="JISEBITitle"/>
        <w:spacing w:before="240"/>
        <w:rPr>
          <w:lang w:val="en-US"/>
        </w:rPr>
      </w:pPr>
      <w:r>
        <w:rPr>
          <w:lang w:val="en-US"/>
        </w:rPr>
        <w:t xml:space="preserve">Klasterisasi dan Geovisualisasi </w:t>
      </w:r>
      <w:r>
        <w:rPr>
          <w:i/>
          <w:iCs/>
          <w:lang w:val="en-US"/>
        </w:rPr>
        <w:t>Tweet</w:t>
      </w:r>
      <w:r>
        <w:rPr>
          <w:lang w:val="en-US"/>
        </w:rPr>
        <w:t xml:space="preserve"> Penyebaran Penyakit Menular Langsung</w:t>
      </w:r>
      <w:r w:rsidR="00014762">
        <w:rPr>
          <w:lang w:val="en-US"/>
        </w:rPr>
        <w:t xml:space="preserve">: </w:t>
      </w:r>
      <w:r>
        <w:rPr>
          <w:lang w:val="en-US"/>
        </w:rPr>
        <w:t>Studi Kasus COVID-19</w:t>
      </w:r>
    </w:p>
    <w:p w14:paraId="2F1467E2" w14:textId="3F2B1E91" w:rsidR="00A877D3" w:rsidRPr="00F162E5" w:rsidRDefault="00627104" w:rsidP="0069569B">
      <w:pPr>
        <w:pStyle w:val="JISEBIAuthorName"/>
        <w:ind w:firstLine="0"/>
        <w:jc w:val="left"/>
        <w:rPr>
          <w:b/>
          <w:noProof/>
          <w:lang w:val="en-US"/>
        </w:rPr>
      </w:pPr>
      <w:r>
        <w:rPr>
          <w:b/>
          <w:noProof/>
          <w:lang w:val="en-US"/>
        </w:rPr>
        <w:t>Fahmirullah Abdillah</w:t>
      </w:r>
      <w:r w:rsidR="006C0FBA">
        <w:rPr>
          <w:b/>
          <w:noProof/>
          <w:lang w:val="en-US"/>
        </w:rPr>
        <w:t xml:space="preserve"> </w:t>
      </w:r>
      <w:r w:rsidR="00A877D3" w:rsidRPr="00D472B7">
        <w:rPr>
          <w:b/>
          <w:noProof/>
          <w:vertAlign w:val="superscript"/>
          <w:lang w:val="id-ID"/>
        </w:rPr>
        <w:t>1)</w:t>
      </w:r>
      <w:r w:rsidR="00C870F8" w:rsidRPr="00D472B7">
        <w:rPr>
          <w:rStyle w:val="FootnoteReference"/>
          <w:b/>
          <w:noProof/>
          <w:lang w:val="id-ID"/>
        </w:rPr>
        <w:footnoteReference w:id="1"/>
      </w:r>
      <w:r w:rsidR="00A877D3" w:rsidRPr="00D472B7">
        <w:rPr>
          <w:b/>
          <w:noProof/>
          <w:lang w:val="id-ID"/>
        </w:rPr>
        <w:t xml:space="preserve">, </w:t>
      </w:r>
      <w:r>
        <w:rPr>
          <w:b/>
          <w:noProof/>
          <w:lang w:val="en-US"/>
        </w:rPr>
        <w:t xml:space="preserve">Ira Puspitasari </w:t>
      </w:r>
      <w:r w:rsidR="00A877D3" w:rsidRPr="00D472B7">
        <w:rPr>
          <w:b/>
          <w:noProof/>
          <w:vertAlign w:val="superscript"/>
          <w:lang w:val="id-ID"/>
        </w:rPr>
        <w:t>2)</w:t>
      </w:r>
      <w:r w:rsidR="006C0FBA" w:rsidRPr="006C0FBA">
        <w:rPr>
          <w:noProof/>
        </w:rPr>
        <w:t xml:space="preserve"> </w:t>
      </w:r>
      <w:r w:rsidR="006C0FBA">
        <w:rPr>
          <w:noProof/>
        </w:rPr>
        <mc:AlternateContent>
          <mc:Choice Requires="wpg">
            <w:drawing>
              <wp:inline distT="0" distB="0" distL="0" distR="0" wp14:anchorId="52CEC6EB" wp14:editId="7397AADC">
                <wp:extent cx="146304" cy="146304"/>
                <wp:effectExtent l="0" t="0" r="6350" b="6350"/>
                <wp:docPr id="535357262" name="Graphic 3">
                  <a:hlinkClick xmlns:a="http://schemas.openxmlformats.org/drawingml/2006/main" r:id="rId8"/>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1419553452" name="Freeform: Shape 1419553452"/>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12982209" name="Graphic 3"/>
                        <wpg:cNvGrpSpPr/>
                        <wpg:grpSpPr>
                          <a:xfrm>
                            <a:off x="39147" y="26689"/>
                            <a:ext cx="79438" cy="79781"/>
                            <a:chOff x="39147" y="26689"/>
                            <a:chExt cx="79438" cy="79781"/>
                          </a:xfrm>
                          <a:solidFill>
                            <a:srgbClr val="FFFFFF"/>
                          </a:solidFill>
                        </wpg:grpSpPr>
                        <wps:wsp>
                          <wps:cNvPr id="2137700547" name="Freeform: Shape 2137700547"/>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220400" name="Freeform: Shape 106220400"/>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66118" name="Freeform: Shape 210766611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5126317" id="Graphic 3" o:spid="_x0000_s1026" href="https://orcid.org/0000-0001-5983-6257"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" o:button="t">
                <v:shape id="Freeform: Shape 1419553452"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">
                  <v:shape id="Freeform: Shape 2137700547"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" path="m8801,61208l,61208,,,8801,r,27661l8801,61208xe" stroked="f" strokeweight=".0155mm">
                    <v:stroke joinstyle="miter"/>
                    <v:path arrowok="t" o:connecttype="custom" o:connectlocs="8801,61208;0,61208;0,0;8801,0;8801,27661;8801,61208" o:connectangles="0,0,0,0,0,0"/>
                  </v:shape>
                  <v:shape id="Freeform: Shape 106220400"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10766611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00A210A4">
        <w:rPr>
          <w:b/>
          <w:noProof/>
          <w:lang w:val="en-US"/>
        </w:rPr>
        <w:t>Eto Wuryanto</w:t>
      </w:r>
      <w:r w:rsidR="00A877D3" w:rsidRPr="00D472B7">
        <w:rPr>
          <w:b/>
          <w:noProof/>
          <w:vertAlign w:val="superscript"/>
          <w:lang w:val="id-ID"/>
        </w:rPr>
        <w:t>3)</w:t>
      </w:r>
      <w:r w:rsidR="00014762" w:rsidRPr="00014762">
        <w:rPr>
          <w:noProof/>
        </w:rPr>
        <w:t xml:space="preserve"> </w:t>
      </w:r>
      <w:r w:rsidR="00014762">
        <w:rPr>
          <w:noProof/>
        </w:rPr>
        <mc:AlternateContent>
          <mc:Choice Requires="wpg">
            <w:drawing>
              <wp:inline distT="0" distB="0" distL="0" distR="0" wp14:anchorId="7F092F0D" wp14:editId="744085D3">
                <wp:extent cx="146304" cy="146304"/>
                <wp:effectExtent l="0" t="0" r="6350" b="6350"/>
                <wp:docPr id="23" name="Graphic 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4" name="Freeform: Shape 24"/>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 name="Graphic 3"/>
                        <wpg:cNvGrpSpPr/>
                        <wpg:grpSpPr>
                          <a:xfrm>
                            <a:off x="39147" y="26689"/>
                            <a:ext cx="79438" cy="79781"/>
                            <a:chOff x="39147" y="26689"/>
                            <a:chExt cx="79438" cy="79781"/>
                          </a:xfrm>
                          <a:solidFill>
                            <a:srgbClr val="FFFFFF"/>
                          </a:solidFill>
                        </wpg:grpSpPr>
                        <wps:wsp>
                          <wps:cNvPr id="26" name="Freeform: Shape 26"/>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EA534BF" id="Graphic 3" o:spid="_x0000_s1026" href="https://orcid.org/0000-0001-5871-0425"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" o:button="t">
                <v:shape id="Freeform: Shape 24"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" path="m8801,61208l,61208,,,8801,r,27661l8801,61208xe" stroked="f" strokeweight=".0155mm">
                    <v:stroke joinstyle="miter"/>
                    <v:path arrowok="t" o:connecttype="custom" o:connectlocs="8801,61208;0,61208;0,0;8801,0;8801,27661;8801,61208" o:connectangles="0,0,0,0,0,0"/>
                  </v:shape>
                  <v:shape id="Freeform: Shape 27"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p>
    <w:p w14:paraId="3CE22424" w14:textId="654F7C6E" w:rsidR="00C57E5B" w:rsidRPr="00934CC9" w:rsidRDefault="00C57E5B" w:rsidP="00B641DD">
      <w:pPr>
        <w:pStyle w:val="JISEBIAuthorAffiliation"/>
        <w:ind w:firstLine="0"/>
        <w:jc w:val="left"/>
        <w:rPr>
          <w:noProof/>
          <w:sz w:val="18"/>
          <w:szCs w:val="18"/>
          <w:lang w:val="en-US"/>
        </w:rPr>
      </w:pPr>
      <w:r w:rsidRPr="00D472B7">
        <w:rPr>
          <w:noProof/>
          <w:sz w:val="18"/>
          <w:szCs w:val="18"/>
          <w:vertAlign w:val="superscript"/>
          <w:lang w:val="id-ID"/>
        </w:rPr>
        <w:t>1)</w:t>
      </w:r>
      <w:r w:rsidR="00A210A4">
        <w:rPr>
          <w:noProof/>
          <w:sz w:val="18"/>
          <w:szCs w:val="18"/>
          <w:vertAlign w:val="superscript"/>
          <w:lang w:val="en-US"/>
        </w:rPr>
        <w:t>2)</w:t>
      </w:r>
      <w:r w:rsidRPr="00D472B7">
        <w:rPr>
          <w:noProof/>
          <w:sz w:val="18"/>
          <w:szCs w:val="18"/>
          <w:vertAlign w:val="superscript"/>
          <w:lang w:val="id-ID"/>
        </w:rPr>
        <w:t>3)</w:t>
      </w:r>
      <w:r w:rsidR="00A210A4" w:rsidRPr="00A210A4">
        <w:rPr>
          <w:i w:val="0"/>
          <w:sz w:val="22"/>
          <w:szCs w:val="22"/>
          <w:shd w:val="clear" w:color="auto" w:fill="FFFFFF"/>
          <w:lang w:val="en-US" w:eastAsia="en-US"/>
        </w:rPr>
        <w:t xml:space="preserve"> </w:t>
      </w:r>
      <w:r w:rsidR="00A210A4" w:rsidRPr="00A210A4">
        <w:rPr>
          <w:noProof/>
          <w:sz w:val="18"/>
          <w:szCs w:val="18"/>
          <w:lang w:val="en-US"/>
        </w:rPr>
        <w:t>Information Systems, Faculty of Science and Technology, Universitas Airlangga, IndonesiaJl. Dr. Ir. H. Soekarno, Mulyorejo, Surabaya</w:t>
      </w:r>
    </w:p>
    <w:p w14:paraId="42638759" w14:textId="3C7A50CF" w:rsidR="00A877D3" w:rsidRPr="00B16C12" w:rsidRDefault="00A877D3" w:rsidP="00AD2F34">
      <w:pPr>
        <w:pStyle w:val="JISEBIAuthorEmail"/>
        <w:rPr>
          <w:sz w:val="16"/>
          <w:szCs w:val="16"/>
          <w:lang w:val="en-US"/>
        </w:rPr>
      </w:pPr>
      <w:r w:rsidRPr="00956078">
        <w:rPr>
          <w:sz w:val="16"/>
          <w:szCs w:val="16"/>
          <w:vertAlign w:val="superscript"/>
        </w:rPr>
        <w:t>1)</w:t>
      </w:r>
      <w:r w:rsidR="00A210A4" w:rsidRPr="00956078">
        <w:rPr>
          <w:sz w:val="16"/>
          <w:szCs w:val="16"/>
        </w:rPr>
        <w:t xml:space="preserve"> </w:t>
      </w:r>
      <w:r w:rsidR="00A210A4" w:rsidRPr="00A210A4">
        <w:rPr>
          <w:sz w:val="16"/>
          <w:szCs w:val="16"/>
          <w:lang w:val="en-US"/>
        </w:rPr>
        <w:t>fahmirullah.abdillah-2018@fst.unair.ac.id</w:t>
      </w:r>
      <w:r w:rsidR="00F8614C" w:rsidRPr="00956078">
        <w:rPr>
          <w:sz w:val="16"/>
          <w:szCs w:val="16"/>
          <w:lang w:val="en-US"/>
        </w:rPr>
        <w:t xml:space="preserve">, </w:t>
      </w:r>
      <w:r w:rsidR="00A210A4">
        <w:rPr>
          <w:sz w:val="16"/>
          <w:szCs w:val="16"/>
          <w:vertAlign w:val="superscript"/>
          <w:lang w:val="en-US"/>
        </w:rPr>
        <w:t>2</w:t>
      </w:r>
      <w:r w:rsidR="00A210A4" w:rsidRPr="00956078">
        <w:rPr>
          <w:sz w:val="16"/>
          <w:szCs w:val="16"/>
          <w:vertAlign w:val="superscript"/>
        </w:rPr>
        <w:t>)</w:t>
      </w:r>
      <w:r w:rsidR="00A210A4" w:rsidRPr="00A210A4">
        <w:rPr>
          <w:sz w:val="16"/>
          <w:szCs w:val="16"/>
          <w:lang w:val="en-US"/>
        </w:rPr>
        <w:t>ira-p@fst.unair.ac.id</w:t>
      </w:r>
      <w:r w:rsidR="00A210A4">
        <w:rPr>
          <w:sz w:val="16"/>
          <w:szCs w:val="16"/>
          <w:lang w:val="en-US"/>
        </w:rPr>
        <w:t>,</w:t>
      </w:r>
      <w:r w:rsidR="00A210A4" w:rsidRPr="00956078">
        <w:rPr>
          <w:sz w:val="16"/>
          <w:szCs w:val="16"/>
          <w:vertAlign w:val="superscript"/>
        </w:rPr>
        <w:t xml:space="preserve"> </w:t>
      </w:r>
      <w:r w:rsidRPr="00956078">
        <w:rPr>
          <w:sz w:val="16"/>
          <w:szCs w:val="16"/>
          <w:vertAlign w:val="superscript"/>
        </w:rPr>
        <w:t>3)</w:t>
      </w:r>
      <w:r w:rsidR="00A210A4" w:rsidRPr="00A210A4">
        <w:t xml:space="preserve"> </w:t>
      </w:r>
      <w:r w:rsidR="00A210A4" w:rsidRPr="00A210A4">
        <w:rPr>
          <w:sz w:val="16"/>
          <w:szCs w:val="16"/>
        </w:rPr>
        <w:t>eto-w@fst.unair.ac.id</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C09CF" w:rsidRPr="00D472B7" w14:paraId="4F1B0E39" w14:textId="77777777" w:rsidTr="005C09CF">
        <w:tc>
          <w:tcPr>
            <w:tcW w:w="5000" w:type="pct"/>
            <w:tcBorders>
              <w:top w:val="single" w:sz="4" w:space="0" w:color="auto"/>
              <w:bottom w:val="single" w:sz="4" w:space="0" w:color="auto"/>
            </w:tcBorders>
          </w:tcPr>
          <w:p w14:paraId="3E4235B0" w14:textId="4B358688" w:rsidR="005C09CF" w:rsidRPr="00D472B7" w:rsidRDefault="005C09CF" w:rsidP="00BF513C">
            <w:pPr>
              <w:pStyle w:val="JISEBIAbstracttitle"/>
              <w:ind w:firstLine="0"/>
              <w:rPr>
                <w:i/>
                <w:iCs/>
                <w:lang w:val="id-ID"/>
              </w:rPr>
            </w:pPr>
            <w:r w:rsidRPr="00D472B7">
              <w:rPr>
                <w:i/>
                <w:iCs/>
              </w:rPr>
              <w:t>Abstract</w:t>
            </w:r>
            <w:r w:rsidR="0036279C">
              <w:rPr>
                <w:i/>
                <w:iCs/>
              </w:rPr>
              <w:t xml:space="preserve"> </w:t>
            </w:r>
          </w:p>
          <w:p w14:paraId="0D12886B" w14:textId="77777777" w:rsidR="005C09CF" w:rsidRPr="00D472B7" w:rsidRDefault="005C09CF" w:rsidP="00A33297">
            <w:pPr>
              <w:pStyle w:val="JISEBIAbstracttitle"/>
              <w:ind w:firstLine="0"/>
              <w:rPr>
                <w:lang w:val="id-ID"/>
              </w:rPr>
            </w:pPr>
          </w:p>
          <w:p w14:paraId="1B081E6E" w14:textId="45661BF1" w:rsidR="005C09CF" w:rsidRPr="001153FA" w:rsidRDefault="005C09CF" w:rsidP="00A210A4">
            <w:pPr>
              <w:pStyle w:val="JISEBIAbstracttext"/>
            </w:pPr>
            <w:r w:rsidRPr="001153FA">
              <w:rPr>
                <w:b/>
                <w:bCs w:val="0"/>
              </w:rPr>
              <w:t>Background:</w:t>
            </w:r>
            <w:r w:rsidRPr="001153FA">
              <w:t xml:space="preserve"> </w:t>
            </w:r>
            <w:r w:rsidR="00A210A4">
              <w:t xml:space="preserve">Layanan media sosial </w:t>
            </w:r>
            <w:r w:rsidR="00A210A4" w:rsidRPr="00A210A4">
              <w:rPr>
                <w:i/>
                <w:iCs/>
              </w:rPr>
              <w:t>microblog</w:t>
            </w:r>
            <w:r w:rsidR="00A210A4">
              <w:t xml:space="preserve"> seperti Twitter menghasilkan aliran besar dalam penyebaran informasi terhadap suatu kejadian. </w:t>
            </w:r>
            <w:r w:rsidR="00CD78BD">
              <w:t>Media sosial dimanfaatkan sebagai bentuk pengawasan penyebaran penyakit menular langsung.</w:t>
            </w:r>
          </w:p>
          <w:p w14:paraId="21842639" w14:textId="1E6248F4" w:rsidR="005C09CF" w:rsidRPr="00A210A4" w:rsidRDefault="005C09CF" w:rsidP="001153FA">
            <w:pPr>
              <w:pStyle w:val="JISEBIAbstracttext"/>
            </w:pPr>
            <w:r w:rsidRPr="001153FA">
              <w:rPr>
                <w:b/>
                <w:bCs w:val="0"/>
              </w:rPr>
              <w:t>Objective:</w:t>
            </w:r>
            <w:r w:rsidRPr="001153FA">
              <w:t xml:space="preserve"> </w:t>
            </w:r>
            <w:r w:rsidR="00A210A4">
              <w:t xml:space="preserve">Penelitian ini bertujuan untuk menerapkan </w:t>
            </w:r>
            <w:proofErr w:type="spellStart"/>
            <w:r w:rsidR="00A210A4">
              <w:t>algoritma</w:t>
            </w:r>
            <w:proofErr w:type="spellEnd"/>
            <w:r w:rsidR="00A210A4">
              <w:t xml:space="preserve"> </w:t>
            </w:r>
            <w:r w:rsidR="00A210A4">
              <w:rPr>
                <w:i/>
                <w:iCs/>
              </w:rPr>
              <w:t xml:space="preserve">clustering </w:t>
            </w:r>
            <w:r w:rsidR="00A210A4">
              <w:t>berbasis kepadatan</w:t>
            </w:r>
            <w:r w:rsidR="00AC195D">
              <w:t xml:space="preserve">, </w:t>
            </w:r>
            <w:proofErr w:type="spellStart"/>
            <w:r w:rsidR="00AC195D">
              <w:t>algoritma</w:t>
            </w:r>
            <w:proofErr w:type="spellEnd"/>
            <w:r w:rsidR="000B6DB4">
              <w:t xml:space="preserve"> </w:t>
            </w:r>
            <w:r w:rsidR="000B6DB4">
              <w:rPr>
                <w:i/>
                <w:iCs/>
              </w:rPr>
              <w:t>Density-based Spatial Clustering Applications with Noise</w:t>
            </w:r>
            <w:r w:rsidR="00AC195D">
              <w:t xml:space="preserve"> </w:t>
            </w:r>
            <w:r w:rsidR="000B6DB4">
              <w:t>(</w:t>
            </w:r>
            <w:r w:rsidR="00AC195D">
              <w:t>DBSCAN</w:t>
            </w:r>
            <w:r w:rsidR="000B6DB4">
              <w:t>)</w:t>
            </w:r>
            <w:r w:rsidR="00AC195D">
              <w:t xml:space="preserve"> dan</w:t>
            </w:r>
            <w:r w:rsidR="000B6DB4">
              <w:t xml:space="preserve"> </w:t>
            </w:r>
            <w:r w:rsidR="000B6DB4" w:rsidRPr="000B6DB4">
              <w:rPr>
                <w:i/>
                <w:iCs/>
              </w:rPr>
              <w:t xml:space="preserve">Ordering Points </w:t>
            </w:r>
            <w:r w:rsidR="00BF5D97">
              <w:rPr>
                <w:i/>
                <w:iCs/>
              </w:rPr>
              <w:t>t</w:t>
            </w:r>
            <w:r w:rsidR="000B6DB4" w:rsidRPr="000B6DB4">
              <w:rPr>
                <w:i/>
                <w:iCs/>
              </w:rPr>
              <w:t>o Identify the Clustering Structure</w:t>
            </w:r>
            <w:r w:rsidR="00AC195D">
              <w:t xml:space="preserve"> </w:t>
            </w:r>
            <w:r w:rsidR="000B6DB4">
              <w:t>(</w:t>
            </w:r>
            <w:r w:rsidR="00AC195D">
              <w:t>OPTICS</w:t>
            </w:r>
            <w:r w:rsidR="000B6DB4">
              <w:t>)</w:t>
            </w:r>
            <w:r w:rsidR="00AC195D">
              <w:t>.</w:t>
            </w:r>
          </w:p>
          <w:p w14:paraId="65BB1E63" w14:textId="0008F134" w:rsidR="005C09CF" w:rsidRPr="00D43D06" w:rsidRDefault="005C09CF" w:rsidP="001153FA">
            <w:pPr>
              <w:pStyle w:val="JISEBIAbstracttext"/>
            </w:pPr>
            <w:r w:rsidRPr="001153FA">
              <w:rPr>
                <w:b/>
                <w:bCs w:val="0"/>
              </w:rPr>
              <w:t>Methods:</w:t>
            </w:r>
            <w:r w:rsidRPr="001153FA">
              <w:t xml:space="preserve"> </w:t>
            </w:r>
            <w:proofErr w:type="spellStart"/>
            <w:r w:rsidR="00BF5D97">
              <w:t>Klasterisasi</w:t>
            </w:r>
            <w:proofErr w:type="spellEnd"/>
            <w:r w:rsidR="00BF5D97">
              <w:t xml:space="preserve"> dilakukan dengan </w:t>
            </w:r>
            <w:r w:rsidR="002A44A1">
              <w:t>me</w:t>
            </w:r>
            <w:r w:rsidR="00BF5D97">
              <w:t>masuk</w:t>
            </w:r>
            <w:r w:rsidR="002A44A1">
              <w:t>k</w:t>
            </w:r>
            <w:r w:rsidR="00BF5D97">
              <w:t>an data hasil</w:t>
            </w:r>
            <w:r w:rsidR="00C35543">
              <w:t xml:space="preserve"> </w:t>
            </w:r>
            <w:r w:rsidR="00C35543">
              <w:rPr>
                <w:i/>
                <w:iCs/>
              </w:rPr>
              <w:t>scraping, preprocessing</w:t>
            </w:r>
            <w:r w:rsidR="00C35543">
              <w:t>,</w:t>
            </w:r>
            <w:r w:rsidR="00BF5D97">
              <w:t xml:space="preserve"> </w:t>
            </w:r>
            <w:r w:rsidR="00C35543">
              <w:t xml:space="preserve">dan </w:t>
            </w:r>
            <w:proofErr w:type="spellStart"/>
            <w:r w:rsidR="00BF5D97">
              <w:t>pembobotan</w:t>
            </w:r>
            <w:proofErr w:type="spellEnd"/>
            <w:r w:rsidR="00BF5D97">
              <w:t xml:space="preserve"> TF-IDF</w:t>
            </w:r>
            <w:r w:rsidR="00C35543">
              <w:t xml:space="preserve">. </w:t>
            </w:r>
            <w:proofErr w:type="spellStart"/>
            <w:r w:rsidR="00D43D06">
              <w:t>Klasterisasi</w:t>
            </w:r>
            <w:proofErr w:type="spellEnd"/>
            <w:r w:rsidR="00D43D06">
              <w:t xml:space="preserve"> dilakukan pada data </w:t>
            </w:r>
            <w:r w:rsidR="00C35543">
              <w:t>berjumlah 8.114 sampel dan</w:t>
            </w:r>
            <w:r w:rsidR="00D43D06">
              <w:t xml:space="preserve"> menggunakan parameter </w:t>
            </w:r>
            <w:r w:rsidR="00D43D06">
              <w:rPr>
                <w:i/>
                <w:iCs/>
              </w:rPr>
              <w:t xml:space="preserve">epsilon, xi score, </w:t>
            </w:r>
            <w:r w:rsidR="00D43D06">
              <w:t xml:space="preserve">dan </w:t>
            </w:r>
            <w:proofErr w:type="spellStart"/>
            <w:r w:rsidR="00D43D06" w:rsidRPr="00D43D06">
              <w:rPr>
                <w:i/>
                <w:iCs/>
              </w:rPr>
              <w:t>minpts</w:t>
            </w:r>
            <w:proofErr w:type="spellEnd"/>
            <w:r w:rsidR="00D43D06">
              <w:t xml:space="preserve">. Proses uji validasi </w:t>
            </w:r>
            <w:proofErr w:type="spellStart"/>
            <w:r w:rsidR="00D43D06">
              <w:t>klaster</w:t>
            </w:r>
            <w:proofErr w:type="spellEnd"/>
            <w:r w:rsidR="00D43D06">
              <w:t xml:space="preserve"> menggunakan </w:t>
            </w:r>
            <w:r w:rsidR="00D43D06">
              <w:rPr>
                <w:i/>
                <w:iCs/>
              </w:rPr>
              <w:t>silhouette coefficient</w:t>
            </w:r>
            <w:r w:rsidR="00D43D06">
              <w:t xml:space="preserve">. </w:t>
            </w:r>
          </w:p>
          <w:p w14:paraId="5689B952" w14:textId="2B31E906" w:rsidR="005C09CF" w:rsidRPr="00D43D06" w:rsidRDefault="005C09CF" w:rsidP="001153FA">
            <w:pPr>
              <w:pStyle w:val="JISEBIAbstracttext"/>
            </w:pPr>
            <w:r w:rsidRPr="001153FA">
              <w:rPr>
                <w:b/>
                <w:bCs w:val="0"/>
              </w:rPr>
              <w:t>Results:</w:t>
            </w:r>
            <w:r w:rsidRPr="001153FA">
              <w:t xml:space="preserve"> </w:t>
            </w:r>
            <w:proofErr w:type="spellStart"/>
            <w:r w:rsidR="00D43D06">
              <w:t>Klasterisasi</w:t>
            </w:r>
            <w:proofErr w:type="spellEnd"/>
            <w:r w:rsidR="00D43D06">
              <w:t xml:space="preserve"> terbaik diperoleh dari </w:t>
            </w:r>
            <w:proofErr w:type="spellStart"/>
            <w:r w:rsidR="00D43D06">
              <w:t>algoritma</w:t>
            </w:r>
            <w:proofErr w:type="spellEnd"/>
            <w:r w:rsidR="00D43D06">
              <w:t xml:space="preserve"> OPTICS yang menghasilkan 6 </w:t>
            </w:r>
            <w:proofErr w:type="spellStart"/>
            <w:r w:rsidR="00D43D06">
              <w:t>klaster</w:t>
            </w:r>
            <w:proofErr w:type="spellEnd"/>
            <w:r w:rsidR="00D43D06">
              <w:t xml:space="preserve">, dengan nilai </w:t>
            </w:r>
            <w:r w:rsidR="00D43D06">
              <w:rPr>
                <w:i/>
                <w:iCs/>
              </w:rPr>
              <w:t>silhouette coefficient</w:t>
            </w:r>
            <w:r w:rsidR="00D43D06">
              <w:t xml:space="preserve"> sebesar </w:t>
            </w:r>
            <w:r w:rsidR="00D43D06" w:rsidRPr="00D43D06">
              <w:t>0,6508317895</w:t>
            </w:r>
            <w:r w:rsidR="00D43D06">
              <w:t xml:space="preserve"> dan setiap </w:t>
            </w:r>
            <w:proofErr w:type="spellStart"/>
            <w:r w:rsidR="00D43D06">
              <w:t>klaster</w:t>
            </w:r>
            <w:proofErr w:type="spellEnd"/>
            <w:r w:rsidR="00D43D06">
              <w:t xml:space="preserve"> memiliki </w:t>
            </w:r>
            <w:r w:rsidR="00D43D06">
              <w:rPr>
                <w:i/>
                <w:iCs/>
              </w:rPr>
              <w:t>term</w:t>
            </w:r>
            <w:r w:rsidR="00D43D06">
              <w:t xml:space="preserve"> terbaik.</w:t>
            </w:r>
          </w:p>
          <w:p w14:paraId="0314308C" w14:textId="289FDD9B" w:rsidR="00967A27" w:rsidRPr="001153FA" w:rsidRDefault="005C09CF" w:rsidP="006A22EC">
            <w:pPr>
              <w:pStyle w:val="JISEBIAbstracttext"/>
            </w:pPr>
            <w:r w:rsidRPr="001153FA">
              <w:rPr>
                <w:b/>
                <w:bCs w:val="0"/>
              </w:rPr>
              <w:t>Conclusion:</w:t>
            </w:r>
            <w:r w:rsidRPr="001153FA">
              <w:t xml:space="preserve"> </w:t>
            </w:r>
            <w:r w:rsidR="006A22EC">
              <w:t xml:space="preserve">Metode </w:t>
            </w:r>
            <w:proofErr w:type="spellStart"/>
            <w:r w:rsidR="006A22EC">
              <w:t>klasterisasi</w:t>
            </w:r>
            <w:proofErr w:type="spellEnd"/>
            <w:r w:rsidR="006A22EC">
              <w:t xml:space="preserve"> menggunakan </w:t>
            </w:r>
            <w:proofErr w:type="spellStart"/>
            <w:r w:rsidR="006A22EC">
              <w:t>algoritma</w:t>
            </w:r>
            <w:proofErr w:type="spellEnd"/>
            <w:r w:rsidR="006A22EC">
              <w:t xml:space="preserve"> DBSCAN dan OPTICS dalam mengelompokkan gejala penyakit menular langsung dengan pendekatan berbasis kepadatan terbukti cukup baik. Penilaian ini dibuktikan pada hasil uji validasi </w:t>
            </w:r>
            <w:proofErr w:type="spellStart"/>
            <w:r w:rsidR="006A22EC">
              <w:t>klaster</w:t>
            </w:r>
            <w:proofErr w:type="spellEnd"/>
            <w:r w:rsidR="006A22EC">
              <w:t xml:space="preserve"> yang </w:t>
            </w:r>
            <w:r w:rsidR="002B2D0A">
              <w:t xml:space="preserve">baik </w:t>
            </w:r>
            <w:r w:rsidR="006A22EC">
              <w:t xml:space="preserve">pada </w:t>
            </w:r>
            <w:proofErr w:type="spellStart"/>
            <w:r w:rsidR="00EF03F3">
              <w:t>algoritma</w:t>
            </w:r>
            <w:proofErr w:type="spellEnd"/>
            <w:r w:rsidR="00EF03F3">
              <w:t xml:space="preserve"> </w:t>
            </w:r>
            <w:r w:rsidR="006A22EC">
              <w:t>OPTICS</w:t>
            </w:r>
            <w:r w:rsidR="00465706">
              <w:t>.</w:t>
            </w:r>
          </w:p>
          <w:p w14:paraId="548651CA" w14:textId="77777777" w:rsidR="005C09CF" w:rsidRDefault="005C09CF" w:rsidP="00722451">
            <w:pPr>
              <w:ind w:firstLine="0"/>
              <w:rPr>
                <w:sz w:val="18"/>
                <w:szCs w:val="18"/>
              </w:rPr>
            </w:pPr>
          </w:p>
          <w:p w14:paraId="3FFC98CF" w14:textId="7151C518" w:rsidR="005C09CF" w:rsidRPr="00A210A4" w:rsidRDefault="005C09CF" w:rsidP="005D0C95">
            <w:pPr>
              <w:pStyle w:val="JISEBIAbstractkeywords"/>
              <w:rPr>
                <w:lang w:val="en-US"/>
              </w:rPr>
            </w:pPr>
            <w:r w:rsidRPr="00DE29D7">
              <w:rPr>
                <w:b/>
                <w:bCs/>
                <w:i/>
              </w:rPr>
              <w:t>Keywords:</w:t>
            </w:r>
            <w:r>
              <w:rPr>
                <w:i/>
              </w:rPr>
              <w:t xml:space="preserve"> </w:t>
            </w:r>
            <w:r w:rsidR="00A210A4">
              <w:rPr>
                <w:lang w:val="en-US"/>
              </w:rPr>
              <w:t>Twitter</w:t>
            </w:r>
            <w:r>
              <w:t xml:space="preserve">, </w:t>
            </w:r>
            <w:r w:rsidR="00A210A4" w:rsidRPr="00A210A4">
              <w:rPr>
                <w:i/>
                <w:iCs w:val="0"/>
                <w:lang w:val="en-US"/>
              </w:rPr>
              <w:t>Preprocessing</w:t>
            </w:r>
            <w:r>
              <w:t xml:space="preserve">, </w:t>
            </w:r>
            <w:r w:rsidR="00A210A4" w:rsidRPr="00A210A4">
              <w:rPr>
                <w:i/>
                <w:iCs w:val="0"/>
                <w:lang w:val="en-US"/>
              </w:rPr>
              <w:t>Clustering</w:t>
            </w:r>
            <w:r>
              <w:t xml:space="preserve">, </w:t>
            </w:r>
            <w:r w:rsidR="00A210A4">
              <w:rPr>
                <w:lang w:val="en-US"/>
              </w:rPr>
              <w:t>DBSCAN</w:t>
            </w:r>
            <w:r>
              <w:t xml:space="preserve">, </w:t>
            </w:r>
            <w:r w:rsidR="00A210A4">
              <w:rPr>
                <w:lang w:val="en-US"/>
              </w:rPr>
              <w:t>OPTICS</w:t>
            </w:r>
            <w:r>
              <w:t xml:space="preserve">, </w:t>
            </w:r>
            <w:r w:rsidR="00A210A4" w:rsidRPr="00A210A4">
              <w:rPr>
                <w:i/>
                <w:iCs w:val="0"/>
                <w:lang w:val="en-US"/>
              </w:rPr>
              <w:t>Density-based Algorithm</w:t>
            </w:r>
            <w:r w:rsidR="00A210A4">
              <w:rPr>
                <w:lang w:val="en-US"/>
              </w:rPr>
              <w:t xml:space="preserve">, </w:t>
            </w:r>
            <w:r w:rsidR="00A210A4" w:rsidRPr="00A210A4">
              <w:rPr>
                <w:i/>
                <w:iCs w:val="0"/>
                <w:lang w:val="en-US"/>
              </w:rPr>
              <w:t>silhouette coefficient</w:t>
            </w:r>
            <w:r w:rsidR="00A210A4">
              <w:rPr>
                <w:lang w:val="en-US"/>
              </w:rPr>
              <w:t>.</w:t>
            </w:r>
          </w:p>
          <w:p w14:paraId="587F22A7" w14:textId="77777777" w:rsidR="005C09CF" w:rsidRDefault="005C09CF" w:rsidP="00CF07D8">
            <w:pPr>
              <w:ind w:right="-1" w:firstLine="0"/>
              <w:rPr>
                <w:iCs/>
                <w:sz w:val="16"/>
                <w:szCs w:val="16"/>
              </w:rPr>
            </w:pPr>
          </w:p>
          <w:p w14:paraId="22EBEEE4" w14:textId="3FC34FBA" w:rsidR="00F25150" w:rsidRDefault="00F25150" w:rsidP="00F25150">
            <w:pPr>
              <w:ind w:firstLine="0"/>
              <w:rPr>
                <w:sz w:val="16"/>
                <w:szCs w:val="16"/>
              </w:rPr>
            </w:pPr>
            <w:r>
              <w:rPr>
                <w:b/>
                <w:i/>
                <w:sz w:val="16"/>
                <w:szCs w:val="16"/>
              </w:rPr>
              <w:t>Article history:</w:t>
            </w:r>
            <w:r>
              <w:rPr>
                <w:i/>
                <w:sz w:val="16"/>
                <w:szCs w:val="16"/>
              </w:rPr>
              <w:t xml:space="preserve"> </w:t>
            </w:r>
            <w:r w:rsidRPr="00135FF9">
              <w:rPr>
                <w:sz w:val="16"/>
                <w:szCs w:val="16"/>
              </w:rPr>
              <w:t>Received 5 April 20</w:t>
            </w:r>
            <w:r>
              <w:rPr>
                <w:sz w:val="16"/>
                <w:szCs w:val="16"/>
              </w:rPr>
              <w:t>XX</w:t>
            </w:r>
            <w:r w:rsidRPr="00135FF9">
              <w:rPr>
                <w:sz w:val="16"/>
                <w:szCs w:val="16"/>
              </w:rPr>
              <w:t>, first decision 22 April 20</w:t>
            </w:r>
            <w:r>
              <w:rPr>
                <w:sz w:val="16"/>
                <w:szCs w:val="16"/>
              </w:rPr>
              <w:t>XX</w:t>
            </w:r>
            <w:r w:rsidRPr="00135FF9">
              <w:rPr>
                <w:sz w:val="16"/>
                <w:szCs w:val="16"/>
              </w:rPr>
              <w:t>, accepted 22 August 20</w:t>
            </w:r>
            <w:r>
              <w:rPr>
                <w:sz w:val="16"/>
                <w:szCs w:val="16"/>
              </w:rPr>
              <w:t>XX</w:t>
            </w:r>
            <w:r w:rsidRPr="00135FF9">
              <w:rPr>
                <w:sz w:val="16"/>
                <w:szCs w:val="16"/>
              </w:rPr>
              <w:t>, available online 28 October 20</w:t>
            </w:r>
            <w:r>
              <w:rPr>
                <w:sz w:val="16"/>
                <w:szCs w:val="16"/>
              </w:rPr>
              <w:t>XX</w:t>
            </w:r>
          </w:p>
          <w:p w14:paraId="4CB822C7" w14:textId="77777777" w:rsidR="005C09CF" w:rsidRPr="00D472B7" w:rsidRDefault="005C09CF" w:rsidP="00066DA5">
            <w:r w:rsidRPr="00D472B7">
              <w:t xml:space="preserve"> </w:t>
            </w:r>
          </w:p>
        </w:tc>
      </w:tr>
    </w:tbl>
    <w:p w14:paraId="5BFD8A0E" w14:textId="7965FF30" w:rsidR="00BF30C0" w:rsidRPr="00D472B7" w:rsidRDefault="00BF30C0" w:rsidP="001544FE">
      <w:pPr>
        <w:pStyle w:val="JISEBIHeading1"/>
      </w:pPr>
      <w:r w:rsidRPr="00D472B7">
        <w:t>Introduction</w:t>
      </w:r>
      <w:r w:rsidR="00E82F5B">
        <w:rPr>
          <w:lang w:val="en-US"/>
        </w:rPr>
        <w:t xml:space="preserve"> </w:t>
      </w:r>
    </w:p>
    <w:p w14:paraId="40C80606" w14:textId="0EE7D048" w:rsidR="007B5BD5" w:rsidRDefault="007B5BD5" w:rsidP="007B5BD5">
      <w:r>
        <w:t xml:space="preserve">Layanan media sosial </w:t>
      </w:r>
      <w:proofErr w:type="spellStart"/>
      <w:r>
        <w:t>mikroblog</w:t>
      </w:r>
      <w:proofErr w:type="spellEnd"/>
      <w:r>
        <w:t xml:space="preserve"> seperti Twitter menghasilkan aliran besar dalam penyebaran informasi terhadap suatu kejadian. Sumber informasi </w:t>
      </w:r>
      <w:proofErr w:type="spellStart"/>
      <w:r>
        <w:t>realtime</w:t>
      </w:r>
      <w:proofErr w:type="spellEnd"/>
      <w:r>
        <w:t xml:space="preserve"> ini sangat berharga untuk banyak area aplikasi, khususnya untuk deteksi bencana dan skenario respons. Terbukti dengan aliran volume maupun kecepatan tweet saat kejadian berlangsung sangat tinggi dan cepat, sehingga masyarakat yang </w:t>
      </w:r>
      <w:proofErr w:type="spellStart"/>
      <w:r>
        <w:t>terdampak</w:t>
      </w:r>
      <w:proofErr w:type="spellEnd"/>
      <w:r>
        <w:t xml:space="preserve"> maupun petugas profesional sedikit mengalami kesulitan saat pemrosesan informasi</w:t>
      </w:r>
      <w:r w:rsidR="00272CEF">
        <w:t xml:space="preserve"> [11]</w:t>
      </w:r>
      <w:r>
        <w:t>.</w:t>
      </w:r>
      <w:r w:rsidR="00272CEF">
        <w:t xml:space="preserve"> Me</w:t>
      </w:r>
      <w:r>
        <w:t xml:space="preserve">lalui pemantauan tweet dapat dideteksi adanya gempa bumi. Probabilitas yang dihasilkan oleh Japan Meteorology Agency cukup tinggi, yaitu 96% untuk gempa bumi dengan skala </w:t>
      </w:r>
      <w:proofErr w:type="spellStart"/>
      <w:r>
        <w:t>richter</w:t>
      </w:r>
      <w:proofErr w:type="spellEnd"/>
      <w:r>
        <w:t xml:space="preserve"> 3 atau lebih</w:t>
      </w:r>
      <w:r w:rsidR="00272CEF">
        <w:t xml:space="preserve"> [19], maka dari itu s</w:t>
      </w:r>
      <w:r>
        <w:t xml:space="preserve">itus </w:t>
      </w:r>
      <w:proofErr w:type="spellStart"/>
      <w:r>
        <w:t>mikroblog</w:t>
      </w:r>
      <w:proofErr w:type="spellEnd"/>
      <w:r>
        <w:t xml:space="preserve"> ini dapat digunakan sebagai sistem sensor untuk mendeteksi suatu bencana alam atau kejadian lainnya</w:t>
      </w:r>
      <w:r w:rsidR="00272CEF">
        <w:t xml:space="preserve"> [4]</w:t>
      </w:r>
      <w:r>
        <w:t>.</w:t>
      </w:r>
    </w:p>
    <w:p w14:paraId="549BF1C4" w14:textId="09EC27FC" w:rsidR="007B5BD5" w:rsidRDefault="007B5BD5" w:rsidP="007B5BD5">
      <w:r>
        <w:t xml:space="preserve">Beberapa penelitian yang menggunakan data dari media sosial Twitter telah dilakukan sebelumnya. </w:t>
      </w:r>
      <w:r w:rsidR="00272CEF">
        <w:t xml:space="preserve">Salah satunya, </w:t>
      </w:r>
      <w:r>
        <w:t xml:space="preserve">melakukan penelitian tentang akuisisi dan </w:t>
      </w:r>
      <w:proofErr w:type="spellStart"/>
      <w:r>
        <w:t>klasterisasi</w:t>
      </w:r>
      <w:proofErr w:type="spellEnd"/>
      <w:r>
        <w:t xml:space="preserve"> data teks Twitter untuk memperoleh dasar pengetahuan terhadap profil pengguna Twitter. Penelitian dilakukan dengan </w:t>
      </w:r>
      <w:proofErr w:type="spellStart"/>
      <w:r>
        <w:t>ujicoba</w:t>
      </w:r>
      <w:proofErr w:type="spellEnd"/>
      <w:r>
        <w:t xml:space="preserve"> keyword “K-Pop” dan “K-Drama”. Dari hasil </w:t>
      </w:r>
      <w:proofErr w:type="spellStart"/>
      <w:r>
        <w:t>ujicoba</w:t>
      </w:r>
      <w:proofErr w:type="spellEnd"/>
      <w:r>
        <w:t xml:space="preserve"> akuisisi data didapatkan sebanyak 68.393 tweet. Hasil tersebut disebar menjadi 3 </w:t>
      </w:r>
      <w:proofErr w:type="spellStart"/>
      <w:r>
        <w:t>klaster</w:t>
      </w:r>
      <w:proofErr w:type="spellEnd"/>
      <w:r>
        <w:t xml:space="preserve"> / k=3, yang mana </w:t>
      </w:r>
      <w:proofErr w:type="spellStart"/>
      <w:r>
        <w:t>klaster</w:t>
      </w:r>
      <w:proofErr w:type="spellEnd"/>
      <w:r>
        <w:t xml:space="preserve"> pertama adalah waktu tweet dianggap pada pagi hari, </w:t>
      </w:r>
      <w:proofErr w:type="spellStart"/>
      <w:r>
        <w:t>klaster</w:t>
      </w:r>
      <w:proofErr w:type="spellEnd"/>
      <w:r>
        <w:t xml:space="preserve"> kedua adalah waktu tweet dianggap pada siang hari, dan </w:t>
      </w:r>
      <w:proofErr w:type="spellStart"/>
      <w:r>
        <w:t>klaster</w:t>
      </w:r>
      <w:proofErr w:type="spellEnd"/>
      <w:r>
        <w:t xml:space="preserve"> ketiga adalah waktu tweet dianggap pada malam hari. Kemudian, hasil </w:t>
      </w:r>
      <w:proofErr w:type="spellStart"/>
      <w:r>
        <w:t>klasterisasi</w:t>
      </w:r>
      <w:proofErr w:type="spellEnd"/>
      <w:r>
        <w:t xml:space="preserve"> didapat jam 21.00 - 01.00 merupakan mayoritas orang-orang melakukan tweet. Dari hasil penelitian ini kita dapatkan bahwa penentuan nilai k untuk memperkirakan topik suatu </w:t>
      </w:r>
      <w:proofErr w:type="spellStart"/>
      <w:r>
        <w:t>klaster</w:t>
      </w:r>
      <w:proofErr w:type="spellEnd"/>
      <w:r>
        <w:t xml:space="preserve"> didasarkan pada asumsi kebiasaan pengguna dalam menggunakan media sosial Twitter</w:t>
      </w:r>
      <w:r w:rsidR="00272CEF">
        <w:t xml:space="preserve"> [6]</w:t>
      </w:r>
      <w:r>
        <w:t xml:space="preserve">. </w:t>
      </w:r>
    </w:p>
    <w:p w14:paraId="7D96C105" w14:textId="2AA8FC62" w:rsidR="007B5BD5" w:rsidRDefault="007B5BD5" w:rsidP="007B5BD5">
      <w:r>
        <w:t xml:space="preserve">Penelitian lainnya tentang kemungkinan analisis secara </w:t>
      </w:r>
      <w:proofErr w:type="spellStart"/>
      <w:r>
        <w:t>realtime</w:t>
      </w:r>
      <w:proofErr w:type="spellEnd"/>
      <w:r>
        <w:t xml:space="preserve"> pada media sosial dan otomatis dari pesan Twitter selama terjadinya situasi darurat</w:t>
      </w:r>
      <w:r w:rsidR="00272CEF">
        <w:t xml:space="preserve"> [</w:t>
      </w:r>
      <w:r w:rsidR="00E90CE1">
        <w:t>25</w:t>
      </w:r>
      <w:r w:rsidR="00272CEF">
        <w:t>]</w:t>
      </w:r>
      <w:r>
        <w:t xml:space="preserve">. Analisis dilakukan menggunakan tool ekstraksi informasi yang berhasil mendapatkan 97.000 tweet yang dikirim sebelum, saat, dan setelah kejadian alam (badai) terjadi. Lokasi kejadian adalah di Belgia saat berlangsungnya festival </w:t>
      </w:r>
      <w:proofErr w:type="spellStart"/>
      <w:r>
        <w:t>Pukkelpop</w:t>
      </w:r>
      <w:proofErr w:type="spellEnd"/>
      <w:r>
        <w:t xml:space="preserve"> di tahun 2011. Tool ekstraksi dapat menganalisis tweet melalui tampilan geografis, jenis isi pesan (kerusakan, korban), dan jenis tweet (seperti retweet).</w:t>
      </w:r>
    </w:p>
    <w:p w14:paraId="5E3373E9" w14:textId="1D4D7B8E" w:rsidR="007B5BD5" w:rsidRDefault="007B5BD5" w:rsidP="007B5BD5">
      <w:r>
        <w:lastRenderedPageBreak/>
        <w:t>Penyakit menular langsung merupakan suatu infeksi yang disebabkan oleh mikroorganisme, seperti virus, parasit, atau jamur. Infeksi ini dapat berpindah dari orang yang sakit ke orang yang sehat. Bentuk penularannya bisa terjadi secara langsung maupun tidak langsung, penularan secara langsung terjadi ketika benda tak kasat mata di atas pada orang yang sakit berpindah melalui kontak fisik, misalnya lewat sentuhan</w:t>
      </w:r>
      <w:r w:rsidR="00E90CE1">
        <w:t xml:space="preserve">. </w:t>
      </w:r>
      <w:r>
        <w:t xml:space="preserve">Saat ini penyakit menular langsung telah menjadi wabah yakni virus Covid-19. Wabah yang terjadi secara mendunia ini diberi nama Coronavirus Disease 2019 (Covid-19) yang disebabkan oleh Severe Acute Respiratory Syndrome Coronavirus-2 (SARS-CoV-2). Penyebaran penyakit menular langsung ini hingga ke seluruh penjuru nusantara dan dunia. </w:t>
      </w:r>
      <w:r w:rsidR="00782A7B">
        <w:t>Vi</w:t>
      </w:r>
      <w:r>
        <w:t xml:space="preserve">rus ini dapat ditularkan dari manusia ke manusia dan telah menyebar secara luas di China (sebagai tempat kemunculan pertama) dan lebih dari 190 negara dan teritori lainnya. Pada 12 Maret 2020, WHO mengumumkan COVID-19 sebagai pandemi. Hingga tanggal 29 Maret 2020, terdapat 634.835 kasus dan 33.106 jumlah kematian di seluruh dunia. Sementara di Indonesia sudah ditetapkan 1.528 kasus dengan positif COVID-19 dan 136 kasus kematian. Per tanggal 20 Desember 2020, </w:t>
      </w:r>
      <w:proofErr w:type="spellStart"/>
      <w:r>
        <w:t>Satgas</w:t>
      </w:r>
      <w:proofErr w:type="spellEnd"/>
      <w:r>
        <w:t xml:space="preserve"> Covid-19 menerbitkan laporan yang berisi informasi kasus </w:t>
      </w:r>
      <w:proofErr w:type="spellStart"/>
      <w:r>
        <w:t>terkonfirmasi</w:t>
      </w:r>
      <w:proofErr w:type="spellEnd"/>
      <w:r>
        <w:t xml:space="preserve"> positif, sembuh, ataupun meninggal. Sebanyak 735.124 kasus </w:t>
      </w:r>
      <w:proofErr w:type="spellStart"/>
      <w:r>
        <w:t>terkonfirmasi</w:t>
      </w:r>
      <w:proofErr w:type="spellEnd"/>
      <w:r>
        <w:t xml:space="preserve"> positif dan 19.880 (2,99%) jumlah kematian di Indonesia, serta jumlah kasus sembuh 541.811 (81,48%)</w:t>
      </w:r>
      <w:r w:rsidR="00782A7B">
        <w:t xml:space="preserve"> [23]</w:t>
      </w:r>
      <w:r>
        <w:t>.</w:t>
      </w:r>
    </w:p>
    <w:p w14:paraId="08B6C02B" w14:textId="0AE62DD1" w:rsidR="00720953" w:rsidRDefault="007B5BD5" w:rsidP="009A4854">
      <w:r>
        <w:t xml:space="preserve">Metode Density-Based Spatial Cluster of Application with Noise (DBSCAN) merupakan salah satu metode cluster mengacu pada densitas atau kepadatan. Kepadatan yang dimaksudkan yaitu dalam metode DBSCAN mengelompokkan wilayah dengan jarak yang telah ditentukan menggunakan nilai parameter Epsilon dan </w:t>
      </w:r>
      <w:proofErr w:type="spellStart"/>
      <w:r>
        <w:t>MinPts</w:t>
      </w:r>
      <w:proofErr w:type="spellEnd"/>
      <w:r>
        <w:t xml:space="preserve">, sehingga dihasilkan suatu kelompok yang padat dengan jarak antar anggota kelompok yang beragam. Parameter Epsilon merupakan jarak maksimal antar titik pusat dengan titik anggota dalam suatu cluster. Sedangkan </w:t>
      </w:r>
      <w:proofErr w:type="spellStart"/>
      <w:r>
        <w:t>MinPts</w:t>
      </w:r>
      <w:proofErr w:type="spellEnd"/>
      <w:r>
        <w:t xml:space="preserve"> merupakan minimal anggota yang harus terpenuhi dalam sebuah </w:t>
      </w:r>
      <w:proofErr w:type="spellStart"/>
      <w:r>
        <w:t>klaster</w:t>
      </w:r>
      <w:proofErr w:type="spellEnd"/>
      <w:r>
        <w:t xml:space="preserve">. Apabila kedua parameter tersebut telah terpenuhi, maka akan terbentuklah suatu </w:t>
      </w:r>
      <w:proofErr w:type="spellStart"/>
      <w:r>
        <w:t>klaster</w:t>
      </w:r>
      <w:proofErr w:type="spellEnd"/>
      <w:r w:rsidR="00782A7B">
        <w:t xml:space="preserve"> [5]</w:t>
      </w:r>
      <w:r>
        <w:t>.</w:t>
      </w:r>
      <w:r w:rsidR="00782A7B">
        <w:t xml:space="preserve"> </w:t>
      </w:r>
      <w:r>
        <w:t xml:space="preserve">Analisis </w:t>
      </w:r>
      <w:r w:rsidRPr="003C5E21">
        <w:rPr>
          <w:i/>
          <w:iCs/>
        </w:rPr>
        <w:t>cluster</w:t>
      </w:r>
      <w:r>
        <w:t xml:space="preserve"> merupakan teknik </w:t>
      </w:r>
      <w:proofErr w:type="spellStart"/>
      <w:r>
        <w:t>multivariat</w:t>
      </w:r>
      <w:proofErr w:type="spellEnd"/>
      <w:r>
        <w:t xml:space="preserve"> dalam analisis statistik yang dapat mengumpulkan objek-objek dengan karakteristik sama pada suatu kelompok yang lebih kecil. Pada penelitian ini metode </w:t>
      </w:r>
      <w:proofErr w:type="spellStart"/>
      <w:r>
        <w:t>klasterisasi</w:t>
      </w:r>
      <w:proofErr w:type="spellEnd"/>
      <w:r>
        <w:t xml:space="preserve"> </w:t>
      </w:r>
      <w:r w:rsidRPr="00752D3E">
        <w:rPr>
          <w:i/>
          <w:iCs/>
        </w:rPr>
        <w:t>tweet</w:t>
      </w:r>
      <w:r>
        <w:t xml:space="preserve"> yang digunakan adalah </w:t>
      </w:r>
      <w:proofErr w:type="spellStart"/>
      <w:r>
        <w:t>algoritma</w:t>
      </w:r>
      <w:proofErr w:type="spellEnd"/>
      <w:r>
        <w:t xml:space="preserve"> </w:t>
      </w:r>
      <w:r w:rsidR="00AE3FFF" w:rsidRPr="00AE3FFF">
        <w:rPr>
          <w:i/>
          <w:iCs/>
        </w:rPr>
        <w:t>Density-based Spatial Clustering Applications with Noise</w:t>
      </w:r>
      <w:r w:rsidR="00AE3FFF">
        <w:t xml:space="preserve"> (</w:t>
      </w:r>
      <w:r>
        <w:t>DBSCAN</w:t>
      </w:r>
      <w:r w:rsidR="00AE3FFF">
        <w:t>)</w:t>
      </w:r>
      <w:r>
        <w:t xml:space="preserve"> dan </w:t>
      </w:r>
      <w:r w:rsidR="00AE3FFF" w:rsidRPr="00AE3FFF">
        <w:rPr>
          <w:i/>
          <w:iCs/>
        </w:rPr>
        <w:t>Ordering Points to Identifying the Clustering Structure</w:t>
      </w:r>
      <w:r w:rsidR="00AE3FFF">
        <w:t xml:space="preserve"> (</w:t>
      </w:r>
      <w:r>
        <w:t>OPTICS</w:t>
      </w:r>
      <w:r w:rsidR="00AE3FFF">
        <w:t>)</w:t>
      </w:r>
      <w:r>
        <w:t xml:space="preserve">. Metode-metode ini dipilih dan dibandingkan karena keduanya dapat menghasilkan </w:t>
      </w:r>
      <w:r w:rsidRPr="00D01D70">
        <w:rPr>
          <w:i/>
          <w:iCs/>
        </w:rPr>
        <w:t>cluster</w:t>
      </w:r>
      <w:r>
        <w:t xml:space="preserve"> tanpa penentuan </w:t>
      </w:r>
      <w:r w:rsidRPr="008E4D56">
        <w:rPr>
          <w:i/>
          <w:iCs/>
        </w:rPr>
        <w:t>centroids</w:t>
      </w:r>
      <w:r>
        <w:t xml:space="preserve"> dan juga dapat menemukan titik-titik yang menyimpang. </w:t>
      </w:r>
      <w:r w:rsidR="009A4854">
        <w:t>Dataset yang digunakan</w:t>
      </w:r>
      <w:r w:rsidR="009A4854">
        <w:t xml:space="preserve"> </w:t>
      </w:r>
      <w:r w:rsidR="009A4854">
        <w:t xml:space="preserve">berisi </w:t>
      </w:r>
      <w:r w:rsidR="009A4854">
        <w:t>8.114 sampel data yang diperoleh dari 15 kata kunci</w:t>
      </w:r>
      <w:r w:rsidR="009A4854">
        <w:t>.</w:t>
      </w:r>
      <w:r w:rsidR="009A4854">
        <w:t xml:space="preserve"> </w:t>
      </w:r>
      <w:r>
        <w:t xml:space="preserve">Data hasil </w:t>
      </w:r>
      <w:proofErr w:type="spellStart"/>
      <w:r>
        <w:t>klasterisasi</w:t>
      </w:r>
      <w:proofErr w:type="spellEnd"/>
      <w:r>
        <w:t xml:space="preserve"> divisualisasikan untuk menerapkan </w:t>
      </w:r>
      <w:proofErr w:type="spellStart"/>
      <w:r>
        <w:t>geovisualisasi</w:t>
      </w:r>
      <w:proofErr w:type="spellEnd"/>
      <w:r>
        <w:t xml:space="preserve"> </w:t>
      </w:r>
      <w:r w:rsidRPr="008E4D56">
        <w:rPr>
          <w:i/>
          <w:iCs/>
        </w:rPr>
        <w:t>tweet</w:t>
      </w:r>
      <w:r>
        <w:t xml:space="preserve"> untuk kasus penyebaran penyakit menular langsung (studi kasus Covid-19). Proses </w:t>
      </w:r>
      <w:proofErr w:type="spellStart"/>
      <w:r>
        <w:t>geovisualisasi</w:t>
      </w:r>
      <w:proofErr w:type="spellEnd"/>
      <w:r>
        <w:t xml:space="preserve"> digunakan untuk mendapatkan hasil tampilan data tweet hasil </w:t>
      </w:r>
      <w:proofErr w:type="spellStart"/>
      <w:r>
        <w:t>klasterisasi</w:t>
      </w:r>
      <w:proofErr w:type="spellEnd"/>
      <w:r>
        <w:t xml:space="preserve"> dan lokasi penyebaran </w:t>
      </w:r>
      <w:r w:rsidRPr="008E4D56">
        <w:rPr>
          <w:i/>
          <w:iCs/>
        </w:rPr>
        <w:t>tweet</w:t>
      </w:r>
      <w:r>
        <w:t xml:space="preserve"> terkait penyebaran penyakit menular langsung (studi kasus Covid-19). Pengujian dilakukan dengan mengevaluasi hasil analisis </w:t>
      </w:r>
      <w:proofErr w:type="spellStart"/>
      <w:r>
        <w:t>klasterisasi</w:t>
      </w:r>
      <w:proofErr w:type="spellEnd"/>
      <w:r>
        <w:t xml:space="preserve"> menggunakan nilai </w:t>
      </w:r>
      <w:r w:rsidRPr="007B5BD5">
        <w:rPr>
          <w:i/>
          <w:iCs/>
        </w:rPr>
        <w:t>silhouette coefficient</w:t>
      </w:r>
      <w:r w:rsidR="005608EF" w:rsidRPr="005608EF">
        <w:t>.</w:t>
      </w:r>
    </w:p>
    <w:p w14:paraId="65F6DA4E" w14:textId="285401B4" w:rsidR="00BF30C0" w:rsidRPr="00D472B7" w:rsidRDefault="009733EB" w:rsidP="00E82F5B">
      <w:pPr>
        <w:pStyle w:val="JISEBIHeading1"/>
      </w:pPr>
      <w:r w:rsidRPr="00D472B7">
        <w:t>Literature  Review</w:t>
      </w:r>
      <w:r w:rsidR="00BF30C0" w:rsidRPr="00D472B7">
        <w:t xml:space="preserve"> </w:t>
      </w:r>
    </w:p>
    <w:p w14:paraId="4AE2A093" w14:textId="4AB8CFC0" w:rsidR="00281E6F" w:rsidRDefault="00281E6F" w:rsidP="00281E6F">
      <w:r>
        <w:t xml:space="preserve">Pada penelitian sebelumnya, media Twitter sering digunakan untuk meneliti terhadap suatu kejadian. Informasi yang terkandung pada media Twitter dapat digunakan sebagai rekomendasi kebijakan yang cukup untuk meningkatkan kesadaran masyarakat [6][23][24]. </w:t>
      </w:r>
    </w:p>
    <w:p w14:paraId="220084A2" w14:textId="2FB64D6B" w:rsidR="00281E6F" w:rsidRDefault="00281E6F" w:rsidP="00281E6F">
      <w:r w:rsidRPr="00281E6F">
        <w:t>Crooks et al</w:t>
      </w:r>
      <w:r>
        <w:t>. [4]</w:t>
      </w:r>
      <w:r w:rsidRPr="00281E6F">
        <w:t xml:space="preserve"> </w:t>
      </w:r>
      <w:r>
        <w:t>melakukan</w:t>
      </w:r>
      <w:r w:rsidRPr="00281E6F">
        <w:t xml:space="preserve"> analisis performa </w:t>
      </w:r>
      <w:r w:rsidRPr="00281E6F">
        <w:rPr>
          <w:i/>
          <w:iCs/>
        </w:rPr>
        <w:t>microblogging</w:t>
      </w:r>
      <w:r w:rsidRPr="00281E6F">
        <w:t xml:space="preserve"> sebagai sistem sensor untuk mendeteksi kejadian dengan studi kasus gempa bumi yang ada di daerah East Coast, Amerika Serikat. Peneliti mengambil hasil deteksi yang memiliki karakteristik spasial dan temporal dari penyebaran informasi yang ada di situs </w:t>
      </w:r>
      <w:r w:rsidRPr="00281E6F">
        <w:rPr>
          <w:i/>
          <w:iCs/>
        </w:rPr>
        <w:t>microblogging</w:t>
      </w:r>
      <w:r w:rsidRPr="00281E6F">
        <w:t xml:space="preserve"> (Twitter). Analisis terhadap situs ini juga dilakukan dengan teknik </w:t>
      </w:r>
      <w:r w:rsidRPr="00281E6F">
        <w:rPr>
          <w:i/>
          <w:iCs/>
        </w:rPr>
        <w:t>crowdsourcing</w:t>
      </w:r>
      <w:r w:rsidRPr="00281E6F">
        <w:t xml:space="preserve">, karena setiap media sosial atau situs microblogging juga memiliki informasi geografis ketika seorang pengguna mengomentari suatu kejadian yang dialami terjadi di sekitarnya, atau mengenai pusat lokasi yang menjadi pusat perhatian. Namun, perbedaannya media sosial atau situs </w:t>
      </w:r>
      <w:r w:rsidRPr="00281E6F">
        <w:rPr>
          <w:i/>
          <w:iCs/>
        </w:rPr>
        <w:t>microblogging</w:t>
      </w:r>
      <w:r w:rsidRPr="00281E6F">
        <w:t xml:space="preserve"> tidak menyediakan informasi geografis pengguna secara terang-terangan, berbeda dengan teknik crowdsourcing yang sudah ada pada aplikasi </w:t>
      </w:r>
      <w:proofErr w:type="spellStart"/>
      <w:r w:rsidRPr="00281E6F">
        <w:t>Wikimapia</w:t>
      </w:r>
      <w:proofErr w:type="spellEnd"/>
      <w:r w:rsidRPr="00281E6F">
        <w:t xml:space="preserve"> atau OpenStreetMap.</w:t>
      </w:r>
      <w:r>
        <w:t xml:space="preserve"> </w:t>
      </w:r>
      <w:r w:rsidRPr="00281E6F">
        <w:t xml:space="preserve">Penelitian ini bertujuan untuk menilai kualitas informasi yang telah diambil dari masyarakat dengan mempertimbangkan reaksi pengguna Twitter terhadap gempa bumi yang terjadi di Virginia, Amerika Serikat pada tanggal 23 Agustus 2011. Hasilnya, </w:t>
      </w:r>
      <w:r w:rsidRPr="00281E6F">
        <w:rPr>
          <w:i/>
          <w:iCs/>
        </w:rPr>
        <w:t>tweet</w:t>
      </w:r>
      <w:r w:rsidRPr="00281E6F">
        <w:t xml:space="preserve"> dapat digunakan untuk memberi perkiraan yang cepat dan bagus dari wilayah yang terkena dampak gempa bumi. Perkiraan ini digunakan sebagai informasi yang penting untuk penanganan dan pemulihan dampak bencana. Dengan kemampuannya untuk memperkirakan wilayah yang terkena dampak gempa bumi dengan akurat, hal tersebut mendukung pernyataan bahwa dengan mengambil informasi </w:t>
      </w:r>
      <w:proofErr w:type="spellStart"/>
      <w:r w:rsidRPr="00281E6F">
        <w:t>geospasial</w:t>
      </w:r>
      <w:proofErr w:type="spellEnd"/>
      <w:r w:rsidRPr="00281E6F">
        <w:t xml:space="preserve"> di Twitter, peneliti memperoleh informasi yang penting mengenai dampak dari suatu kejadian dengan cepat.</w:t>
      </w:r>
    </w:p>
    <w:p w14:paraId="7FC4D7CF" w14:textId="7FAACB51" w:rsidR="0060745C" w:rsidRDefault="0060745C" w:rsidP="00281E6F">
      <w:proofErr w:type="spellStart"/>
      <w:r>
        <w:rPr>
          <w:lang w:val="en-ID"/>
        </w:rPr>
        <w:t>Wahyuni</w:t>
      </w:r>
      <w:proofErr w:type="spellEnd"/>
      <w:r>
        <w:rPr>
          <w:lang w:val="en-ID"/>
        </w:rPr>
        <w:t xml:space="preserve"> et al. [25] melakukan </w:t>
      </w:r>
      <w:r w:rsidRPr="0060745C">
        <w:rPr>
          <w:lang w:val="en-ID"/>
        </w:rPr>
        <w:t xml:space="preserve">perhitungan </w:t>
      </w:r>
      <w:proofErr w:type="spellStart"/>
      <w:r w:rsidRPr="0060745C">
        <w:rPr>
          <w:lang w:val="en-ID"/>
        </w:rPr>
        <w:t>pembobotan</w:t>
      </w:r>
      <w:proofErr w:type="spellEnd"/>
      <w:r w:rsidRPr="0060745C">
        <w:rPr>
          <w:lang w:val="en-ID"/>
        </w:rPr>
        <w:t xml:space="preserve"> dalam frekuensi kemunculan sebuah dokumen tertentu dan </w:t>
      </w:r>
      <w:r w:rsidRPr="0060745C">
        <w:rPr>
          <w:i/>
          <w:iCs/>
          <w:lang w:val="en-ID"/>
        </w:rPr>
        <w:t>inverse</w:t>
      </w:r>
      <w:r w:rsidRPr="0060745C">
        <w:rPr>
          <w:lang w:val="en-ID"/>
        </w:rPr>
        <w:t xml:space="preserve"> frekuensi dokumen yang mengandung kata</w:t>
      </w:r>
      <w:r>
        <w:rPr>
          <w:lang w:val="en-ID"/>
        </w:rPr>
        <w:t xml:space="preserve"> yang ingin diteliti</w:t>
      </w:r>
      <w:r w:rsidRPr="0060745C">
        <w:rPr>
          <w:lang w:val="en-ID"/>
        </w:rPr>
        <w:t>. Frekuensi kemunculan kata yang menunjukkan seberapa penting kata tersebut dalam kumpulan dokumen</w:t>
      </w:r>
      <w:r w:rsidR="009A2AAA">
        <w:rPr>
          <w:lang w:val="en-ID"/>
        </w:rPr>
        <w:t>.</w:t>
      </w:r>
      <w:r w:rsidR="00B22775">
        <w:rPr>
          <w:lang w:val="en-ID"/>
        </w:rPr>
        <w:t xml:space="preserve"> Rumus ini disebut dengan algoritme TF-IDF.</w:t>
      </w:r>
    </w:p>
    <w:p w14:paraId="7E742095" w14:textId="00946B0A" w:rsidR="00281E6F" w:rsidRDefault="00281E6F" w:rsidP="00281E6F">
      <w:r w:rsidRPr="00281E6F">
        <w:lastRenderedPageBreak/>
        <w:t>P</w:t>
      </w:r>
      <w:r w:rsidRPr="00281E6F">
        <w:t xml:space="preserve">enelitian </w:t>
      </w:r>
      <w:r w:rsidR="00A55786">
        <w:t xml:space="preserve">selanjutnya, </w:t>
      </w:r>
      <w:r w:rsidRPr="00281E6F">
        <w:t xml:space="preserve">mengidentifikasi informasi tentang </w:t>
      </w:r>
      <w:proofErr w:type="spellStart"/>
      <w:r w:rsidRPr="00281E6F">
        <w:t>resiko</w:t>
      </w:r>
      <w:proofErr w:type="spellEnd"/>
      <w:r w:rsidRPr="00281E6F">
        <w:t xml:space="preserve"> dan </w:t>
      </w:r>
      <w:proofErr w:type="spellStart"/>
      <w:r w:rsidRPr="00281E6F">
        <w:t>respon</w:t>
      </w:r>
      <w:proofErr w:type="spellEnd"/>
      <w:r w:rsidRPr="00281E6F">
        <w:t xml:space="preserve"> komunikasi masyarakat Indonesia terhadap pemberlakuan </w:t>
      </w:r>
      <w:r w:rsidRPr="00281E6F">
        <w:rPr>
          <w:i/>
          <w:iCs/>
        </w:rPr>
        <w:t>New Normal</w:t>
      </w:r>
      <w:r w:rsidRPr="00281E6F">
        <w:t xml:space="preserve"> ketika pandemi Covid-19 yang ada pada situs </w:t>
      </w:r>
      <w:r w:rsidRPr="00281E6F">
        <w:rPr>
          <w:i/>
          <w:iCs/>
        </w:rPr>
        <w:t xml:space="preserve">microblogging </w:t>
      </w:r>
      <w:r w:rsidRPr="00281E6F">
        <w:t xml:space="preserve">(Twitter) di wilayah Indonesia. Penelitian ini bertujuan untuk menggolongkan </w:t>
      </w:r>
      <w:r w:rsidRPr="00281E6F">
        <w:rPr>
          <w:i/>
          <w:iCs/>
        </w:rPr>
        <w:t xml:space="preserve">tweet </w:t>
      </w:r>
      <w:r w:rsidRPr="00281E6F">
        <w:t xml:space="preserve">yang memiliki sentimen positif, negatif, dan netral dengan </w:t>
      </w:r>
      <w:proofErr w:type="spellStart"/>
      <w:r w:rsidRPr="00281E6F">
        <w:t>klasifikator</w:t>
      </w:r>
      <w:proofErr w:type="spellEnd"/>
      <w:r w:rsidRPr="00281E6F">
        <w:t xml:space="preserve"> </w:t>
      </w:r>
      <w:r w:rsidRPr="00281E6F">
        <w:rPr>
          <w:i/>
          <w:iCs/>
        </w:rPr>
        <w:t>naïve-</w:t>
      </w:r>
      <w:proofErr w:type="spellStart"/>
      <w:r w:rsidRPr="00281E6F">
        <w:rPr>
          <w:i/>
          <w:iCs/>
        </w:rPr>
        <w:t>bayes</w:t>
      </w:r>
      <w:proofErr w:type="spellEnd"/>
      <w:r w:rsidRPr="00281E6F">
        <w:rPr>
          <w:i/>
          <w:iCs/>
        </w:rPr>
        <w:t xml:space="preserve"> </w:t>
      </w:r>
      <w:r w:rsidRPr="00281E6F">
        <w:t xml:space="preserve">dan memasukkannya ke dalam analisis emosi dasar dari </w:t>
      </w:r>
      <w:proofErr w:type="spellStart"/>
      <w:r w:rsidRPr="00281E6F">
        <w:rPr>
          <w:i/>
          <w:iCs/>
        </w:rPr>
        <w:t>Plutchik’s</w:t>
      </w:r>
      <w:proofErr w:type="spellEnd"/>
      <w:r w:rsidRPr="00281E6F">
        <w:rPr>
          <w:i/>
          <w:iCs/>
        </w:rPr>
        <w:t xml:space="preserve"> Wheel of Emotions</w:t>
      </w:r>
      <w:r w:rsidRPr="00281E6F">
        <w:t xml:space="preserve"> (</w:t>
      </w:r>
      <w:r w:rsidRPr="00281E6F">
        <w:rPr>
          <w:i/>
          <w:iCs/>
        </w:rPr>
        <w:t xml:space="preserve">joy, fear, anticipation, anger, disgust, sadness, surprise, </w:t>
      </w:r>
      <w:r w:rsidRPr="00281E6F">
        <w:t xml:space="preserve">dan </w:t>
      </w:r>
      <w:r w:rsidRPr="00281E6F">
        <w:rPr>
          <w:i/>
          <w:iCs/>
        </w:rPr>
        <w:t>trust</w:t>
      </w:r>
      <w:r w:rsidRPr="00281E6F">
        <w:t xml:space="preserve">). Penelitian ini dilakukan pada tanggal 21 Mei 2020 – 18 Juni 2020, dengan hasil data sebanyak 282.216 </w:t>
      </w:r>
      <w:r w:rsidRPr="00281E6F">
        <w:rPr>
          <w:i/>
          <w:iCs/>
        </w:rPr>
        <w:t>tweet</w:t>
      </w:r>
      <w:r w:rsidRPr="00281E6F">
        <w:t xml:space="preserve"> dari 137.057 pengguna. </w:t>
      </w:r>
      <w:r w:rsidRPr="00281E6F">
        <w:rPr>
          <w:i/>
          <w:iCs/>
        </w:rPr>
        <w:t>Tweet</w:t>
      </w:r>
      <w:r w:rsidRPr="00281E6F">
        <w:t xml:space="preserve"> itu semua mengandung 88.677 </w:t>
      </w:r>
      <w:r w:rsidRPr="00281E6F">
        <w:rPr>
          <w:i/>
          <w:iCs/>
        </w:rPr>
        <w:t>mention</w:t>
      </w:r>
      <w:r w:rsidRPr="00281E6F">
        <w:t xml:space="preserve">, 31.452 </w:t>
      </w:r>
      <w:r w:rsidRPr="00281E6F">
        <w:rPr>
          <w:i/>
          <w:iCs/>
        </w:rPr>
        <w:t>reply</w:t>
      </w:r>
      <w:r w:rsidRPr="00281E6F">
        <w:t xml:space="preserve">, 164.087 </w:t>
      </w:r>
      <w:r w:rsidRPr="00281E6F">
        <w:rPr>
          <w:i/>
          <w:iCs/>
        </w:rPr>
        <w:t>retweet</w:t>
      </w:r>
      <w:r w:rsidRPr="00281E6F">
        <w:t xml:space="preserve">. Hasil tersebut disebar ke dalam </w:t>
      </w:r>
      <w:proofErr w:type="spellStart"/>
      <w:r w:rsidRPr="00281E6F">
        <w:rPr>
          <w:i/>
          <w:iCs/>
        </w:rPr>
        <w:t>Plutchik’s</w:t>
      </w:r>
      <w:proofErr w:type="spellEnd"/>
      <w:r w:rsidRPr="00281E6F">
        <w:rPr>
          <w:i/>
          <w:iCs/>
        </w:rPr>
        <w:t xml:space="preserve"> Wheel of Emotions</w:t>
      </w:r>
      <w:r w:rsidRPr="00281E6F">
        <w:t xml:space="preserve"> dengan persentase; </w:t>
      </w:r>
      <w:r w:rsidRPr="00281E6F">
        <w:rPr>
          <w:i/>
          <w:iCs/>
        </w:rPr>
        <w:t xml:space="preserve">joy </w:t>
      </w:r>
      <w:r w:rsidRPr="00281E6F">
        <w:t>(9,01%)</w:t>
      </w:r>
      <w:r w:rsidRPr="00281E6F">
        <w:rPr>
          <w:i/>
          <w:iCs/>
        </w:rPr>
        <w:t>, fear</w:t>
      </w:r>
      <w:r w:rsidRPr="00281E6F">
        <w:t xml:space="preserve"> (6,50%)</w:t>
      </w:r>
      <w:r w:rsidRPr="00281E6F">
        <w:rPr>
          <w:i/>
          <w:iCs/>
        </w:rPr>
        <w:t xml:space="preserve">, anticipation </w:t>
      </w:r>
      <w:r w:rsidRPr="00281E6F">
        <w:t>(14,82%)</w:t>
      </w:r>
      <w:r w:rsidRPr="00281E6F">
        <w:rPr>
          <w:i/>
          <w:iCs/>
        </w:rPr>
        <w:t xml:space="preserve">, anger </w:t>
      </w:r>
      <w:r w:rsidRPr="00281E6F">
        <w:t>(4,81%)</w:t>
      </w:r>
      <w:r w:rsidRPr="00281E6F">
        <w:rPr>
          <w:i/>
          <w:iCs/>
        </w:rPr>
        <w:t xml:space="preserve">, disgust </w:t>
      </w:r>
      <w:r w:rsidRPr="00281E6F">
        <w:t>(0,73%)</w:t>
      </w:r>
      <w:r w:rsidRPr="00281E6F">
        <w:rPr>
          <w:i/>
          <w:iCs/>
        </w:rPr>
        <w:t xml:space="preserve">, sadness </w:t>
      </w:r>
      <w:r w:rsidRPr="00281E6F">
        <w:t>(1,74%)</w:t>
      </w:r>
      <w:r w:rsidRPr="00281E6F">
        <w:rPr>
          <w:i/>
          <w:iCs/>
        </w:rPr>
        <w:t xml:space="preserve">, surprise </w:t>
      </w:r>
      <w:r w:rsidRPr="00281E6F">
        <w:t>(8,62%)</w:t>
      </w:r>
      <w:r w:rsidRPr="00281E6F">
        <w:rPr>
          <w:i/>
          <w:iCs/>
        </w:rPr>
        <w:t xml:space="preserve">, </w:t>
      </w:r>
      <w:r w:rsidRPr="00281E6F">
        <w:t xml:space="preserve">dan </w:t>
      </w:r>
      <w:r w:rsidRPr="00281E6F">
        <w:rPr>
          <w:i/>
          <w:iCs/>
        </w:rPr>
        <w:t xml:space="preserve">trust </w:t>
      </w:r>
      <w:r w:rsidRPr="00281E6F">
        <w:t>(53,77%). Kemudian</w:t>
      </w:r>
      <w:ins w:id="0" w:author="fahmi abdillah" w:date="2022-06-28T17:07:00Z">
        <w:r w:rsidRPr="00281E6F">
          <w:t>,</w:t>
        </w:r>
      </w:ins>
      <w:r w:rsidRPr="00281E6F">
        <w:t xml:space="preserve"> didapatkan hasil penggunaan tiga </w:t>
      </w:r>
      <w:r w:rsidRPr="00281E6F">
        <w:rPr>
          <w:i/>
          <w:iCs/>
        </w:rPr>
        <w:t>hashtag</w:t>
      </w:r>
      <w:r w:rsidRPr="00281E6F">
        <w:t xml:space="preserve"> terbanyak, yaitu </w:t>
      </w:r>
      <w:r w:rsidRPr="00281E6F">
        <w:rPr>
          <w:i/>
          <w:iCs/>
        </w:rPr>
        <w:t>#</w:t>
      </w:r>
      <w:proofErr w:type="spellStart"/>
      <w:r w:rsidRPr="00281E6F">
        <w:rPr>
          <w:i/>
          <w:iCs/>
        </w:rPr>
        <w:t>NewNormal</w:t>
      </w:r>
      <w:proofErr w:type="spellEnd"/>
      <w:r w:rsidRPr="00281E6F">
        <w:rPr>
          <w:i/>
          <w:iCs/>
        </w:rPr>
        <w:t xml:space="preserve"> </w:t>
      </w:r>
      <w:r w:rsidRPr="00281E6F">
        <w:t xml:space="preserve">(17.051 </w:t>
      </w:r>
      <w:r w:rsidRPr="00281E6F">
        <w:rPr>
          <w:i/>
          <w:iCs/>
        </w:rPr>
        <w:t>tweet</w:t>
      </w:r>
      <w:r w:rsidRPr="00281E6F">
        <w:t xml:space="preserve">), </w:t>
      </w:r>
      <w:r w:rsidRPr="00281E6F">
        <w:rPr>
          <w:i/>
          <w:iCs/>
        </w:rPr>
        <w:t>#</w:t>
      </w:r>
      <w:proofErr w:type="spellStart"/>
      <w:r w:rsidRPr="00281E6F">
        <w:rPr>
          <w:i/>
          <w:iCs/>
        </w:rPr>
        <w:t>TataKehidupanBaru</w:t>
      </w:r>
      <w:proofErr w:type="spellEnd"/>
      <w:r w:rsidRPr="00281E6F">
        <w:t xml:space="preserve"> (10.980 </w:t>
      </w:r>
      <w:r w:rsidRPr="00281E6F">
        <w:rPr>
          <w:i/>
          <w:iCs/>
        </w:rPr>
        <w:t>tweet</w:t>
      </w:r>
      <w:r w:rsidRPr="00281E6F">
        <w:t xml:space="preserve">), dan </w:t>
      </w:r>
      <w:r w:rsidRPr="00281E6F">
        <w:rPr>
          <w:i/>
          <w:iCs/>
        </w:rPr>
        <w:t>#</w:t>
      </w:r>
      <w:proofErr w:type="spellStart"/>
      <w:r w:rsidRPr="00281E6F">
        <w:rPr>
          <w:i/>
          <w:iCs/>
        </w:rPr>
        <w:t>DisiplinPolaHidupBaru</w:t>
      </w:r>
      <w:proofErr w:type="spellEnd"/>
      <w:r w:rsidRPr="00281E6F">
        <w:t xml:space="preserve"> (5.200 </w:t>
      </w:r>
      <w:r w:rsidRPr="00281E6F">
        <w:rPr>
          <w:i/>
          <w:iCs/>
        </w:rPr>
        <w:t>tweet</w:t>
      </w:r>
      <w:r w:rsidRPr="00281E6F">
        <w:t>). Dari hasil ini</w:t>
      </w:r>
      <w:r>
        <w:t xml:space="preserve"> [18]</w:t>
      </w:r>
      <w:r w:rsidRPr="00281E6F">
        <w:t xml:space="preserve"> peneliti dapat menggolongkan suatu kejadian yang ada di situs </w:t>
      </w:r>
      <w:r w:rsidRPr="00281E6F">
        <w:rPr>
          <w:i/>
          <w:iCs/>
        </w:rPr>
        <w:t>microblogging</w:t>
      </w:r>
      <w:r w:rsidRPr="00281E6F">
        <w:t xml:space="preserve"> (Twitter) ke dalam pemetaan analisis berdasarkan emosi pengguna.</w:t>
      </w:r>
      <w:r>
        <w:t xml:space="preserve"> </w:t>
      </w:r>
    </w:p>
    <w:p w14:paraId="58DB19E6" w14:textId="0F8350FD" w:rsidR="00C1478E" w:rsidRDefault="00C1478E" w:rsidP="00281E6F">
      <w:r w:rsidRPr="00C1478E">
        <w:t xml:space="preserve">Kajian-kajian tersebut di atas jelas mempunyai fokus dan domain tersendiri. Semuanya menyentuh beberapa poin dalam </w:t>
      </w:r>
      <w:proofErr w:type="spellStart"/>
      <w:r>
        <w:t>klasterisasi</w:t>
      </w:r>
      <w:proofErr w:type="spellEnd"/>
      <w:r>
        <w:t xml:space="preserve"> dengan DBSCAN dan OPTICS yang termasuk dalam </w:t>
      </w:r>
      <w:r>
        <w:rPr>
          <w:i/>
          <w:iCs/>
        </w:rPr>
        <w:t>density-based</w:t>
      </w:r>
      <w:r>
        <w:t xml:space="preserve"> </w:t>
      </w:r>
      <w:r>
        <w:rPr>
          <w:i/>
          <w:iCs/>
        </w:rPr>
        <w:t>clustering</w:t>
      </w:r>
      <w:r w:rsidRPr="00C1478E">
        <w:t xml:space="preserve">. Semuanya secara implisit menunjukkan keterkaitan keduanya. Namun, belum ada </w:t>
      </w:r>
      <w:proofErr w:type="spellStart"/>
      <w:r w:rsidRPr="00C1478E">
        <w:t>satupun</w:t>
      </w:r>
      <w:proofErr w:type="spellEnd"/>
      <w:r w:rsidRPr="00C1478E">
        <w:t xml:space="preserve"> yang mengeksplorasi </w:t>
      </w:r>
      <w:proofErr w:type="spellStart"/>
      <w:r>
        <w:t>performansi</w:t>
      </w:r>
      <w:proofErr w:type="spellEnd"/>
      <w:r>
        <w:t xml:space="preserve"> validasi </w:t>
      </w:r>
      <w:r w:rsidRPr="00C1478E">
        <w:t xml:space="preserve">antara </w:t>
      </w:r>
      <w:proofErr w:type="spellStart"/>
      <w:r>
        <w:t>klasterisasi</w:t>
      </w:r>
      <w:proofErr w:type="spellEnd"/>
      <w:r>
        <w:t xml:space="preserve"> dengan DBSCAN dan OPTICS</w:t>
      </w:r>
      <w:r>
        <w:t>.</w:t>
      </w:r>
    </w:p>
    <w:p w14:paraId="79F4AFF3" w14:textId="1A20184F" w:rsidR="00281E6F" w:rsidRPr="00281E6F" w:rsidRDefault="00281E6F" w:rsidP="00281E6F"/>
    <w:p w14:paraId="0EDD5240" w14:textId="732BFE32" w:rsidR="00BF30C0" w:rsidRPr="00D472B7" w:rsidRDefault="00B4258F" w:rsidP="00E82F5B">
      <w:pPr>
        <w:pStyle w:val="JISEBIHeading1"/>
      </w:pPr>
      <w:bookmarkStart w:id="1" w:name="_GoBack"/>
      <w:bookmarkEnd w:id="1"/>
      <w:r w:rsidRPr="00D472B7">
        <w:t>Method</w:t>
      </w:r>
      <w:r w:rsidR="006313FC" w:rsidRPr="00D472B7">
        <w:t>s</w:t>
      </w:r>
    </w:p>
    <w:p w14:paraId="29ECAE88" w14:textId="27994AD3" w:rsidR="0002654F" w:rsidRDefault="0002654F" w:rsidP="00152813">
      <w:pPr>
        <w:ind w:firstLine="202"/>
        <w:rPr>
          <w:lang w:val="en-ID"/>
        </w:rPr>
      </w:pPr>
      <w:r>
        <w:rPr>
          <w:lang w:val="en-ID"/>
        </w:rPr>
        <w:t>Alur yang digunakan pada penelitian ini dimulai dengan tahap melakukan pengumpulan data, kemudian dilanjutkan dengan data tersebut diproses yang dapat dilihat pada diagram Gambar 1.</w:t>
      </w:r>
    </w:p>
    <w:p w14:paraId="4B4E8E30" w14:textId="1FB1A4E0" w:rsidR="0002654F" w:rsidRDefault="0002654F" w:rsidP="0002654F">
      <w:pPr>
        <w:ind w:firstLine="202"/>
        <w:jc w:val="center"/>
        <w:rPr>
          <w:lang w:val="en-ID"/>
        </w:rPr>
      </w:pPr>
    </w:p>
    <w:p w14:paraId="7D0EEC41" w14:textId="77777777" w:rsidR="0002654F" w:rsidRDefault="0002654F" w:rsidP="0002654F">
      <w:pPr>
        <w:ind w:firstLine="202"/>
        <w:jc w:val="center"/>
        <w:rPr>
          <w:lang w:val="en-ID"/>
        </w:rPr>
      </w:pPr>
    </w:p>
    <w:p w14:paraId="3ED84C08" w14:textId="558430BC" w:rsidR="0002654F" w:rsidRDefault="0002654F" w:rsidP="0002654F">
      <w:pPr>
        <w:ind w:firstLine="202"/>
        <w:jc w:val="center"/>
        <w:rPr>
          <w:lang w:val="en-ID"/>
        </w:rPr>
      </w:pPr>
      <w:r>
        <w:rPr>
          <w:lang w:val="en-ID"/>
        </w:rPr>
        <w:t>Gambar 1</w:t>
      </w:r>
    </w:p>
    <w:p w14:paraId="41D2E9C8" w14:textId="77777777" w:rsidR="00F91B92" w:rsidRDefault="00F91B92" w:rsidP="00D0193A">
      <w:pPr>
        <w:ind w:firstLine="0"/>
        <w:rPr>
          <w:lang w:val="en-ID"/>
        </w:rPr>
      </w:pPr>
    </w:p>
    <w:p w14:paraId="41591CE6" w14:textId="1030380C" w:rsidR="00D0193A" w:rsidRPr="00D0193A" w:rsidRDefault="00D0193A" w:rsidP="00D0193A">
      <w:pPr>
        <w:ind w:firstLine="0"/>
        <w:rPr>
          <w:lang w:val="en-ID"/>
        </w:rPr>
      </w:pPr>
      <w:r>
        <w:rPr>
          <w:lang w:val="en-ID"/>
        </w:rPr>
        <w:t>Tahapan tersebut adalah</w:t>
      </w:r>
      <w:r w:rsidR="00F91B92">
        <w:rPr>
          <w:lang w:val="en-ID"/>
        </w:rPr>
        <w:t xml:space="preserve"> sebagai berikut:</w:t>
      </w:r>
    </w:p>
    <w:p w14:paraId="28F18B92" w14:textId="07C40F40" w:rsidR="0002654F" w:rsidRDefault="0002654F" w:rsidP="0002654F">
      <w:pPr>
        <w:pStyle w:val="ListParagraph"/>
        <w:numPr>
          <w:ilvl w:val="0"/>
          <w:numId w:val="6"/>
        </w:numPr>
        <w:rPr>
          <w:lang w:val="en-ID"/>
        </w:rPr>
      </w:pPr>
      <w:r>
        <w:rPr>
          <w:lang w:val="en-ID"/>
        </w:rPr>
        <w:t>Pengumpulan Data</w:t>
      </w:r>
    </w:p>
    <w:p w14:paraId="5407FF45" w14:textId="7F0B3CF3" w:rsidR="0002654F" w:rsidRDefault="0002654F" w:rsidP="0002654F">
      <w:pPr>
        <w:pStyle w:val="ListParagraph"/>
        <w:numPr>
          <w:ilvl w:val="0"/>
          <w:numId w:val="6"/>
        </w:numPr>
        <w:rPr>
          <w:lang w:val="en-ID"/>
        </w:rPr>
      </w:pPr>
      <w:proofErr w:type="spellStart"/>
      <w:r w:rsidRPr="0002654F">
        <w:rPr>
          <w:i/>
          <w:iCs/>
          <w:lang w:val="en-ID"/>
        </w:rPr>
        <w:t>Preprocessing</w:t>
      </w:r>
      <w:proofErr w:type="spellEnd"/>
      <w:r>
        <w:rPr>
          <w:lang w:val="en-ID"/>
        </w:rPr>
        <w:t xml:space="preserve"> </w:t>
      </w:r>
      <w:r w:rsidRPr="0002654F">
        <w:rPr>
          <w:i/>
          <w:iCs/>
          <w:lang w:val="en-ID"/>
        </w:rPr>
        <w:t>Data</w:t>
      </w:r>
    </w:p>
    <w:p w14:paraId="6D2E3954" w14:textId="5D433015" w:rsidR="0002654F" w:rsidRDefault="0002654F" w:rsidP="0002654F">
      <w:pPr>
        <w:pStyle w:val="ListParagraph"/>
        <w:numPr>
          <w:ilvl w:val="0"/>
          <w:numId w:val="6"/>
        </w:numPr>
        <w:rPr>
          <w:lang w:val="en-ID"/>
        </w:rPr>
      </w:pPr>
      <w:proofErr w:type="spellStart"/>
      <w:r>
        <w:rPr>
          <w:lang w:val="en-ID"/>
        </w:rPr>
        <w:t>Pembobotan</w:t>
      </w:r>
      <w:proofErr w:type="spellEnd"/>
      <w:r>
        <w:rPr>
          <w:lang w:val="en-ID"/>
        </w:rPr>
        <w:t xml:space="preserve"> TF-IDF</w:t>
      </w:r>
    </w:p>
    <w:p w14:paraId="75987F5A" w14:textId="1112FC7B" w:rsidR="0002654F" w:rsidRPr="0002654F" w:rsidRDefault="0002654F" w:rsidP="0002654F">
      <w:pPr>
        <w:pStyle w:val="ListParagraph"/>
        <w:numPr>
          <w:ilvl w:val="0"/>
          <w:numId w:val="6"/>
        </w:numPr>
        <w:rPr>
          <w:lang w:val="en-ID"/>
        </w:rPr>
      </w:pPr>
      <w:r>
        <w:rPr>
          <w:lang w:val="en-ID"/>
        </w:rPr>
        <w:t xml:space="preserve">DBSCAN </w:t>
      </w:r>
      <w:r>
        <w:rPr>
          <w:i/>
          <w:iCs/>
          <w:lang w:val="en-ID"/>
        </w:rPr>
        <w:t>Clustering</w:t>
      </w:r>
    </w:p>
    <w:p w14:paraId="206CB20F" w14:textId="629242C4" w:rsidR="0002654F" w:rsidRDefault="0002654F" w:rsidP="0002654F">
      <w:pPr>
        <w:pStyle w:val="ListParagraph"/>
        <w:numPr>
          <w:ilvl w:val="0"/>
          <w:numId w:val="6"/>
        </w:numPr>
        <w:rPr>
          <w:lang w:val="en-ID"/>
        </w:rPr>
      </w:pPr>
      <w:r>
        <w:rPr>
          <w:lang w:val="en-ID"/>
        </w:rPr>
        <w:t xml:space="preserve">OPTICS </w:t>
      </w:r>
      <w:r>
        <w:rPr>
          <w:i/>
          <w:iCs/>
          <w:lang w:val="en-ID"/>
        </w:rPr>
        <w:t>Clustering</w:t>
      </w:r>
    </w:p>
    <w:p w14:paraId="5634A920" w14:textId="2D07A5BC" w:rsidR="0002654F" w:rsidRDefault="0002654F" w:rsidP="0002654F">
      <w:pPr>
        <w:pStyle w:val="ListParagraph"/>
        <w:numPr>
          <w:ilvl w:val="0"/>
          <w:numId w:val="6"/>
        </w:numPr>
        <w:rPr>
          <w:lang w:val="en-ID"/>
        </w:rPr>
      </w:pPr>
      <w:proofErr w:type="spellStart"/>
      <w:r>
        <w:rPr>
          <w:lang w:val="en-ID"/>
        </w:rPr>
        <w:t>Geovisualisasi</w:t>
      </w:r>
      <w:proofErr w:type="spellEnd"/>
    </w:p>
    <w:p w14:paraId="196DFA23" w14:textId="0BE77EF1" w:rsidR="0002654F" w:rsidRPr="0002654F" w:rsidRDefault="00F91B92" w:rsidP="0002654F">
      <w:pPr>
        <w:pStyle w:val="ListParagraph"/>
        <w:numPr>
          <w:ilvl w:val="0"/>
          <w:numId w:val="6"/>
        </w:numPr>
        <w:rPr>
          <w:lang w:val="en-ID"/>
        </w:rPr>
      </w:pPr>
      <w:r>
        <w:rPr>
          <w:lang w:val="en-ID"/>
        </w:rPr>
        <w:t xml:space="preserve">Uji Validasi / </w:t>
      </w:r>
      <w:r w:rsidR="0002654F">
        <w:rPr>
          <w:lang w:val="en-ID"/>
        </w:rPr>
        <w:t>Evaluasi</w:t>
      </w:r>
    </w:p>
    <w:p w14:paraId="59AC03CE" w14:textId="77777777" w:rsidR="0002654F" w:rsidRDefault="0002654F" w:rsidP="00152813">
      <w:pPr>
        <w:ind w:firstLine="202"/>
        <w:rPr>
          <w:lang w:val="en-ID"/>
        </w:rPr>
      </w:pPr>
    </w:p>
    <w:p w14:paraId="2592F222" w14:textId="77F052F9" w:rsidR="001D6E27" w:rsidRDefault="00152813" w:rsidP="00152813">
      <w:pPr>
        <w:ind w:firstLine="202"/>
        <w:rPr>
          <w:lang w:val="en-ID"/>
        </w:rPr>
      </w:pPr>
      <w:r w:rsidRPr="00D472B7">
        <w:rPr>
          <w:lang w:val="en-ID"/>
        </w:rPr>
        <w:t xml:space="preserve">The methods sections often come disguised with other article-specific section </w:t>
      </w:r>
      <w:proofErr w:type="gramStart"/>
      <w:r w:rsidRPr="00D472B7">
        <w:rPr>
          <w:lang w:val="en-ID"/>
        </w:rPr>
        <w:t>titles, but</w:t>
      </w:r>
      <w:proofErr w:type="gramEnd"/>
      <w:r w:rsidRPr="00D472B7">
        <w:rPr>
          <w:lang w:val="en-ID"/>
        </w:rPr>
        <w:t xml:space="preserve"> serve a unified purpose: to detail the methods used in an objective manner without introduction of interpretation or opinion. The methods sections should tell the reader clearly how the results were obtained. </w:t>
      </w:r>
      <w:r w:rsidR="001762D7" w:rsidRPr="001D6E27">
        <w:rPr>
          <w:lang w:val="en-ID"/>
        </w:rPr>
        <w:t xml:space="preserve">In addition, the procedure must be written chronologically and clearly. </w:t>
      </w:r>
      <w:r w:rsidRPr="00D472B7">
        <w:rPr>
          <w:lang w:val="en-ID"/>
        </w:rPr>
        <w:t>They should be specific. They should also make adequate reference to accepted methods and identify differences.</w:t>
      </w:r>
      <w:r w:rsidR="001762D7">
        <w:rPr>
          <w:lang w:val="en-ID"/>
        </w:rPr>
        <w:t xml:space="preserve"> </w:t>
      </w:r>
      <w:r w:rsidR="001D6E27" w:rsidRPr="001D6E27">
        <w:rPr>
          <w:lang w:val="en-ID"/>
        </w:rPr>
        <w:t>In the method section, authors are recommended to cite a source who helped in the selection of the method. Authors are expected to describe how results will be measured, tested, and evaluated.</w:t>
      </w:r>
    </w:p>
    <w:p w14:paraId="7CFB737D" w14:textId="77777777" w:rsidR="005C38D6" w:rsidRPr="00D472B7" w:rsidRDefault="005C38D6" w:rsidP="005C38D6">
      <w:pPr>
        <w:pStyle w:val="JISEBIHeading2"/>
      </w:pPr>
      <w:r w:rsidRPr="00D472B7">
        <w:t xml:space="preserve">Figure </w:t>
      </w:r>
    </w:p>
    <w:p w14:paraId="3F30CA64" w14:textId="5BB12003" w:rsidR="00B477C1" w:rsidRDefault="005C38D6" w:rsidP="005A0677">
      <w:pPr>
        <w:ind w:firstLine="202"/>
      </w:pPr>
      <w:r w:rsidRPr="00D472B7">
        <w:rPr>
          <w:lang w:val="id-ID"/>
        </w:rP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w:t>
      </w:r>
      <w:r w:rsidR="005A0677" w:rsidRPr="00D472B7">
        <w:rPr>
          <w:lang w:val="id-ID"/>
        </w:rPr>
        <w:t>Lettering and symbols should be clearly defined either in the caption or in a legend provided as part of the figure. Figures should be placed as close as possible to the first reference to them in the paper.</w:t>
      </w:r>
      <w:r w:rsidR="00CF7CA3" w:rsidRPr="00CF7CA3">
        <w:rPr>
          <w:lang w:val="id-ID"/>
        </w:rPr>
        <w:t xml:space="preserve"> </w:t>
      </w:r>
      <w:r w:rsidR="00332AEC" w:rsidRPr="00332AEC">
        <w:t>The allowed figure forms are</w:t>
      </w:r>
      <w:r w:rsidR="00D80D60">
        <w:t xml:space="preserve"> </w:t>
      </w:r>
      <w:r w:rsidR="009D0E7E">
        <w:t>p</w:t>
      </w:r>
      <w:r w:rsidR="009D0E7E" w:rsidRPr="009D0E7E">
        <w:t>icture</w:t>
      </w:r>
      <w:r w:rsidR="00D80D60">
        <w:t xml:space="preserve">, </w:t>
      </w:r>
      <w:r w:rsidR="00332AEC" w:rsidRPr="00332AEC">
        <w:t xml:space="preserve">vector, and </w:t>
      </w:r>
      <w:r w:rsidR="00D80D60" w:rsidRPr="00332AEC">
        <w:t>graphic</w:t>
      </w:r>
      <w:r w:rsidR="00D80D60">
        <w:t>.</w:t>
      </w:r>
    </w:p>
    <w:p w14:paraId="2FF5B189" w14:textId="77777777" w:rsidR="00906992" w:rsidRPr="00D472B7" w:rsidRDefault="00906992" w:rsidP="00906992">
      <w:pPr>
        <w:keepNext/>
        <w:spacing w:before="240" w:line="360" w:lineRule="auto"/>
        <w:jc w:val="center"/>
      </w:pPr>
      <w:r w:rsidRPr="00D472B7">
        <w:rPr>
          <w:noProof/>
        </w:rPr>
        <w:lastRenderedPageBreak/>
        <w:drawing>
          <wp:inline distT="0" distB="0" distL="0" distR="0" wp14:anchorId="05C68245" wp14:editId="2B80424C">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10" cstate="hqprint">
                      <a:clrChange>
                        <a:clrFrom>
                          <a:srgbClr val="FCFBFB"/>
                        </a:clrFrom>
                        <a:clrTo>
                          <a:srgbClr val="FCFBFB">
                            <a:alpha val="0"/>
                          </a:srgbClr>
                        </a:clrTo>
                      </a:clrChange>
                      <a:extLst>
                        <a:ext uri="{28A0092B-C50C-407E-A947-70E740481C1C}">
                          <a14:useLocalDpi xmlns:a14="http://schemas.microsoft.com/office/drawing/2010/main"/>
                        </a:ext>
                      </a:extLst>
                    </a:blip>
                    <a:srcRect/>
                    <a:stretch>
                      <a:fillRect/>
                    </a:stretch>
                  </pic:blipFill>
                  <pic:spPr bwMode="auto">
                    <a:xfrm>
                      <a:off x="0" y="0"/>
                      <a:ext cx="3841829" cy="1849769"/>
                    </a:xfrm>
                    <a:prstGeom prst="rect">
                      <a:avLst/>
                    </a:prstGeom>
                    <a:noFill/>
                    <a:ln>
                      <a:noFill/>
                    </a:ln>
                  </pic:spPr>
                </pic:pic>
              </a:graphicData>
            </a:graphic>
          </wp:inline>
        </w:drawing>
      </w:r>
    </w:p>
    <w:p w14:paraId="7FA8B220" w14:textId="1CBF9028" w:rsidR="00906992" w:rsidRPr="00D472B7" w:rsidRDefault="00906992" w:rsidP="00A93EC8">
      <w:pPr>
        <w:pStyle w:val="Caption"/>
        <w:jc w:val="center"/>
      </w:pPr>
      <w:r w:rsidRPr="00D472B7">
        <w:t xml:space="preserve">Fig. </w:t>
      </w:r>
      <w:r w:rsidR="00560BB4">
        <w:fldChar w:fldCharType="begin"/>
      </w:r>
      <w:r w:rsidR="00560BB4">
        <w:instrText xml:space="preserve"> SEQ Fig. \* ARABIC </w:instrText>
      </w:r>
      <w:r w:rsidR="00560BB4">
        <w:fldChar w:fldCharType="separate"/>
      </w:r>
      <w:r w:rsidRPr="00D472B7">
        <w:rPr>
          <w:noProof/>
        </w:rPr>
        <w:t>1</w:t>
      </w:r>
      <w:r w:rsidR="00560BB4">
        <w:rPr>
          <w:noProof/>
        </w:rPr>
        <w:fldChar w:fldCharType="end"/>
      </w:r>
      <w:r w:rsidRPr="00D472B7">
        <w:t xml:space="preserve"> </w:t>
      </w:r>
      <w:r w:rsidR="00647FB5" w:rsidRPr="00647FB5">
        <w:t>Figure captions should be standalone</w:t>
      </w:r>
      <w:r w:rsidR="00647FB5">
        <w:t xml:space="preserve">. </w:t>
      </w:r>
      <w:r w:rsidR="00A93EC8">
        <w:t>D</w:t>
      </w:r>
      <w:r w:rsidR="00647FB5" w:rsidRPr="00647FB5">
        <w:t>escriptive enough to be understood without having to refer to the main text.</w:t>
      </w:r>
    </w:p>
    <w:p w14:paraId="5BFC2300" w14:textId="7806A713" w:rsidR="005C38D6" w:rsidRDefault="009D0E7E" w:rsidP="009D0E7E">
      <w:pPr>
        <w:pStyle w:val="JISEBIHeading3"/>
      </w:pPr>
      <w:r w:rsidRPr="009D0E7E">
        <w:t>Picture</w:t>
      </w:r>
    </w:p>
    <w:p w14:paraId="71B63AE2" w14:textId="777E2B4E" w:rsidR="00B477C1" w:rsidRPr="009D0E7E" w:rsidRDefault="00F84CF9" w:rsidP="00B477C1">
      <w:pPr>
        <w:ind w:firstLine="202"/>
      </w:pPr>
      <w:r w:rsidRPr="00D472B7">
        <w:rPr>
          <w:lang w:val="id-ID"/>
        </w:rPr>
        <w:t>Preferred format of figures</w:t>
      </w:r>
      <w:r w:rsidR="009D0E7E">
        <w:t>/images</w:t>
      </w:r>
      <w:r w:rsidRPr="00D472B7">
        <w:rPr>
          <w:lang w:val="id-ID"/>
        </w:rPr>
        <w:t xml:space="preserve"> are PNG, and JPEG. </w:t>
      </w:r>
      <w:r w:rsidR="00B477C1" w:rsidRPr="00D472B7">
        <w:rPr>
          <w:lang w:val="id-ID"/>
        </w:rPr>
        <w:t>Please ensure that all the figures are of 3</w:t>
      </w:r>
      <w:r w:rsidR="00B97B20">
        <w:t>3</w:t>
      </w:r>
      <w:r w:rsidR="00B477C1" w:rsidRPr="00D472B7">
        <w:rPr>
          <w:lang w:val="id-ID"/>
        </w:rPr>
        <w:t xml:space="preserve">0 </w:t>
      </w:r>
      <w:r w:rsidR="000006B4">
        <w:t>P</w:t>
      </w:r>
      <w:r w:rsidR="00B477C1" w:rsidRPr="00D472B7">
        <w:rPr>
          <w:lang w:val="id-ID"/>
        </w:rPr>
        <w:t>PI resolutions as this will facilitate good output.</w:t>
      </w:r>
      <w:r w:rsidR="009D0E7E">
        <w:t xml:space="preserve"> </w:t>
      </w:r>
      <w:r w:rsidR="009D0E7E" w:rsidRPr="009D0E7E">
        <w:t xml:space="preserve">Please ensure that the resolutions in images in word documents are at least in HD (330 </w:t>
      </w:r>
      <w:proofErr w:type="spellStart"/>
      <w:r w:rsidR="0048002B">
        <w:t>p</w:t>
      </w:r>
      <w:r w:rsidR="00AE20CC" w:rsidRPr="009D0E7E">
        <w:t>pi</w:t>
      </w:r>
      <w:proofErr w:type="spellEnd"/>
      <w:r w:rsidR="00AE20CC">
        <w:t>:</w:t>
      </w:r>
      <w:r w:rsidR="003010BC">
        <w:t xml:space="preserve"> </w:t>
      </w:r>
      <w:r w:rsidR="003010BC" w:rsidRPr="003010BC">
        <w:t>good quality for high-definition displays</w:t>
      </w:r>
      <w:r w:rsidR="009D0E7E" w:rsidRPr="009D0E7E">
        <w:t>).</w:t>
      </w:r>
      <w:r w:rsidR="009D0E7E">
        <w:t xml:space="preserve"> </w:t>
      </w:r>
      <w:r w:rsidR="00A20201" w:rsidRPr="00A20201">
        <w:t>Please click on photos and choose</w:t>
      </w:r>
      <w:r w:rsidR="00A20201">
        <w:t xml:space="preserve"> </w:t>
      </w:r>
      <w:r w:rsidR="009D0E7E">
        <w:t>“</w:t>
      </w:r>
      <w:bookmarkStart w:id="2" w:name="_Hlk133974701"/>
      <w:r w:rsidR="009D0E7E">
        <w:t>Picture</w:t>
      </w:r>
      <w:bookmarkEnd w:id="2"/>
      <w:r w:rsidR="009D0E7E">
        <w:t xml:space="preserve"> </w:t>
      </w:r>
      <w:r w:rsidR="003010BC">
        <w:t xml:space="preserve">Format” </w:t>
      </w:r>
      <w:r w:rsidR="003010BC">
        <w:sym w:font="Wingdings" w:char="F0E0"/>
      </w:r>
      <w:r w:rsidR="003010BC">
        <w:t xml:space="preserve"> “Compress Pictures” </w:t>
      </w:r>
      <w:r w:rsidR="003010BC">
        <w:sym w:font="Wingdings" w:char="F0E0"/>
      </w:r>
      <w:r w:rsidR="003010BC">
        <w:t xml:space="preserve"> “Resolution</w:t>
      </w:r>
      <w:r w:rsidR="00A20201">
        <w:t xml:space="preserve"> options”</w:t>
      </w:r>
      <w:r w:rsidR="00AE20CC">
        <w:t xml:space="preserve"> to facilitate </w:t>
      </w:r>
      <w:r w:rsidR="00906992">
        <w:t>this requirement</w:t>
      </w:r>
      <w:r w:rsidR="00A20201">
        <w:t>.</w:t>
      </w:r>
    </w:p>
    <w:p w14:paraId="1BF0CF60" w14:textId="4A14B70A" w:rsidR="00E40925" w:rsidRDefault="00E40925" w:rsidP="00E40925">
      <w:pPr>
        <w:ind w:firstLine="202"/>
        <w:rPr>
          <w:lang w:val="id-ID"/>
        </w:rPr>
      </w:pPr>
      <w:r w:rsidRPr="00D472B7">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For example, see Fig. 1. </w:t>
      </w:r>
    </w:p>
    <w:p w14:paraId="432C0C56" w14:textId="77777777" w:rsidR="005C38D6" w:rsidRDefault="005C38D6" w:rsidP="005C38D6">
      <w:pPr>
        <w:pStyle w:val="JISEBIHeading3"/>
      </w:pPr>
      <w:r>
        <w:t>Vector</w:t>
      </w:r>
    </w:p>
    <w:p w14:paraId="63A20F20" w14:textId="6D8CC452" w:rsidR="005F2C0F" w:rsidRDefault="005C156F" w:rsidP="005F2C0F">
      <w:pPr>
        <w:ind w:firstLine="202"/>
        <w:rPr>
          <w:lang w:val="id-ID"/>
        </w:rPr>
      </w:pPr>
      <w:r w:rsidRPr="005C156F">
        <w:t xml:space="preserve">Suppose the figures come from a vector drawing app, for example, Visio, Inkscape, Diagrams.net, or other similar applications. In that case, it is better if the figure files in vector format are embedded directly into the manuscript without being converted to pictures. </w:t>
      </w:r>
      <w:r w:rsidR="00F07CE4" w:rsidRPr="005C156F">
        <w:t>So,</w:t>
      </w:r>
      <w:r w:rsidRPr="005C156F">
        <w:t xml:space="preserve"> the quality of the figure resolution can be maintained.</w:t>
      </w:r>
      <w:r w:rsidR="005F2C0F">
        <w:t xml:space="preserve"> </w:t>
      </w:r>
      <w:r w:rsidR="000C40D5" w:rsidRPr="000C40D5">
        <w:t>Usually, this format is suitable for describing research procedures in the methods section.</w:t>
      </w:r>
      <w:r w:rsidR="000C40D5">
        <w:t xml:space="preserve"> </w:t>
      </w:r>
      <w:r w:rsidR="005F2C0F" w:rsidRPr="00D472B7">
        <w:rPr>
          <w:lang w:val="id-ID"/>
        </w:rPr>
        <w:t xml:space="preserve">For example, see Fig. </w:t>
      </w:r>
      <w:r w:rsidR="005F2C0F">
        <w:t>2</w:t>
      </w:r>
      <w:r w:rsidR="005F2C0F" w:rsidRPr="00D472B7">
        <w:rPr>
          <w:lang w:val="id-ID"/>
        </w:rPr>
        <w:t xml:space="preserve">. </w:t>
      </w:r>
    </w:p>
    <w:p w14:paraId="51F11246" w14:textId="77777777" w:rsidR="00177F08" w:rsidRDefault="00177F08" w:rsidP="007C3512">
      <w:pPr>
        <w:spacing w:before="240"/>
        <w:ind w:firstLine="202"/>
        <w:jc w:val="center"/>
        <w:rPr>
          <w:lang w:val="id-ID"/>
        </w:rPr>
      </w:pPr>
      <w:r w:rsidRPr="00B668FE">
        <w:rPr>
          <w:noProof/>
          <w:lang w:val="id-ID" w:eastAsia="id-ID"/>
        </w:rPr>
        <w:lastRenderedPageBreak/>
        <w:drawing>
          <wp:inline distT="0" distB="0" distL="0" distR="0" wp14:anchorId="2BE9B940" wp14:editId="4074A770">
            <wp:extent cx="2662806" cy="4210769"/>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68944" cy="4220475"/>
                    </a:xfrm>
                    <a:prstGeom prst="rect">
                      <a:avLst/>
                    </a:prstGeom>
                  </pic:spPr>
                </pic:pic>
              </a:graphicData>
            </a:graphic>
          </wp:inline>
        </w:drawing>
      </w:r>
    </w:p>
    <w:p w14:paraId="2856FB0C" w14:textId="77777777" w:rsidR="00177F08" w:rsidRPr="00D472B7" w:rsidRDefault="00177F08" w:rsidP="00177F08">
      <w:pPr>
        <w:pStyle w:val="Caption"/>
        <w:jc w:val="center"/>
      </w:pPr>
      <w:r w:rsidRPr="00D472B7">
        <w:t xml:space="preserve">Fig. </w:t>
      </w:r>
      <w:r>
        <w:t>2</w:t>
      </w:r>
      <w:r w:rsidRPr="00D472B7">
        <w:t xml:space="preserve"> </w:t>
      </w:r>
      <w:r w:rsidRPr="00016BEC">
        <w:t>Study search and selection process</w:t>
      </w:r>
      <w:r>
        <w:t>.</w:t>
      </w:r>
    </w:p>
    <w:p w14:paraId="0BE2199C" w14:textId="77777777" w:rsidR="005C38D6" w:rsidRDefault="005C38D6" w:rsidP="005C38D6">
      <w:pPr>
        <w:pStyle w:val="JISEBIHeading3"/>
      </w:pPr>
      <w:r>
        <w:t>Graphic</w:t>
      </w:r>
    </w:p>
    <w:p w14:paraId="57EB3B3A" w14:textId="77777777" w:rsidR="00CD193B" w:rsidRDefault="00F9204C" w:rsidP="00F9204C">
      <w:r w:rsidRPr="00F9204C">
        <w:t>The same happens if the figures are a graphic made using Microsoft Office. It is perfect if you embed the graph directly into Word so that the resolution quality of the figure remains at its best. Make sure all labels are visible in the document. Please remove the outline lines for the best appearance.</w:t>
      </w:r>
    </w:p>
    <w:p w14:paraId="1BA2C424" w14:textId="2F11C625" w:rsidR="00F9204C" w:rsidRDefault="00F9204C" w:rsidP="00F9204C">
      <w:r w:rsidRPr="00783365">
        <w:t xml:space="preserve">If figures have the same context, they should be placed next to each other and grouped into one caption. For example, see Fig. </w:t>
      </w:r>
      <w:r>
        <w:t>3</w:t>
      </w:r>
      <w:r w:rsidRPr="00783365">
        <w:t>.</w:t>
      </w:r>
    </w:p>
    <w:p w14:paraId="3C40C3C2" w14:textId="77777777" w:rsidR="00F9204C" w:rsidRPr="00390CAB" w:rsidRDefault="00F9204C" w:rsidP="00243736"/>
    <w:p w14:paraId="7BFD2B64" w14:textId="77777777" w:rsidR="005C38D6" w:rsidRDefault="005C38D6" w:rsidP="005C38D6"/>
    <w:tbl>
      <w:tblPr>
        <w:tblW w:w="9350" w:type="dxa"/>
        <w:tblLayout w:type="fixed"/>
        <w:tblLook w:val="0400" w:firstRow="0" w:lastRow="0" w:firstColumn="0" w:lastColumn="0" w:noHBand="0" w:noVBand="1"/>
      </w:tblPr>
      <w:tblGrid>
        <w:gridCol w:w="4390"/>
        <w:gridCol w:w="4960"/>
      </w:tblGrid>
      <w:tr w:rsidR="00133343" w:rsidRPr="006F47C6" w14:paraId="1DB3C734" w14:textId="77777777" w:rsidTr="00F967CF">
        <w:tc>
          <w:tcPr>
            <w:tcW w:w="4390" w:type="dxa"/>
            <w:shd w:val="clear" w:color="auto" w:fill="auto"/>
          </w:tcPr>
          <w:p w14:paraId="6F89CE21" w14:textId="77777777" w:rsidR="00133343" w:rsidRPr="006F47C6" w:rsidRDefault="00133343" w:rsidP="00F967CF">
            <w:pPr>
              <w:ind w:firstLine="0"/>
              <w:rPr>
                <w:sz w:val="16"/>
                <w:szCs w:val="16"/>
              </w:rPr>
            </w:pPr>
            <w:r w:rsidRPr="006F47C6">
              <w:rPr>
                <w:sz w:val="16"/>
                <w:szCs w:val="16"/>
              </w:rPr>
              <w:t>(a)</w:t>
            </w:r>
            <w:r w:rsidRPr="006F47C6">
              <w:rPr>
                <w:noProof/>
                <w:sz w:val="16"/>
                <w:szCs w:val="16"/>
              </w:rPr>
              <w:t xml:space="preserve"> </w:t>
            </w:r>
            <w:r w:rsidRPr="006F47C6">
              <w:rPr>
                <w:noProof/>
                <w:sz w:val="16"/>
                <w:szCs w:val="16"/>
              </w:rPr>
              <w:drawing>
                <wp:inline distT="0" distB="0" distL="0" distR="0" wp14:anchorId="071E624D" wp14:editId="54680365">
                  <wp:extent cx="2324100" cy="139446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960" w:type="dxa"/>
            <w:shd w:val="clear" w:color="auto" w:fill="auto"/>
          </w:tcPr>
          <w:p w14:paraId="14B5CE30" w14:textId="77777777" w:rsidR="00133343" w:rsidRPr="006F47C6" w:rsidRDefault="00133343" w:rsidP="00F967CF">
            <w:pPr>
              <w:ind w:firstLine="0"/>
              <w:rPr>
                <w:sz w:val="16"/>
                <w:szCs w:val="16"/>
              </w:rPr>
            </w:pPr>
            <w:r w:rsidRPr="006F47C6">
              <w:rPr>
                <w:sz w:val="16"/>
                <w:szCs w:val="16"/>
              </w:rPr>
              <w:t xml:space="preserve">(b) </w:t>
            </w:r>
            <w:r w:rsidRPr="006F47C6">
              <w:rPr>
                <w:noProof/>
                <w:sz w:val="16"/>
                <w:szCs w:val="16"/>
              </w:rPr>
              <w:drawing>
                <wp:inline distT="0" distB="0" distL="0" distR="0" wp14:anchorId="31F248A3" wp14:editId="1BDC8D5C">
                  <wp:extent cx="2689860" cy="1428244"/>
                  <wp:effectExtent l="0" t="0" r="0" b="6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33343" w:rsidRPr="006F47C6" w14:paraId="7878136C" w14:textId="77777777" w:rsidTr="00F967CF">
        <w:tc>
          <w:tcPr>
            <w:tcW w:w="4390" w:type="dxa"/>
            <w:shd w:val="clear" w:color="auto" w:fill="auto"/>
          </w:tcPr>
          <w:p w14:paraId="14EDDF79" w14:textId="77777777" w:rsidR="00133343" w:rsidRPr="006F47C6" w:rsidRDefault="00133343" w:rsidP="00F967CF">
            <w:pPr>
              <w:ind w:firstLine="0"/>
              <w:rPr>
                <w:sz w:val="16"/>
                <w:szCs w:val="16"/>
              </w:rPr>
            </w:pPr>
            <w:r w:rsidRPr="006F47C6">
              <w:rPr>
                <w:sz w:val="16"/>
                <w:szCs w:val="16"/>
              </w:rPr>
              <w:lastRenderedPageBreak/>
              <w:t xml:space="preserve">(c) </w:t>
            </w:r>
            <w:r w:rsidRPr="006F47C6">
              <w:rPr>
                <w:noProof/>
                <w:sz w:val="16"/>
                <w:szCs w:val="16"/>
              </w:rPr>
              <w:drawing>
                <wp:inline distT="0" distB="0" distL="0" distR="0" wp14:anchorId="4C025ABA" wp14:editId="2E6C7C21">
                  <wp:extent cx="2324100" cy="137722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960" w:type="dxa"/>
            <w:shd w:val="clear" w:color="auto" w:fill="auto"/>
          </w:tcPr>
          <w:p w14:paraId="04A2E6AC" w14:textId="77777777" w:rsidR="00133343" w:rsidRPr="006F47C6" w:rsidRDefault="00133343" w:rsidP="00F967CF">
            <w:pPr>
              <w:ind w:firstLine="0"/>
              <w:rPr>
                <w:sz w:val="16"/>
                <w:szCs w:val="16"/>
              </w:rPr>
            </w:pPr>
            <w:r w:rsidRPr="006F47C6">
              <w:rPr>
                <w:sz w:val="16"/>
                <w:szCs w:val="16"/>
              </w:rPr>
              <w:t xml:space="preserve">(d) </w:t>
            </w:r>
            <w:r w:rsidRPr="006F47C6">
              <w:rPr>
                <w:noProof/>
                <w:sz w:val="16"/>
                <w:szCs w:val="16"/>
              </w:rPr>
              <w:drawing>
                <wp:inline distT="0" distB="0" distL="0" distR="0" wp14:anchorId="14F32975" wp14:editId="5825D21C">
                  <wp:extent cx="2644140" cy="1399839"/>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33343" w:rsidRPr="006F47C6" w14:paraId="3092B45F" w14:textId="77777777" w:rsidTr="00F967CF">
        <w:tc>
          <w:tcPr>
            <w:tcW w:w="9350" w:type="dxa"/>
            <w:gridSpan w:val="2"/>
            <w:shd w:val="clear" w:color="auto" w:fill="auto"/>
          </w:tcPr>
          <w:p w14:paraId="318E0641" w14:textId="73474048" w:rsidR="00133343" w:rsidRPr="006F47C6" w:rsidRDefault="00133343" w:rsidP="00133343">
            <w:pPr>
              <w:spacing w:before="120" w:after="240"/>
              <w:ind w:firstLine="202"/>
              <w:jc w:val="center"/>
              <w:rPr>
                <w:sz w:val="16"/>
                <w:szCs w:val="16"/>
              </w:rPr>
            </w:pPr>
            <w:r w:rsidRPr="006F47C6">
              <w:rPr>
                <w:sz w:val="16"/>
                <w:szCs w:val="16"/>
              </w:rPr>
              <w:t xml:space="preserve">Fig. </w:t>
            </w:r>
            <w:r>
              <w:rPr>
                <w:sz w:val="16"/>
                <w:szCs w:val="16"/>
              </w:rPr>
              <w:t>3</w:t>
            </w:r>
            <w:r w:rsidRPr="006F47C6">
              <w:rPr>
                <w:sz w:val="16"/>
                <w:szCs w:val="16"/>
              </w:rPr>
              <w:t xml:space="preserve"> </w:t>
            </w:r>
            <w:r w:rsidR="00F07CE4">
              <w:rPr>
                <w:sz w:val="16"/>
                <w:szCs w:val="16"/>
              </w:rPr>
              <w:t>R</w:t>
            </w:r>
            <w:r w:rsidR="00F07CE4" w:rsidRPr="00F07CE4">
              <w:rPr>
                <w:sz w:val="16"/>
                <w:szCs w:val="16"/>
              </w:rPr>
              <w:t xml:space="preserve">espondent profiles differentiated based on </w:t>
            </w:r>
            <w:r w:rsidRPr="006F47C6">
              <w:rPr>
                <w:sz w:val="16"/>
                <w:szCs w:val="16"/>
              </w:rPr>
              <w:t>(a) Age; (b) Occupation; (c) Gender; (d) District</w:t>
            </w:r>
          </w:p>
        </w:tc>
      </w:tr>
    </w:tbl>
    <w:p w14:paraId="3A76A499" w14:textId="77777777" w:rsidR="005C38D6" w:rsidRPr="00D472B7" w:rsidRDefault="005C38D6" w:rsidP="005C38D6">
      <w:pPr>
        <w:pStyle w:val="Heading2"/>
        <w:rPr>
          <w:lang w:val="id-ID"/>
        </w:rPr>
      </w:pPr>
      <w:r w:rsidRPr="00D472B7">
        <w:rPr>
          <w:lang w:val="id-ID"/>
        </w:rPr>
        <w:t>Table</w:t>
      </w:r>
    </w:p>
    <w:p w14:paraId="7495526D" w14:textId="77777777" w:rsidR="005C38D6" w:rsidRDefault="005C38D6" w:rsidP="005C38D6">
      <w:pPr>
        <w:ind w:firstLine="202"/>
        <w:rPr>
          <w:lang w:val="id-ID"/>
        </w:rPr>
      </w:pPr>
      <w:r w:rsidRPr="00D472B7">
        <w:rPr>
          <w:lang w:val="id-ID"/>
        </w:rPr>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Table 1 is an example which the authors may find useful.</w:t>
      </w:r>
    </w:p>
    <w:p w14:paraId="62B86099" w14:textId="77777777" w:rsidR="00B832C6" w:rsidRPr="00B82E26" w:rsidRDefault="00B832C6" w:rsidP="00B832C6">
      <w:pPr>
        <w:pStyle w:val="Caption"/>
        <w:spacing w:before="240"/>
        <w:jc w:val="center"/>
        <w:rPr>
          <w:lang w:val="id-ID"/>
        </w:rPr>
      </w:pPr>
      <w:r w:rsidRPr="000D6E8D">
        <w:t xml:space="preserve">TABLE </w:t>
      </w:r>
      <w:r>
        <w:rPr>
          <w:noProof/>
          <w:lang w:val="id-ID"/>
        </w:rPr>
        <w:t>1</w:t>
      </w:r>
    </w:p>
    <w:p w14:paraId="565EC04C" w14:textId="77777777" w:rsidR="00B832C6" w:rsidRPr="000D6E8D" w:rsidRDefault="00B832C6" w:rsidP="00B832C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B832C6" w:rsidRPr="000D6E8D" w14:paraId="7FB27FCF" w14:textId="77777777" w:rsidTr="00F967CF">
        <w:trPr>
          <w:trHeight w:val="522"/>
          <w:jc w:val="center"/>
        </w:trPr>
        <w:tc>
          <w:tcPr>
            <w:tcW w:w="3261" w:type="dxa"/>
            <w:tcBorders>
              <w:top w:val="single" w:sz="4" w:space="0" w:color="auto"/>
              <w:bottom w:val="single" w:sz="4" w:space="0" w:color="auto"/>
            </w:tcBorders>
            <w:shd w:val="clear" w:color="auto" w:fill="auto"/>
            <w:noWrap/>
            <w:vAlign w:val="center"/>
            <w:hideMark/>
          </w:tcPr>
          <w:p w14:paraId="0C0400F9" w14:textId="77777777" w:rsidR="00B832C6" w:rsidRPr="000D6E8D" w:rsidRDefault="00B832C6" w:rsidP="00F967CF">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single" w:sz="4" w:space="0" w:color="auto"/>
              <w:bottom w:val="single" w:sz="4" w:space="0" w:color="auto"/>
            </w:tcBorders>
            <w:shd w:val="clear" w:color="auto" w:fill="auto"/>
            <w:vAlign w:val="center"/>
          </w:tcPr>
          <w:p w14:paraId="10A61060" w14:textId="77777777" w:rsidR="00B832C6" w:rsidRPr="000D6E8D" w:rsidRDefault="00B832C6" w:rsidP="00F967CF">
            <w:pPr>
              <w:ind w:firstLine="0"/>
              <w:jc w:val="center"/>
              <w:rPr>
                <w:bCs/>
                <w:color w:val="000000"/>
                <w:sz w:val="16"/>
                <w:szCs w:val="16"/>
              </w:rPr>
            </w:pPr>
            <w:r w:rsidRPr="000D6E8D">
              <w:rPr>
                <w:bCs/>
                <w:color w:val="000000"/>
                <w:sz w:val="16"/>
                <w:szCs w:val="16"/>
              </w:rPr>
              <w:t>Original Sample (O)</w:t>
            </w:r>
          </w:p>
        </w:tc>
        <w:tc>
          <w:tcPr>
            <w:tcW w:w="853" w:type="dxa"/>
            <w:tcBorders>
              <w:top w:val="single" w:sz="4" w:space="0" w:color="auto"/>
              <w:bottom w:val="single" w:sz="4" w:space="0" w:color="auto"/>
            </w:tcBorders>
            <w:shd w:val="clear" w:color="auto" w:fill="auto"/>
            <w:vAlign w:val="center"/>
          </w:tcPr>
          <w:p w14:paraId="4DCEE407" w14:textId="77777777" w:rsidR="00B832C6" w:rsidRPr="000D6E8D" w:rsidRDefault="00B832C6" w:rsidP="00F967CF">
            <w:pPr>
              <w:ind w:firstLine="0"/>
              <w:jc w:val="center"/>
              <w:rPr>
                <w:bCs/>
                <w:color w:val="000000"/>
                <w:sz w:val="16"/>
                <w:szCs w:val="16"/>
              </w:rPr>
            </w:pPr>
            <w:r w:rsidRPr="000D6E8D">
              <w:rPr>
                <w:bCs/>
                <w:color w:val="000000"/>
                <w:sz w:val="16"/>
                <w:szCs w:val="16"/>
              </w:rPr>
              <w:t>Sample Mean (M)</w:t>
            </w:r>
          </w:p>
        </w:tc>
        <w:tc>
          <w:tcPr>
            <w:tcW w:w="847" w:type="dxa"/>
            <w:tcBorders>
              <w:top w:val="single" w:sz="4" w:space="0" w:color="auto"/>
              <w:bottom w:val="single" w:sz="4" w:space="0" w:color="auto"/>
            </w:tcBorders>
            <w:shd w:val="clear" w:color="auto" w:fill="auto"/>
            <w:vAlign w:val="center"/>
          </w:tcPr>
          <w:p w14:paraId="150EC061" w14:textId="77777777" w:rsidR="00B832C6" w:rsidRPr="000D6E8D" w:rsidRDefault="00B832C6" w:rsidP="00F967CF">
            <w:pPr>
              <w:ind w:firstLine="0"/>
              <w:jc w:val="center"/>
              <w:rPr>
                <w:bCs/>
                <w:color w:val="000000"/>
                <w:sz w:val="16"/>
                <w:szCs w:val="16"/>
              </w:rPr>
            </w:pPr>
            <w:r w:rsidRPr="000D6E8D">
              <w:rPr>
                <w:bCs/>
                <w:color w:val="000000"/>
                <w:sz w:val="16"/>
                <w:szCs w:val="16"/>
              </w:rPr>
              <w:t>Standard Deviation (STDEV)</w:t>
            </w:r>
          </w:p>
        </w:tc>
        <w:tc>
          <w:tcPr>
            <w:tcW w:w="1063" w:type="dxa"/>
            <w:tcBorders>
              <w:top w:val="single" w:sz="4" w:space="0" w:color="auto"/>
              <w:left w:val="nil"/>
              <w:bottom w:val="single" w:sz="4" w:space="0" w:color="auto"/>
            </w:tcBorders>
            <w:shd w:val="clear" w:color="auto" w:fill="auto"/>
            <w:noWrap/>
            <w:vAlign w:val="center"/>
            <w:hideMark/>
          </w:tcPr>
          <w:p w14:paraId="71F708ED"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single" w:sz="4" w:space="0" w:color="auto"/>
              <w:bottom w:val="single" w:sz="4" w:space="0" w:color="auto"/>
            </w:tcBorders>
            <w:shd w:val="clear" w:color="auto" w:fill="auto"/>
            <w:noWrap/>
            <w:vAlign w:val="center"/>
            <w:hideMark/>
          </w:tcPr>
          <w:p w14:paraId="2D1E5513"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32C6" w:rsidRPr="000D6E8D" w14:paraId="4487F7B0" w14:textId="77777777" w:rsidTr="00F967CF">
        <w:trPr>
          <w:trHeight w:val="227"/>
          <w:jc w:val="center"/>
        </w:trPr>
        <w:tc>
          <w:tcPr>
            <w:tcW w:w="3261" w:type="dxa"/>
            <w:tcBorders>
              <w:top w:val="single" w:sz="4" w:space="0" w:color="auto"/>
            </w:tcBorders>
            <w:shd w:val="clear" w:color="auto" w:fill="auto"/>
            <w:noWrap/>
            <w:vAlign w:val="center"/>
            <w:hideMark/>
          </w:tcPr>
          <w:p w14:paraId="7DDE1418"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4BB5CC23" w14:textId="77777777" w:rsidR="00B832C6" w:rsidRPr="000D6E8D" w:rsidRDefault="00B832C6" w:rsidP="00F967CF">
            <w:pPr>
              <w:ind w:firstLine="0"/>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286</w:t>
            </w:r>
          </w:p>
        </w:tc>
        <w:tc>
          <w:tcPr>
            <w:tcW w:w="853" w:type="dxa"/>
            <w:tcBorders>
              <w:top w:val="single" w:sz="4" w:space="0" w:color="auto"/>
            </w:tcBorders>
            <w:shd w:val="clear" w:color="auto" w:fill="auto"/>
            <w:vAlign w:val="center"/>
          </w:tcPr>
          <w:p w14:paraId="18653874"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288</w:t>
            </w:r>
          </w:p>
        </w:tc>
        <w:tc>
          <w:tcPr>
            <w:tcW w:w="847" w:type="dxa"/>
            <w:tcBorders>
              <w:top w:val="single" w:sz="4" w:space="0" w:color="auto"/>
            </w:tcBorders>
            <w:shd w:val="clear" w:color="auto" w:fill="auto"/>
            <w:vAlign w:val="center"/>
          </w:tcPr>
          <w:p w14:paraId="7E33768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058</w:t>
            </w:r>
          </w:p>
        </w:tc>
        <w:tc>
          <w:tcPr>
            <w:tcW w:w="1063" w:type="dxa"/>
            <w:tcBorders>
              <w:top w:val="single" w:sz="4" w:space="0" w:color="auto"/>
              <w:left w:val="nil"/>
            </w:tcBorders>
            <w:shd w:val="clear" w:color="auto" w:fill="auto"/>
            <w:noWrap/>
            <w:vAlign w:val="center"/>
          </w:tcPr>
          <w:p w14:paraId="175728AF" w14:textId="77777777" w:rsidR="00B832C6" w:rsidRPr="000D6E8D" w:rsidRDefault="00B832C6" w:rsidP="00F967CF">
            <w:pPr>
              <w:jc w:val="right"/>
              <w:rPr>
                <w:color w:val="000000"/>
                <w:sz w:val="16"/>
                <w:szCs w:val="16"/>
              </w:rPr>
            </w:pPr>
            <w:r w:rsidRPr="000D6E8D">
              <w:rPr>
                <w:color w:val="000000"/>
                <w:sz w:val="16"/>
                <w:szCs w:val="16"/>
              </w:rPr>
              <w:t>4</w:t>
            </w:r>
            <w:r>
              <w:rPr>
                <w:color w:val="000000"/>
                <w:sz w:val="16"/>
                <w:szCs w:val="16"/>
              </w:rPr>
              <w:t>.</w:t>
            </w:r>
            <w:r w:rsidRPr="000D6E8D">
              <w:rPr>
                <w:color w:val="000000"/>
                <w:sz w:val="16"/>
                <w:szCs w:val="16"/>
              </w:rPr>
              <w:t>907</w:t>
            </w:r>
          </w:p>
        </w:tc>
        <w:tc>
          <w:tcPr>
            <w:tcW w:w="780" w:type="dxa"/>
            <w:tcBorders>
              <w:top w:val="single" w:sz="4" w:space="0" w:color="auto"/>
            </w:tcBorders>
            <w:shd w:val="clear" w:color="auto" w:fill="auto"/>
            <w:noWrap/>
            <w:vAlign w:val="center"/>
          </w:tcPr>
          <w:p w14:paraId="05C07CF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49D3802B" w14:textId="77777777" w:rsidTr="00F967CF">
        <w:trPr>
          <w:trHeight w:val="227"/>
          <w:jc w:val="center"/>
        </w:trPr>
        <w:tc>
          <w:tcPr>
            <w:tcW w:w="3261" w:type="dxa"/>
            <w:shd w:val="clear" w:color="auto" w:fill="auto"/>
            <w:noWrap/>
            <w:vAlign w:val="center"/>
            <w:hideMark/>
          </w:tcPr>
          <w:p w14:paraId="2F35E57E"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41B1E259"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175</w:t>
            </w:r>
          </w:p>
        </w:tc>
        <w:tc>
          <w:tcPr>
            <w:tcW w:w="853" w:type="dxa"/>
            <w:tcBorders>
              <w:top w:val="nil"/>
            </w:tcBorders>
            <w:shd w:val="clear" w:color="auto" w:fill="auto"/>
            <w:vAlign w:val="center"/>
          </w:tcPr>
          <w:p w14:paraId="6045466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174</w:t>
            </w:r>
          </w:p>
        </w:tc>
        <w:tc>
          <w:tcPr>
            <w:tcW w:w="847" w:type="dxa"/>
            <w:tcBorders>
              <w:top w:val="nil"/>
            </w:tcBorders>
            <w:shd w:val="clear" w:color="auto" w:fill="auto"/>
            <w:vAlign w:val="center"/>
          </w:tcPr>
          <w:p w14:paraId="5CAB921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072</w:t>
            </w:r>
          </w:p>
        </w:tc>
        <w:tc>
          <w:tcPr>
            <w:tcW w:w="1063" w:type="dxa"/>
            <w:tcBorders>
              <w:top w:val="nil"/>
              <w:left w:val="nil"/>
            </w:tcBorders>
            <w:shd w:val="clear" w:color="auto" w:fill="auto"/>
            <w:noWrap/>
            <w:vAlign w:val="center"/>
          </w:tcPr>
          <w:p w14:paraId="3D1196E3" w14:textId="77777777" w:rsidR="00B832C6" w:rsidRPr="000D6E8D" w:rsidRDefault="00B832C6" w:rsidP="00F967CF">
            <w:pPr>
              <w:jc w:val="right"/>
              <w:rPr>
                <w:color w:val="000000"/>
                <w:sz w:val="16"/>
                <w:szCs w:val="16"/>
              </w:rPr>
            </w:pPr>
            <w:r w:rsidRPr="000D6E8D">
              <w:rPr>
                <w:color w:val="000000"/>
                <w:sz w:val="16"/>
                <w:szCs w:val="16"/>
              </w:rPr>
              <w:t>2</w:t>
            </w:r>
            <w:r>
              <w:rPr>
                <w:color w:val="000000"/>
                <w:sz w:val="16"/>
                <w:szCs w:val="16"/>
              </w:rPr>
              <w:t>.</w:t>
            </w:r>
            <w:r w:rsidRPr="000D6E8D">
              <w:rPr>
                <w:color w:val="000000"/>
                <w:sz w:val="16"/>
                <w:szCs w:val="16"/>
              </w:rPr>
              <w:t>434</w:t>
            </w:r>
          </w:p>
        </w:tc>
        <w:tc>
          <w:tcPr>
            <w:tcW w:w="780" w:type="dxa"/>
            <w:tcBorders>
              <w:top w:val="nil"/>
            </w:tcBorders>
            <w:shd w:val="clear" w:color="auto" w:fill="auto"/>
            <w:noWrap/>
            <w:vAlign w:val="center"/>
          </w:tcPr>
          <w:p w14:paraId="66D6645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015</w:t>
            </w:r>
          </w:p>
        </w:tc>
      </w:tr>
      <w:tr w:rsidR="00B832C6" w:rsidRPr="000D6E8D" w14:paraId="76BBEC72" w14:textId="77777777" w:rsidTr="00F967CF">
        <w:trPr>
          <w:trHeight w:val="227"/>
          <w:jc w:val="center"/>
        </w:trPr>
        <w:tc>
          <w:tcPr>
            <w:tcW w:w="3261" w:type="dxa"/>
            <w:shd w:val="clear" w:color="auto" w:fill="auto"/>
            <w:noWrap/>
            <w:vAlign w:val="center"/>
            <w:hideMark/>
          </w:tcPr>
          <w:p w14:paraId="4594BC3D"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76065430"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657</w:t>
            </w:r>
          </w:p>
        </w:tc>
        <w:tc>
          <w:tcPr>
            <w:tcW w:w="853" w:type="dxa"/>
            <w:tcBorders>
              <w:top w:val="nil"/>
            </w:tcBorders>
            <w:shd w:val="clear" w:color="auto" w:fill="auto"/>
            <w:vAlign w:val="center"/>
          </w:tcPr>
          <w:p w14:paraId="6BD8A21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658</w:t>
            </w:r>
          </w:p>
        </w:tc>
        <w:tc>
          <w:tcPr>
            <w:tcW w:w="847" w:type="dxa"/>
            <w:tcBorders>
              <w:top w:val="nil"/>
            </w:tcBorders>
            <w:shd w:val="clear" w:color="auto" w:fill="auto"/>
            <w:vAlign w:val="center"/>
          </w:tcPr>
          <w:p w14:paraId="70CEE827"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039</w:t>
            </w:r>
          </w:p>
        </w:tc>
        <w:tc>
          <w:tcPr>
            <w:tcW w:w="1063" w:type="dxa"/>
            <w:tcBorders>
              <w:top w:val="nil"/>
              <w:left w:val="nil"/>
            </w:tcBorders>
            <w:shd w:val="clear" w:color="auto" w:fill="auto"/>
            <w:noWrap/>
            <w:vAlign w:val="center"/>
          </w:tcPr>
          <w:p w14:paraId="4CAD08FE" w14:textId="77777777" w:rsidR="00B832C6" w:rsidRPr="000D6E8D" w:rsidRDefault="00B832C6" w:rsidP="00F967CF">
            <w:pPr>
              <w:jc w:val="right"/>
              <w:rPr>
                <w:color w:val="000000"/>
                <w:sz w:val="16"/>
                <w:szCs w:val="16"/>
              </w:rPr>
            </w:pPr>
            <w:r w:rsidRPr="000D6E8D">
              <w:rPr>
                <w:color w:val="000000"/>
                <w:sz w:val="16"/>
                <w:szCs w:val="16"/>
              </w:rPr>
              <w:t>17</w:t>
            </w:r>
            <w:r>
              <w:rPr>
                <w:color w:val="000000"/>
                <w:sz w:val="16"/>
                <w:szCs w:val="16"/>
              </w:rPr>
              <w:t>.</w:t>
            </w:r>
            <w:r w:rsidRPr="000D6E8D">
              <w:rPr>
                <w:color w:val="000000"/>
                <w:sz w:val="16"/>
                <w:szCs w:val="16"/>
              </w:rPr>
              <w:t>054</w:t>
            </w:r>
          </w:p>
        </w:tc>
        <w:tc>
          <w:tcPr>
            <w:tcW w:w="780" w:type="dxa"/>
            <w:tcBorders>
              <w:top w:val="nil"/>
            </w:tcBorders>
            <w:shd w:val="clear" w:color="auto" w:fill="auto"/>
            <w:noWrap/>
            <w:vAlign w:val="center"/>
          </w:tcPr>
          <w:p w14:paraId="253ED69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69167F83" w14:textId="77777777" w:rsidTr="00F967CF">
        <w:trPr>
          <w:trHeight w:val="227"/>
          <w:jc w:val="center"/>
        </w:trPr>
        <w:tc>
          <w:tcPr>
            <w:tcW w:w="3261" w:type="dxa"/>
            <w:shd w:val="clear" w:color="auto" w:fill="auto"/>
            <w:noWrap/>
            <w:vAlign w:val="center"/>
            <w:hideMark/>
          </w:tcPr>
          <w:p w14:paraId="226AC016"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7457CA6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463</w:t>
            </w:r>
          </w:p>
        </w:tc>
        <w:tc>
          <w:tcPr>
            <w:tcW w:w="853" w:type="dxa"/>
            <w:tcBorders>
              <w:top w:val="nil"/>
            </w:tcBorders>
            <w:shd w:val="clear" w:color="auto" w:fill="auto"/>
            <w:vAlign w:val="center"/>
          </w:tcPr>
          <w:p w14:paraId="66FCDD6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461</w:t>
            </w:r>
          </w:p>
        </w:tc>
        <w:tc>
          <w:tcPr>
            <w:tcW w:w="847" w:type="dxa"/>
            <w:tcBorders>
              <w:top w:val="nil"/>
            </w:tcBorders>
            <w:shd w:val="clear" w:color="auto" w:fill="auto"/>
            <w:vAlign w:val="center"/>
          </w:tcPr>
          <w:p w14:paraId="0DC5DE2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061</w:t>
            </w:r>
          </w:p>
        </w:tc>
        <w:tc>
          <w:tcPr>
            <w:tcW w:w="1063" w:type="dxa"/>
            <w:tcBorders>
              <w:top w:val="nil"/>
              <w:left w:val="nil"/>
            </w:tcBorders>
            <w:shd w:val="clear" w:color="auto" w:fill="auto"/>
            <w:noWrap/>
            <w:vAlign w:val="center"/>
          </w:tcPr>
          <w:p w14:paraId="7AE7768B" w14:textId="77777777" w:rsidR="00B832C6" w:rsidRPr="000D6E8D" w:rsidRDefault="00B832C6" w:rsidP="00F967CF">
            <w:pPr>
              <w:jc w:val="right"/>
              <w:rPr>
                <w:color w:val="000000"/>
                <w:sz w:val="16"/>
                <w:szCs w:val="16"/>
              </w:rPr>
            </w:pPr>
            <w:r w:rsidRPr="000D6E8D">
              <w:rPr>
                <w:color w:val="000000"/>
                <w:sz w:val="16"/>
                <w:szCs w:val="16"/>
              </w:rPr>
              <w:t>7</w:t>
            </w:r>
            <w:r>
              <w:rPr>
                <w:color w:val="000000"/>
                <w:sz w:val="16"/>
                <w:szCs w:val="16"/>
              </w:rPr>
              <w:t>.</w:t>
            </w:r>
            <w:r w:rsidRPr="000D6E8D">
              <w:rPr>
                <w:color w:val="000000"/>
                <w:sz w:val="16"/>
                <w:szCs w:val="16"/>
              </w:rPr>
              <w:t>576</w:t>
            </w:r>
          </w:p>
        </w:tc>
        <w:tc>
          <w:tcPr>
            <w:tcW w:w="780" w:type="dxa"/>
            <w:tcBorders>
              <w:top w:val="nil"/>
            </w:tcBorders>
            <w:shd w:val="clear" w:color="auto" w:fill="auto"/>
            <w:noWrap/>
            <w:vAlign w:val="center"/>
          </w:tcPr>
          <w:p w14:paraId="1CBBBB8B"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31F9C824" w14:textId="77777777" w:rsidTr="00F967CF">
        <w:trPr>
          <w:trHeight w:val="227"/>
          <w:jc w:val="center"/>
        </w:trPr>
        <w:tc>
          <w:tcPr>
            <w:tcW w:w="3261" w:type="dxa"/>
            <w:shd w:val="clear" w:color="auto" w:fill="auto"/>
            <w:noWrap/>
            <w:vAlign w:val="center"/>
            <w:hideMark/>
          </w:tcPr>
          <w:p w14:paraId="1F26B163"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2A6FF2EA"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405</w:t>
            </w:r>
          </w:p>
        </w:tc>
        <w:tc>
          <w:tcPr>
            <w:tcW w:w="853" w:type="dxa"/>
            <w:tcBorders>
              <w:top w:val="nil"/>
            </w:tcBorders>
            <w:shd w:val="clear" w:color="auto" w:fill="auto"/>
            <w:vAlign w:val="center"/>
          </w:tcPr>
          <w:p w14:paraId="23C6CD9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400</w:t>
            </w:r>
          </w:p>
        </w:tc>
        <w:tc>
          <w:tcPr>
            <w:tcW w:w="847" w:type="dxa"/>
            <w:tcBorders>
              <w:top w:val="nil"/>
            </w:tcBorders>
            <w:shd w:val="clear" w:color="auto" w:fill="auto"/>
            <w:vAlign w:val="center"/>
          </w:tcPr>
          <w:p w14:paraId="1CC9870D"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068</w:t>
            </w:r>
          </w:p>
        </w:tc>
        <w:tc>
          <w:tcPr>
            <w:tcW w:w="1063" w:type="dxa"/>
            <w:tcBorders>
              <w:top w:val="nil"/>
              <w:left w:val="nil"/>
            </w:tcBorders>
            <w:shd w:val="clear" w:color="auto" w:fill="auto"/>
            <w:noWrap/>
            <w:vAlign w:val="center"/>
          </w:tcPr>
          <w:p w14:paraId="7A4EC0DB" w14:textId="77777777" w:rsidR="00B832C6" w:rsidRPr="000D6E8D" w:rsidRDefault="00B832C6" w:rsidP="00F967CF">
            <w:pPr>
              <w:jc w:val="right"/>
              <w:rPr>
                <w:color w:val="000000"/>
                <w:sz w:val="16"/>
                <w:szCs w:val="16"/>
              </w:rPr>
            </w:pPr>
            <w:r w:rsidRPr="000D6E8D">
              <w:rPr>
                <w:color w:val="000000"/>
                <w:sz w:val="16"/>
                <w:szCs w:val="16"/>
              </w:rPr>
              <w:t>5</w:t>
            </w:r>
            <w:r>
              <w:rPr>
                <w:color w:val="000000"/>
                <w:sz w:val="16"/>
                <w:szCs w:val="16"/>
              </w:rPr>
              <w:t>.</w:t>
            </w:r>
            <w:r w:rsidRPr="000D6E8D">
              <w:rPr>
                <w:color w:val="000000"/>
                <w:sz w:val="16"/>
                <w:szCs w:val="16"/>
              </w:rPr>
              <w:t>936</w:t>
            </w:r>
          </w:p>
        </w:tc>
        <w:tc>
          <w:tcPr>
            <w:tcW w:w="780" w:type="dxa"/>
            <w:tcBorders>
              <w:top w:val="nil"/>
            </w:tcBorders>
            <w:shd w:val="clear" w:color="auto" w:fill="auto"/>
            <w:noWrap/>
            <w:vAlign w:val="center"/>
          </w:tcPr>
          <w:p w14:paraId="3A49882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BB29DF" w14:paraId="04D6CD5D" w14:textId="77777777" w:rsidTr="00F967CF">
        <w:trPr>
          <w:trHeight w:val="227"/>
          <w:jc w:val="center"/>
        </w:trPr>
        <w:tc>
          <w:tcPr>
            <w:tcW w:w="3261" w:type="dxa"/>
            <w:shd w:val="clear" w:color="auto" w:fill="auto"/>
            <w:noWrap/>
            <w:vAlign w:val="center"/>
            <w:hideMark/>
          </w:tcPr>
          <w:p w14:paraId="72322015"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Performance Expectancy -&gt; Intention to Use</w:t>
            </w:r>
          </w:p>
        </w:tc>
        <w:tc>
          <w:tcPr>
            <w:tcW w:w="850" w:type="dxa"/>
            <w:tcBorders>
              <w:top w:val="nil"/>
            </w:tcBorders>
            <w:shd w:val="clear" w:color="auto" w:fill="auto"/>
            <w:vAlign w:val="center"/>
          </w:tcPr>
          <w:p w14:paraId="0805BECB"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052</w:t>
            </w:r>
          </w:p>
        </w:tc>
        <w:tc>
          <w:tcPr>
            <w:tcW w:w="853" w:type="dxa"/>
            <w:tcBorders>
              <w:top w:val="nil"/>
            </w:tcBorders>
            <w:shd w:val="clear" w:color="auto" w:fill="auto"/>
            <w:vAlign w:val="center"/>
          </w:tcPr>
          <w:p w14:paraId="5F751A48"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053</w:t>
            </w:r>
          </w:p>
        </w:tc>
        <w:tc>
          <w:tcPr>
            <w:tcW w:w="847" w:type="dxa"/>
            <w:tcBorders>
              <w:top w:val="nil"/>
            </w:tcBorders>
            <w:shd w:val="clear" w:color="auto" w:fill="auto"/>
            <w:vAlign w:val="center"/>
          </w:tcPr>
          <w:p w14:paraId="2A7E2043"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058</w:t>
            </w:r>
          </w:p>
        </w:tc>
        <w:tc>
          <w:tcPr>
            <w:tcW w:w="1063" w:type="dxa"/>
            <w:tcBorders>
              <w:top w:val="nil"/>
              <w:left w:val="nil"/>
            </w:tcBorders>
            <w:shd w:val="clear" w:color="auto" w:fill="auto"/>
            <w:noWrap/>
            <w:vAlign w:val="center"/>
          </w:tcPr>
          <w:p w14:paraId="43A87797"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893</w:t>
            </w:r>
          </w:p>
        </w:tc>
        <w:tc>
          <w:tcPr>
            <w:tcW w:w="780" w:type="dxa"/>
            <w:tcBorders>
              <w:top w:val="nil"/>
            </w:tcBorders>
            <w:shd w:val="clear" w:color="auto" w:fill="auto"/>
            <w:noWrap/>
            <w:vAlign w:val="center"/>
          </w:tcPr>
          <w:p w14:paraId="3100C01C"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372</w:t>
            </w:r>
          </w:p>
        </w:tc>
      </w:tr>
      <w:tr w:rsidR="00B832C6" w:rsidRPr="00BB29DF" w14:paraId="5B49DB83" w14:textId="77777777" w:rsidTr="00F967CF">
        <w:trPr>
          <w:trHeight w:val="227"/>
          <w:jc w:val="center"/>
        </w:trPr>
        <w:tc>
          <w:tcPr>
            <w:tcW w:w="3261" w:type="dxa"/>
            <w:tcBorders>
              <w:bottom w:val="single" w:sz="4" w:space="0" w:color="auto"/>
            </w:tcBorders>
            <w:shd w:val="clear" w:color="auto" w:fill="auto"/>
            <w:noWrap/>
            <w:vAlign w:val="center"/>
            <w:hideMark/>
          </w:tcPr>
          <w:p w14:paraId="5F77BB1E"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0F5261BE"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428</w:t>
            </w:r>
          </w:p>
        </w:tc>
        <w:tc>
          <w:tcPr>
            <w:tcW w:w="853" w:type="dxa"/>
            <w:tcBorders>
              <w:top w:val="nil"/>
              <w:bottom w:val="single" w:sz="4" w:space="0" w:color="auto"/>
            </w:tcBorders>
            <w:shd w:val="clear" w:color="auto" w:fill="auto"/>
            <w:vAlign w:val="center"/>
          </w:tcPr>
          <w:p w14:paraId="667C627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430</w:t>
            </w:r>
          </w:p>
        </w:tc>
        <w:tc>
          <w:tcPr>
            <w:tcW w:w="847" w:type="dxa"/>
            <w:tcBorders>
              <w:top w:val="nil"/>
              <w:bottom w:val="single" w:sz="4" w:space="0" w:color="auto"/>
            </w:tcBorders>
            <w:shd w:val="clear" w:color="auto" w:fill="auto"/>
            <w:vAlign w:val="center"/>
          </w:tcPr>
          <w:p w14:paraId="4CD9F15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059</w:t>
            </w:r>
          </w:p>
        </w:tc>
        <w:tc>
          <w:tcPr>
            <w:tcW w:w="1063" w:type="dxa"/>
            <w:tcBorders>
              <w:top w:val="nil"/>
              <w:left w:val="nil"/>
              <w:bottom w:val="single" w:sz="4" w:space="0" w:color="auto"/>
            </w:tcBorders>
            <w:shd w:val="clear" w:color="auto" w:fill="auto"/>
            <w:noWrap/>
            <w:vAlign w:val="center"/>
          </w:tcPr>
          <w:p w14:paraId="600C00A6" w14:textId="77777777" w:rsidR="00B832C6" w:rsidRPr="00BB29DF" w:rsidRDefault="00B832C6" w:rsidP="00F967CF">
            <w:pPr>
              <w:jc w:val="right"/>
              <w:rPr>
                <w:color w:val="000000"/>
                <w:sz w:val="16"/>
                <w:szCs w:val="16"/>
              </w:rPr>
            </w:pPr>
            <w:r w:rsidRPr="00BB29DF">
              <w:rPr>
                <w:color w:val="000000"/>
                <w:sz w:val="16"/>
                <w:szCs w:val="16"/>
              </w:rPr>
              <w:t>7</w:t>
            </w:r>
            <w:r>
              <w:rPr>
                <w:color w:val="000000"/>
                <w:sz w:val="16"/>
                <w:szCs w:val="16"/>
              </w:rPr>
              <w:t>.</w:t>
            </w:r>
            <w:r w:rsidRPr="00BB29DF">
              <w:rPr>
                <w:color w:val="000000"/>
                <w:sz w:val="16"/>
                <w:szCs w:val="16"/>
              </w:rPr>
              <w:t>207</w:t>
            </w:r>
          </w:p>
        </w:tc>
        <w:tc>
          <w:tcPr>
            <w:tcW w:w="780" w:type="dxa"/>
            <w:tcBorders>
              <w:top w:val="nil"/>
              <w:bottom w:val="single" w:sz="4" w:space="0" w:color="auto"/>
            </w:tcBorders>
            <w:shd w:val="clear" w:color="auto" w:fill="auto"/>
            <w:noWrap/>
            <w:vAlign w:val="center"/>
          </w:tcPr>
          <w:p w14:paraId="4781D80A"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000</w:t>
            </w:r>
          </w:p>
        </w:tc>
      </w:tr>
    </w:tbl>
    <w:p w14:paraId="3B770F4D" w14:textId="628AA87A" w:rsidR="00B832C6" w:rsidRPr="006C6220" w:rsidRDefault="00B832C6" w:rsidP="00B832C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r w:rsidR="0014087C">
        <w:rPr>
          <w:rFonts w:eastAsia="SimSun"/>
          <w:sz w:val="16"/>
          <w:szCs w:val="16"/>
        </w:rPr>
        <w:t xml:space="preserve"> (this is additional </w:t>
      </w:r>
      <w:r w:rsidR="0014087C" w:rsidRPr="0014087C">
        <w:rPr>
          <w:rFonts w:eastAsia="SimSun"/>
          <w:sz w:val="16"/>
          <w:szCs w:val="16"/>
        </w:rPr>
        <w:t>legend/caption</w:t>
      </w:r>
      <w:r w:rsidR="0014087C">
        <w:rPr>
          <w:rFonts w:eastAsia="SimSun"/>
          <w:sz w:val="16"/>
          <w:szCs w:val="16"/>
        </w:rPr>
        <w:t xml:space="preserve"> </w:t>
      </w:r>
      <w:r w:rsidR="0014087C" w:rsidRPr="0014087C">
        <w:rPr>
          <w:rFonts w:eastAsia="SimSun"/>
          <w:sz w:val="16"/>
          <w:szCs w:val="16"/>
        </w:rPr>
        <w:t>for clarity</w:t>
      </w:r>
      <w:r w:rsidR="0014087C">
        <w:rPr>
          <w:rFonts w:eastAsia="SimSun"/>
          <w:sz w:val="16"/>
          <w:szCs w:val="16"/>
        </w:rPr>
        <w:t xml:space="preserve"> of data description, if needed)</w:t>
      </w:r>
    </w:p>
    <w:p w14:paraId="442A6DF1" w14:textId="00961BFB" w:rsidR="005C38D6" w:rsidRPr="00A33564" w:rsidRDefault="00B36D5A" w:rsidP="005C38D6">
      <w:pPr>
        <w:pStyle w:val="Heading2"/>
        <w:rPr>
          <w:lang w:val="id-ID"/>
        </w:rPr>
      </w:pPr>
      <w:r w:rsidRPr="00B36D5A">
        <w:t>Algorithm</w:t>
      </w:r>
    </w:p>
    <w:p w14:paraId="7A679269" w14:textId="001F661C" w:rsidR="0034735D" w:rsidRPr="0034735D" w:rsidRDefault="0034735D" w:rsidP="005C38D6">
      <w:pPr>
        <w:ind w:firstLine="202"/>
      </w:pPr>
      <w:r w:rsidRPr="0034735D">
        <w:rPr>
          <w:lang w:val="id-ID"/>
        </w:rPr>
        <w:t>Pseudocode, or structured English, allows a programmer to use English-like sentences to write an explanation of what a program is supposed to do.</w:t>
      </w:r>
      <w:r>
        <w:t xml:space="preserve"> </w:t>
      </w:r>
      <w:r w:rsidR="00AB0306" w:rsidRPr="00AB0306">
        <w:t>An example of pseudocode can be seen in Algorithm 1</w:t>
      </w:r>
      <w:r w:rsidR="00AB0306">
        <w:t>.</w:t>
      </w:r>
      <w:r w:rsidR="00200352">
        <w:t xml:space="preserve"> </w:t>
      </w:r>
    </w:p>
    <w:p w14:paraId="4589A961" w14:textId="77777777" w:rsidR="0034735D" w:rsidRPr="0028722B" w:rsidRDefault="00795B60" w:rsidP="00D64F68">
      <w:pPr>
        <w:pStyle w:val="Els-body-text"/>
        <w:pBdr>
          <w:bottom w:val="single" w:sz="4" w:space="1" w:color="auto"/>
        </w:pBdr>
        <w:spacing w:before="240"/>
        <w:ind w:firstLine="0"/>
        <w:rPr>
          <w:b/>
          <w:bCs/>
          <w:iCs/>
          <w:lang w:bidi="en-US"/>
        </w:rPr>
      </w:pPr>
      <w:r w:rsidRPr="0028722B">
        <w:rPr>
          <w:b/>
          <w:bCs/>
          <w:iCs/>
          <w:lang w:bidi="en-US"/>
        </w:rPr>
        <w:t xml:space="preserve">Algorithm 1 </w:t>
      </w:r>
    </w:p>
    <w:p w14:paraId="45739C5A" w14:textId="45BB0DB7" w:rsidR="00795B60" w:rsidRPr="00CC088D" w:rsidRDefault="00200352" w:rsidP="00D64F68">
      <w:pPr>
        <w:pStyle w:val="Els-body-text"/>
        <w:pBdr>
          <w:bottom w:val="single" w:sz="4" w:space="1" w:color="auto"/>
        </w:pBdr>
        <w:ind w:firstLine="0"/>
        <w:rPr>
          <w:iCs/>
          <w:lang w:bidi="en-US"/>
        </w:rPr>
      </w:pPr>
      <w:r>
        <w:rPr>
          <w:iCs/>
          <w:lang w:bidi="en-US"/>
        </w:rPr>
        <w:t>Person</w:t>
      </w:r>
      <w:r w:rsidR="00795B60" w:rsidRPr="00CC088D">
        <w:rPr>
          <w:iCs/>
          <w:lang w:bidi="en-US"/>
        </w:rPr>
        <w:t xml:space="preserve"> </w:t>
      </w:r>
      <w:r w:rsidR="0095080E" w:rsidRPr="00CC088D">
        <w:rPr>
          <w:iCs/>
          <w:lang w:bidi="en-US"/>
        </w:rPr>
        <w:t>identification</w:t>
      </w:r>
    </w:p>
    <w:p w14:paraId="7F41F38C" w14:textId="77777777" w:rsidR="00795B60" w:rsidRPr="00DF5695" w:rsidRDefault="00795B60" w:rsidP="00795B60">
      <w:pPr>
        <w:pStyle w:val="Els-body-text"/>
        <w:rPr>
          <w:i/>
          <w:lang w:bidi="en-US"/>
        </w:rPr>
      </w:pPr>
      <w:r w:rsidRPr="00DF5695">
        <w:rPr>
          <w:b/>
          <w:bCs/>
          <w:i/>
          <w:lang w:bidi="en-US"/>
        </w:rPr>
        <w:t>function</w:t>
      </w:r>
      <w:r w:rsidRPr="00DF5695">
        <w:rPr>
          <w:i/>
          <w:lang w:bidi="en-US"/>
        </w:rPr>
        <w:t xml:space="preserve"> </w:t>
      </w:r>
      <w:proofErr w:type="spellStart"/>
      <w:r w:rsidRPr="00DF5695">
        <w:rPr>
          <w:i/>
          <w:lang w:bidi="en-US"/>
        </w:rPr>
        <w:t>person_identification</w:t>
      </w:r>
      <w:proofErr w:type="spellEnd"/>
      <w:r w:rsidRPr="00DF5695">
        <w:rPr>
          <w:i/>
          <w:lang w:bidi="en-US"/>
        </w:rPr>
        <w:t xml:space="preserve"> ()</w:t>
      </w:r>
    </w:p>
    <w:p w14:paraId="20292D4F" w14:textId="77777777" w:rsidR="00795B60" w:rsidRPr="00DF5695" w:rsidRDefault="00795B60" w:rsidP="00795B60">
      <w:pPr>
        <w:pStyle w:val="Els-body-text"/>
        <w:rPr>
          <w:i/>
          <w:lang w:bidi="en-US"/>
        </w:rPr>
      </w:pPr>
      <w:r w:rsidRPr="00DF5695">
        <w:rPr>
          <w:i/>
          <w:lang w:bidi="en-US"/>
        </w:rPr>
        <w:tab/>
      </w:r>
      <w:r w:rsidRPr="00DF5695">
        <w:rPr>
          <w:b/>
          <w:bCs/>
          <w:i/>
          <w:lang w:bidi="en-US"/>
        </w:rPr>
        <w:t>get</w:t>
      </w:r>
      <w:r w:rsidRPr="00DF5695">
        <w:rPr>
          <w:i/>
          <w:lang w:bidi="en-US"/>
        </w:rPr>
        <w:t xml:space="preserve"> subject and object token</w:t>
      </w:r>
    </w:p>
    <w:p w14:paraId="202744F5" w14:textId="77777777" w:rsidR="00795B60" w:rsidRPr="00DF5695" w:rsidRDefault="00795B60" w:rsidP="00795B60">
      <w:pPr>
        <w:pStyle w:val="Els-body-text"/>
        <w:rPr>
          <w:i/>
          <w:lang w:bidi="en-US"/>
        </w:rPr>
      </w:pPr>
      <w:r w:rsidRPr="00DF5695">
        <w:rPr>
          <w:i/>
          <w:lang w:bidi="en-US"/>
        </w:rPr>
        <w:tab/>
      </w:r>
      <w:r w:rsidRPr="00DF5695">
        <w:rPr>
          <w:b/>
          <w:bCs/>
          <w:i/>
          <w:lang w:bidi="en-US"/>
        </w:rPr>
        <w:t>for each</w:t>
      </w:r>
      <w:r w:rsidRPr="00DF5695">
        <w:rPr>
          <w:i/>
          <w:lang w:bidi="en-US"/>
        </w:rPr>
        <w:t xml:space="preserve"> subject and object token</w:t>
      </w:r>
    </w:p>
    <w:p w14:paraId="18E58456" w14:textId="55E7F4B2" w:rsidR="00795B60" w:rsidRPr="00DF5695" w:rsidRDefault="00795B60" w:rsidP="00795B60">
      <w:pPr>
        <w:pStyle w:val="Els-body-text"/>
        <w:rPr>
          <w:i/>
          <w:lang w:bidi="en-US"/>
        </w:rPr>
      </w:pPr>
      <w:r w:rsidRPr="00DF5695">
        <w:rPr>
          <w:b/>
          <w:bCs/>
          <w:i/>
          <w:lang w:bidi="en-US"/>
        </w:rPr>
        <w:tab/>
      </w:r>
      <w:r w:rsidRPr="00DF5695">
        <w:rPr>
          <w:b/>
          <w:bCs/>
          <w:i/>
          <w:lang w:bidi="en-US"/>
        </w:rPr>
        <w:tab/>
        <w:t>set</w:t>
      </w:r>
      <w:r w:rsidRPr="00DF5695">
        <w:rPr>
          <w:i/>
          <w:lang w:bidi="en-US"/>
        </w:rPr>
        <w:t xml:space="preserve"> token as </w:t>
      </w:r>
      <w:r w:rsidR="00310244">
        <w:rPr>
          <w:i/>
          <w:lang w:bidi="en-US"/>
        </w:rPr>
        <w:t>person</w:t>
      </w:r>
    </w:p>
    <w:p w14:paraId="3812A265" w14:textId="77777777" w:rsidR="00795B60" w:rsidRPr="00DF5695" w:rsidRDefault="00795B60" w:rsidP="00795B60">
      <w:pPr>
        <w:pStyle w:val="Els-body-text"/>
        <w:rPr>
          <w:i/>
          <w:lang w:bidi="en-US"/>
        </w:rPr>
      </w:pPr>
      <w:r w:rsidRPr="00DF5695">
        <w:rPr>
          <w:i/>
          <w:lang w:bidi="en-US"/>
        </w:rPr>
        <w:tab/>
      </w:r>
      <w:r w:rsidRPr="00DF5695">
        <w:rPr>
          <w:b/>
          <w:bCs/>
          <w:i/>
          <w:lang w:bidi="en-US"/>
        </w:rPr>
        <w:t>end for</w:t>
      </w:r>
      <w:r w:rsidRPr="00DF5695">
        <w:rPr>
          <w:i/>
          <w:lang w:bidi="en-US"/>
        </w:rPr>
        <w:t xml:space="preserve">   </w:t>
      </w:r>
    </w:p>
    <w:p w14:paraId="3DECDDA6" w14:textId="0425DB03" w:rsidR="00795B60" w:rsidRPr="00DF5695" w:rsidRDefault="00795B60" w:rsidP="00C1667A">
      <w:pPr>
        <w:pStyle w:val="Els-body-text"/>
        <w:pBdr>
          <w:bottom w:val="single" w:sz="4" w:space="1" w:color="auto"/>
        </w:pBdr>
        <w:spacing w:after="240"/>
        <w:rPr>
          <w:i/>
          <w:lang w:bidi="en-US"/>
        </w:rPr>
      </w:pPr>
      <w:r w:rsidRPr="00DF5695">
        <w:rPr>
          <w:i/>
          <w:lang w:bidi="en-US"/>
        </w:rPr>
        <w:tab/>
      </w:r>
      <w:r w:rsidRPr="00DF5695">
        <w:rPr>
          <w:b/>
          <w:bCs/>
          <w:i/>
          <w:lang w:bidi="en-US"/>
        </w:rPr>
        <w:t>return</w:t>
      </w:r>
      <w:r w:rsidRPr="00DF5695">
        <w:rPr>
          <w:i/>
          <w:lang w:bidi="en-US"/>
        </w:rPr>
        <w:t xml:space="preserve"> </w:t>
      </w:r>
      <w:r w:rsidR="0095080E">
        <w:rPr>
          <w:i/>
          <w:lang w:bidi="en-US"/>
        </w:rPr>
        <w:t>person</w:t>
      </w:r>
      <w:r w:rsidRPr="00DF5695">
        <w:rPr>
          <w:i/>
          <w:lang w:bidi="en-US"/>
        </w:rPr>
        <w:t xml:space="preserve">   </w:t>
      </w:r>
    </w:p>
    <w:p w14:paraId="20D62BA0" w14:textId="77777777" w:rsidR="005C38D6" w:rsidRPr="00D472B7" w:rsidRDefault="005C38D6" w:rsidP="005C38D6">
      <w:pPr>
        <w:pStyle w:val="JISEBIHeading2"/>
        <w:rPr>
          <w:noProof/>
        </w:rPr>
      </w:pPr>
      <w:r w:rsidRPr="00D472B7">
        <w:t>Equations</w:t>
      </w:r>
    </w:p>
    <w:p w14:paraId="535451FF" w14:textId="77777777" w:rsidR="005C38D6" w:rsidRPr="00D472B7" w:rsidRDefault="005C38D6" w:rsidP="005C38D6">
      <w:pPr>
        <w:pStyle w:val="BodyText"/>
        <w:ind w:firstLine="202"/>
        <w:rPr>
          <w:noProof/>
          <w:lang w:val="id-ID"/>
        </w:rPr>
      </w:pPr>
      <w:r w:rsidRPr="00D472B7">
        <w:t xml:space="preserve">Equations and formulae should be typed in </w:t>
      </w:r>
      <w:proofErr w:type="spellStart"/>
      <w:r w:rsidRPr="00D472B7">
        <w:t>Mathtype</w:t>
      </w:r>
      <w:proofErr w:type="spellEnd"/>
      <w:r w:rsidRPr="00D472B7">
        <w:t xml:space="preserve"> or any Equation </w:t>
      </w:r>
      <w:proofErr w:type="gramStart"/>
      <w:r w:rsidRPr="00D472B7">
        <w:t>Editor, and</w:t>
      </w:r>
      <w:proofErr w:type="gramEnd"/>
      <w:r w:rsidRPr="00D472B7">
        <w:t xml:space="preserve"> numbered consecutively with Arabic numerals in parentheses on the right hand side of the page (if referred to explicitly in the text)</w:t>
      </w:r>
      <w:r w:rsidRPr="00D472B7">
        <w:rPr>
          <w:lang w:eastAsia="zh-CN"/>
        </w:rPr>
        <w:t>.</w:t>
      </w:r>
      <w:r w:rsidRPr="00D472B7">
        <w:t xml:space="preserve"> They should also be separated from the surrounding text by one space.</w:t>
      </w:r>
    </w:p>
    <w:p w14:paraId="64DA784E" w14:textId="77777777" w:rsidR="005C38D6" w:rsidRPr="001B1487" w:rsidRDefault="005C38D6" w:rsidP="005C38D6">
      <w:pPr>
        <w:pStyle w:val="equation0"/>
        <w:tabs>
          <w:tab w:val="clear" w:pos="5040"/>
          <w:tab w:val="right" w:pos="3969"/>
        </w:tabs>
        <w:jc w:val="right"/>
        <w:rPr>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C462BEB" w14:textId="77777777" w:rsidR="005C38D6" w:rsidRPr="00D472B7" w:rsidRDefault="005C38D6" w:rsidP="005C38D6">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023941FA" w14:textId="1C8D97DD" w:rsidR="00BF30C0" w:rsidRPr="00D472B7" w:rsidRDefault="00B4258F" w:rsidP="00E82F5B">
      <w:pPr>
        <w:pStyle w:val="JISEBIHeading1"/>
      </w:pPr>
      <w:r w:rsidRPr="00D472B7">
        <w:lastRenderedPageBreak/>
        <w:t>Results</w:t>
      </w:r>
    </w:p>
    <w:p w14:paraId="205D3EF6" w14:textId="77777777" w:rsidR="00F91B92" w:rsidRPr="00F91B92" w:rsidRDefault="00F91B92" w:rsidP="00F91B92">
      <w:pPr>
        <w:pStyle w:val="ListParagraph"/>
        <w:numPr>
          <w:ilvl w:val="0"/>
          <w:numId w:val="7"/>
        </w:numPr>
        <w:rPr>
          <w:i/>
          <w:iCs/>
          <w:lang w:val="en-ID"/>
        </w:rPr>
      </w:pPr>
      <w:r w:rsidRPr="00F91B92">
        <w:rPr>
          <w:i/>
          <w:iCs/>
          <w:lang w:val="en-ID"/>
        </w:rPr>
        <w:t xml:space="preserve">Hasil pengumpulan </w:t>
      </w:r>
    </w:p>
    <w:p w14:paraId="2B9EF403" w14:textId="05EA9FC9" w:rsidR="00F91B92" w:rsidRDefault="00F91B92" w:rsidP="00F91B92">
      <w:pPr>
        <w:pStyle w:val="ListParagraph"/>
        <w:numPr>
          <w:ilvl w:val="0"/>
          <w:numId w:val="7"/>
        </w:numPr>
        <w:rPr>
          <w:i/>
          <w:iCs/>
          <w:lang w:val="en-ID"/>
        </w:rPr>
      </w:pPr>
      <w:r w:rsidRPr="00F91B92">
        <w:rPr>
          <w:i/>
          <w:iCs/>
          <w:lang w:val="en-ID"/>
        </w:rPr>
        <w:t xml:space="preserve">Hasil </w:t>
      </w:r>
      <w:proofErr w:type="spellStart"/>
      <w:r w:rsidRPr="00F91B92">
        <w:rPr>
          <w:i/>
          <w:iCs/>
          <w:lang w:val="en-ID"/>
        </w:rPr>
        <w:t>preprocessing</w:t>
      </w:r>
      <w:proofErr w:type="spellEnd"/>
      <w:r w:rsidRPr="00F91B92">
        <w:rPr>
          <w:i/>
          <w:iCs/>
          <w:lang w:val="en-ID"/>
        </w:rPr>
        <w:t xml:space="preserve"> data</w:t>
      </w:r>
    </w:p>
    <w:p w14:paraId="15009E1D" w14:textId="1745FE56" w:rsidR="00F91B92" w:rsidRDefault="00F91B92" w:rsidP="00F91B92">
      <w:pPr>
        <w:pStyle w:val="ListParagraph"/>
        <w:numPr>
          <w:ilvl w:val="0"/>
          <w:numId w:val="7"/>
        </w:numPr>
        <w:rPr>
          <w:i/>
          <w:iCs/>
          <w:lang w:val="en-ID"/>
        </w:rPr>
      </w:pPr>
      <w:r>
        <w:rPr>
          <w:i/>
          <w:iCs/>
          <w:lang w:val="en-ID"/>
        </w:rPr>
        <w:t>Hasil TF-IDF</w:t>
      </w:r>
    </w:p>
    <w:p w14:paraId="733AD8E5" w14:textId="26F599C3" w:rsidR="00F91B92" w:rsidRDefault="00F91B92" w:rsidP="00F91B92">
      <w:pPr>
        <w:pStyle w:val="ListParagraph"/>
        <w:numPr>
          <w:ilvl w:val="0"/>
          <w:numId w:val="7"/>
        </w:numPr>
        <w:rPr>
          <w:i/>
          <w:iCs/>
          <w:lang w:val="en-ID"/>
        </w:rPr>
      </w:pPr>
      <w:r>
        <w:rPr>
          <w:i/>
          <w:iCs/>
          <w:lang w:val="en-ID"/>
        </w:rPr>
        <w:t>Hasil DBSCAN Clustering</w:t>
      </w:r>
    </w:p>
    <w:p w14:paraId="0146A116" w14:textId="106C17C8" w:rsidR="00F91B92" w:rsidRDefault="00F91B92" w:rsidP="00F91B92">
      <w:pPr>
        <w:pStyle w:val="ListParagraph"/>
        <w:numPr>
          <w:ilvl w:val="0"/>
          <w:numId w:val="7"/>
        </w:numPr>
        <w:rPr>
          <w:i/>
          <w:iCs/>
          <w:lang w:val="en-ID"/>
        </w:rPr>
      </w:pPr>
      <w:r>
        <w:rPr>
          <w:i/>
          <w:iCs/>
          <w:lang w:val="en-ID"/>
        </w:rPr>
        <w:t>Hasil OPTICS Clustering</w:t>
      </w:r>
    </w:p>
    <w:p w14:paraId="1DD90377" w14:textId="6AD5B9AC" w:rsidR="005B0A62" w:rsidRDefault="005B0A62" w:rsidP="00F91B92">
      <w:pPr>
        <w:pStyle w:val="ListParagraph"/>
        <w:numPr>
          <w:ilvl w:val="0"/>
          <w:numId w:val="7"/>
        </w:numPr>
        <w:rPr>
          <w:i/>
          <w:iCs/>
          <w:lang w:val="en-ID"/>
        </w:rPr>
      </w:pPr>
      <w:r>
        <w:rPr>
          <w:i/>
          <w:iCs/>
          <w:lang w:val="en-ID"/>
        </w:rPr>
        <w:t xml:space="preserve">Hasil </w:t>
      </w:r>
      <w:proofErr w:type="spellStart"/>
      <w:r>
        <w:rPr>
          <w:i/>
          <w:iCs/>
          <w:lang w:val="en-ID"/>
        </w:rPr>
        <w:t>geovisualisasi</w:t>
      </w:r>
      <w:proofErr w:type="spellEnd"/>
    </w:p>
    <w:p w14:paraId="19991D4A" w14:textId="0D5D517F" w:rsidR="00F91B92" w:rsidRDefault="00F91B92" w:rsidP="00F91B92">
      <w:pPr>
        <w:pStyle w:val="ListParagraph"/>
        <w:numPr>
          <w:ilvl w:val="0"/>
          <w:numId w:val="7"/>
        </w:numPr>
        <w:rPr>
          <w:i/>
          <w:iCs/>
          <w:lang w:val="en-ID"/>
        </w:rPr>
      </w:pPr>
      <w:r>
        <w:rPr>
          <w:i/>
          <w:iCs/>
          <w:lang w:val="en-ID"/>
        </w:rPr>
        <w:t>Hasil uji validasi</w:t>
      </w:r>
    </w:p>
    <w:p w14:paraId="500C21DE" w14:textId="2BD24558" w:rsidR="00A51E49" w:rsidRPr="00F91B92" w:rsidRDefault="00A51E49" w:rsidP="00F91B92">
      <w:pPr>
        <w:pStyle w:val="ListParagraph"/>
        <w:numPr>
          <w:ilvl w:val="0"/>
          <w:numId w:val="7"/>
        </w:numPr>
        <w:rPr>
          <w:i/>
          <w:iCs/>
          <w:lang w:val="en-ID"/>
        </w:rPr>
      </w:pPr>
      <w:r>
        <w:rPr>
          <w:i/>
          <w:iCs/>
          <w:lang w:val="en-ID"/>
        </w:rPr>
        <w:t xml:space="preserve">Hasil </w:t>
      </w:r>
      <w:proofErr w:type="spellStart"/>
      <w:r>
        <w:rPr>
          <w:i/>
          <w:iCs/>
          <w:lang w:val="en-ID"/>
        </w:rPr>
        <w:t>wordcloud</w:t>
      </w:r>
      <w:proofErr w:type="spellEnd"/>
      <w:r>
        <w:rPr>
          <w:i/>
          <w:iCs/>
          <w:lang w:val="en-ID"/>
        </w:rPr>
        <w:t xml:space="preserve"> </w:t>
      </w:r>
      <w:proofErr w:type="spellStart"/>
      <w:r>
        <w:rPr>
          <w:i/>
          <w:iCs/>
          <w:lang w:val="en-ID"/>
        </w:rPr>
        <w:t>klaster</w:t>
      </w:r>
      <w:proofErr w:type="spellEnd"/>
      <w:r>
        <w:rPr>
          <w:i/>
          <w:iCs/>
          <w:lang w:val="en-ID"/>
        </w:rPr>
        <w:t xml:space="preserve"> terbaik</w:t>
      </w:r>
    </w:p>
    <w:p w14:paraId="0DD450EC" w14:textId="77777777" w:rsidR="00F91B92" w:rsidRDefault="00F91B92" w:rsidP="00152813">
      <w:pPr>
        <w:ind w:firstLine="202"/>
        <w:rPr>
          <w:lang w:val="en-ID"/>
        </w:rPr>
      </w:pPr>
    </w:p>
    <w:p w14:paraId="7F97A46D" w14:textId="24E2CB53" w:rsidR="005C38D6" w:rsidRPr="00D472B7" w:rsidRDefault="00152813" w:rsidP="00152813">
      <w:pPr>
        <w:ind w:firstLine="202"/>
        <w:rPr>
          <w:lang w:val="en-ID"/>
        </w:rPr>
      </w:pPr>
      <w:r w:rsidRPr="00D472B7">
        <w:rPr>
          <w:lang w:val="en-ID"/>
        </w:rPr>
        <w:t xml:space="preserve">The results section and the following discussion section allow the most flexibility in terms of organization and content. In general, the pure, unbiased results should be presented first without interpretation. These results should present the data or the results after applying the techniques outlined in the methods section. The results are simply </w:t>
      </w:r>
      <w:proofErr w:type="gramStart"/>
      <w:r w:rsidRPr="00D472B7">
        <w:rPr>
          <w:lang w:val="en-ID"/>
        </w:rPr>
        <w:t>results</w:t>
      </w:r>
      <w:proofErr w:type="gramEnd"/>
      <w:r w:rsidRPr="00D472B7">
        <w:rPr>
          <w:lang w:val="en-ID"/>
        </w:rPr>
        <w:t>; they do not draw conclusions.</w:t>
      </w:r>
      <w:r w:rsidR="00DA64D7">
        <w:rPr>
          <w:lang w:val="en-ID"/>
        </w:rPr>
        <w:t xml:space="preserve"> </w:t>
      </w:r>
      <w:r w:rsidR="00DA64D7" w:rsidRPr="005C38D6">
        <w:rPr>
          <w:lang w:val="en-ID"/>
        </w:rPr>
        <w:t>In the results section, the author must write down the research results in logical sequences, according to the research flow. The study results are presented in the form of narrative/textual, tables, or images in the form of graphs or diagrams. Avoid displaying raw data. The authors are required to clearly describe the evaluation result of the study in this section.</w:t>
      </w:r>
    </w:p>
    <w:p w14:paraId="7164A172" w14:textId="77777777" w:rsidR="00152813"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086FC82" w14:textId="77777777" w:rsidR="00BF30C0" w:rsidRPr="00D472B7" w:rsidRDefault="00B4258F" w:rsidP="00E82F5B">
      <w:pPr>
        <w:pStyle w:val="JISEBIHeading1"/>
      </w:pPr>
      <w:r w:rsidRPr="00D472B7">
        <w:t>Discussion</w:t>
      </w:r>
    </w:p>
    <w:p w14:paraId="60E4CC24" w14:textId="01DF68A9" w:rsidR="009677C6" w:rsidRPr="00272CEF" w:rsidRDefault="009677C6" w:rsidP="009A4854">
      <w:pPr>
        <w:ind w:firstLine="202"/>
        <w:rPr>
          <w:color w:val="232323"/>
        </w:rPr>
      </w:pPr>
      <w:r w:rsidRPr="00272CEF">
        <w:rPr>
          <w:color w:val="232323"/>
        </w:rPr>
        <w:t xml:space="preserve">Tujuan dari penelitian ini adalah menghasilkan performa terbaik antara </w:t>
      </w:r>
      <w:proofErr w:type="spellStart"/>
      <w:r w:rsidRPr="00272CEF">
        <w:rPr>
          <w:color w:val="232323"/>
        </w:rPr>
        <w:t>algoritma</w:t>
      </w:r>
      <w:proofErr w:type="spellEnd"/>
      <w:r w:rsidRPr="00272CEF">
        <w:rPr>
          <w:color w:val="232323"/>
        </w:rPr>
        <w:t xml:space="preserve"> </w:t>
      </w:r>
      <w:r w:rsidRPr="00272CEF">
        <w:rPr>
          <w:i/>
          <w:iCs/>
          <w:color w:val="232323"/>
        </w:rPr>
        <w:t xml:space="preserve">clustering </w:t>
      </w:r>
      <w:r w:rsidRPr="00272CEF">
        <w:rPr>
          <w:color w:val="232323"/>
        </w:rPr>
        <w:t xml:space="preserve">DBSCAN dan OPTICS yang digunakan pada data </w:t>
      </w:r>
      <w:r w:rsidRPr="00272CEF">
        <w:rPr>
          <w:color w:val="232323"/>
        </w:rPr>
        <w:t>pada data</w:t>
      </w:r>
      <w:r w:rsidRPr="00272CEF">
        <w:rPr>
          <w:i/>
          <w:iCs/>
        </w:rPr>
        <w:t xml:space="preserve"> tweet</w:t>
      </w:r>
      <w:r w:rsidRPr="00272CEF">
        <w:t xml:space="preserve"> tentang penyebaran penyakit menular langsung</w:t>
      </w:r>
      <w:r w:rsidRPr="00272CEF">
        <w:t xml:space="preserve"> dengan studi kasus pandemi COVID-19</w:t>
      </w:r>
      <w:r w:rsidRPr="00272CEF">
        <w:rPr>
          <w:color w:val="232323"/>
        </w:rPr>
        <w:t xml:space="preserve">. </w:t>
      </w:r>
      <w:proofErr w:type="spellStart"/>
      <w:r w:rsidRPr="00272CEF">
        <w:rPr>
          <w:color w:val="232323"/>
        </w:rPr>
        <w:t>K</w:t>
      </w:r>
      <w:r w:rsidRPr="00272CEF">
        <w:rPr>
          <w:color w:val="232323"/>
        </w:rPr>
        <w:t>lasterisasi</w:t>
      </w:r>
      <w:proofErr w:type="spellEnd"/>
      <w:r w:rsidRPr="00272CEF">
        <w:rPr>
          <w:color w:val="232323"/>
        </w:rPr>
        <w:t xml:space="preserve"> menggunakan </w:t>
      </w:r>
      <w:proofErr w:type="spellStart"/>
      <w:r w:rsidRPr="00272CEF">
        <w:rPr>
          <w:color w:val="232323"/>
        </w:rPr>
        <w:t>algoritma</w:t>
      </w:r>
      <w:proofErr w:type="spellEnd"/>
      <w:r w:rsidRPr="00272CEF">
        <w:rPr>
          <w:color w:val="232323"/>
        </w:rPr>
        <w:t xml:space="preserve"> DBSCAN </w:t>
      </w:r>
      <w:r w:rsidRPr="00272CEF">
        <w:t xml:space="preserve">menggunakan beberapa sampel yang menghasilkan parameter optimal pada eps = 1,35 dan </w:t>
      </w:r>
      <w:proofErr w:type="spellStart"/>
      <w:r w:rsidRPr="00272CEF">
        <w:t>minpts</w:t>
      </w:r>
      <w:proofErr w:type="spellEnd"/>
      <w:r w:rsidRPr="00272CEF">
        <w:t xml:space="preserve"> = 10. Kemudian, pada </w:t>
      </w:r>
      <w:proofErr w:type="spellStart"/>
      <w:r w:rsidRPr="00272CEF">
        <w:t>algoritma</w:t>
      </w:r>
      <w:proofErr w:type="spellEnd"/>
      <w:r w:rsidRPr="00272CEF">
        <w:t xml:space="preserve"> OPTICS menghasilkan parameter optimal pada </w:t>
      </w:r>
      <w:r w:rsidRPr="00272CEF">
        <w:rPr>
          <w:lang w:val="id-ID"/>
        </w:rPr>
        <w:t xml:space="preserve">pada </w:t>
      </w:r>
      <w:r w:rsidRPr="00272CEF">
        <w:rPr>
          <w:i/>
          <w:iCs/>
          <w:lang w:val="id-ID"/>
        </w:rPr>
        <w:t>xi score</w:t>
      </w:r>
      <w:r w:rsidRPr="00272CEF">
        <w:rPr>
          <w:lang w:val="id-ID"/>
        </w:rPr>
        <w:t xml:space="preserve"> = 0,05 dan minpts = 10</w:t>
      </w:r>
      <w:r w:rsidRPr="00272CEF">
        <w:t>.</w:t>
      </w:r>
    </w:p>
    <w:p w14:paraId="4D0DAC1C" w14:textId="49318F90" w:rsidR="00A51E49" w:rsidRPr="00272CEF" w:rsidRDefault="009677C6" w:rsidP="00A51E49">
      <w:pPr>
        <w:ind w:firstLine="202"/>
      </w:pPr>
      <w:r w:rsidRPr="00272CEF">
        <w:t xml:space="preserve">Hasil uji validasi </w:t>
      </w:r>
      <w:proofErr w:type="spellStart"/>
      <w:r w:rsidRPr="00272CEF">
        <w:t>klaster</w:t>
      </w:r>
      <w:proofErr w:type="spellEnd"/>
      <w:r w:rsidRPr="00272CEF">
        <w:t xml:space="preserve"> terbaik diperoleh </w:t>
      </w:r>
      <w:proofErr w:type="spellStart"/>
      <w:r w:rsidRPr="00272CEF">
        <w:t>algoritma</w:t>
      </w:r>
      <w:proofErr w:type="spellEnd"/>
      <w:r w:rsidRPr="00272CEF">
        <w:t xml:space="preserve"> OPTICS dengan menghasilkan nilai </w:t>
      </w:r>
      <w:r w:rsidRPr="00272CEF">
        <w:rPr>
          <w:i/>
          <w:iCs/>
        </w:rPr>
        <w:t xml:space="preserve">silhouette coefficient </w:t>
      </w:r>
      <w:r w:rsidRPr="00272CEF">
        <w:t xml:space="preserve">sebesar </w:t>
      </w:r>
      <w:r w:rsidRPr="00272CEF">
        <w:rPr>
          <w:lang w:val="en-ID"/>
        </w:rPr>
        <w:t>0</w:t>
      </w:r>
      <w:r w:rsidRPr="00272CEF">
        <w:rPr>
          <w:lang w:val="id-ID"/>
        </w:rPr>
        <w:t>,</w:t>
      </w:r>
      <w:r w:rsidRPr="00272CEF">
        <w:rPr>
          <w:lang w:val="en-ID"/>
        </w:rPr>
        <w:t xml:space="preserve">6508317895 terbentuk 6 </w:t>
      </w:r>
      <w:proofErr w:type="spellStart"/>
      <w:r w:rsidRPr="00272CEF">
        <w:rPr>
          <w:lang w:val="en-ID"/>
        </w:rPr>
        <w:t>klaster</w:t>
      </w:r>
      <w:proofErr w:type="spellEnd"/>
      <w:r w:rsidRPr="00272CEF">
        <w:rPr>
          <w:lang w:val="en-ID"/>
        </w:rPr>
        <w:t xml:space="preserve">, 1655 </w:t>
      </w:r>
      <w:r w:rsidRPr="00272CEF">
        <w:rPr>
          <w:i/>
          <w:iCs/>
          <w:lang w:val="en-ID"/>
        </w:rPr>
        <w:t>noise.</w:t>
      </w:r>
      <w:r w:rsidRPr="00272CEF">
        <w:rPr>
          <w:lang w:val="en-ID"/>
        </w:rPr>
        <w:t xml:space="preserve"> Sedangkan </w:t>
      </w:r>
      <w:proofErr w:type="spellStart"/>
      <w:r w:rsidRPr="00272CEF">
        <w:rPr>
          <w:lang w:val="en-ID"/>
        </w:rPr>
        <w:t>algoritma</w:t>
      </w:r>
      <w:proofErr w:type="spellEnd"/>
      <w:r w:rsidRPr="00272CEF">
        <w:rPr>
          <w:lang w:val="en-ID"/>
        </w:rPr>
        <w:t xml:space="preserve"> DBSCAN menghasilkan </w:t>
      </w:r>
      <w:r w:rsidRPr="00272CEF">
        <w:t xml:space="preserve">nilai </w:t>
      </w:r>
      <w:r w:rsidRPr="00272CEF">
        <w:rPr>
          <w:i/>
          <w:iCs/>
        </w:rPr>
        <w:t>silhouette coefficient</w:t>
      </w:r>
      <w:r w:rsidRPr="00272CEF">
        <w:t xml:space="preserve"> sebesar 0,0056951958 terbentuk 1 </w:t>
      </w:r>
      <w:proofErr w:type="spellStart"/>
      <w:r w:rsidRPr="00272CEF">
        <w:t>klaster</w:t>
      </w:r>
      <w:proofErr w:type="spellEnd"/>
      <w:r w:rsidRPr="00272CEF">
        <w:t xml:space="preserve">, 19 </w:t>
      </w:r>
      <w:r w:rsidRPr="00272CEF">
        <w:rPr>
          <w:i/>
          <w:iCs/>
        </w:rPr>
        <w:t>noise.</w:t>
      </w:r>
    </w:p>
    <w:p w14:paraId="0494F0C1" w14:textId="77777777" w:rsidR="009677C6" w:rsidRDefault="009677C6" w:rsidP="007911F2">
      <w:pPr>
        <w:ind w:firstLine="202"/>
        <w:rPr>
          <w:lang w:val="en-ID"/>
        </w:rPr>
      </w:pPr>
    </w:p>
    <w:p w14:paraId="4591D288" w14:textId="50205CCC" w:rsidR="002C2F98"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w:t>
      </w:r>
      <w:r w:rsidR="005B7DB0" w:rsidRPr="00D472B7">
        <w:rPr>
          <w:lang w:val="en-ID"/>
        </w:rPr>
        <w:t>include:</w:t>
      </w:r>
      <w:r w:rsidR="00FE3AE0">
        <w:rPr>
          <w:lang w:val="en-ID"/>
        </w:rPr>
        <w:t xml:space="preserve"> (1) </w:t>
      </w:r>
      <w:r w:rsidR="00FE3AE0" w:rsidRPr="00FE3AE0">
        <w:rPr>
          <w:lang w:val="en-ID"/>
        </w:rPr>
        <w:t>Provide an accurate assessment of the insights gained from the study</w:t>
      </w:r>
      <w:r w:rsidR="00FE3AE0">
        <w:rPr>
          <w:lang w:val="en-ID"/>
        </w:rPr>
        <w:t xml:space="preserve">. (2) </w:t>
      </w:r>
      <w:r w:rsidR="00FA4614">
        <w:rPr>
          <w:lang w:val="en-ID"/>
        </w:rPr>
        <w:t>T</w:t>
      </w:r>
      <w:r w:rsidR="00AD45FF" w:rsidRPr="005F30CC">
        <w:rPr>
          <w:lang w:val="en-ID"/>
        </w:rPr>
        <w:t>he author needs to compare results with other studies.</w:t>
      </w:r>
      <w:r w:rsidR="00AD45FF">
        <w:rPr>
          <w:lang w:val="en-ID"/>
        </w:rPr>
        <w:t xml:space="preserve"> </w:t>
      </w:r>
      <w:r w:rsidR="00FE3AE0">
        <w:rPr>
          <w:lang w:val="en-ID"/>
        </w:rPr>
        <w:t xml:space="preserve">(3) </w:t>
      </w:r>
      <w:r w:rsidR="00FE3AE0" w:rsidRPr="00FE3AE0">
        <w:rPr>
          <w:lang w:val="en-ID"/>
        </w:rPr>
        <w:t>Effectively contextualize the results within the existing body of knowledge</w:t>
      </w:r>
      <w:r w:rsidR="00FE3AE0">
        <w:rPr>
          <w:lang w:val="en-ID"/>
        </w:rPr>
        <w:t>.</w:t>
      </w:r>
      <w:r w:rsidR="00FE3AE0" w:rsidRPr="00FE3AE0">
        <w:rPr>
          <w:lang w:val="en-ID"/>
        </w:rPr>
        <w:t xml:space="preserve"> </w:t>
      </w:r>
      <w:r w:rsidR="00FE3AE0">
        <w:rPr>
          <w:lang w:val="en-ID"/>
        </w:rPr>
        <w:t xml:space="preserve">(4) </w:t>
      </w:r>
      <w:r w:rsidR="00FE3AE0" w:rsidRPr="00FE3AE0">
        <w:rPr>
          <w:lang w:val="en-ID"/>
        </w:rPr>
        <w:t>Acknowledge any limitations or constraints encountered during the research</w:t>
      </w:r>
      <w:r w:rsidR="00081069">
        <w:rPr>
          <w:lang w:val="en-ID"/>
        </w:rPr>
        <w:t xml:space="preserve"> (</w:t>
      </w:r>
      <w:r w:rsidR="00081069" w:rsidRPr="005F30CC">
        <w:rPr>
          <w:lang w:val="en-ID"/>
        </w:rPr>
        <w:t>limitations of study or threats to validity</w:t>
      </w:r>
      <w:r w:rsidR="00081069">
        <w:rPr>
          <w:lang w:val="en-ID"/>
        </w:rPr>
        <w:t>)</w:t>
      </w:r>
      <w:r w:rsidR="00C30E5A">
        <w:rPr>
          <w:lang w:val="en-ID"/>
        </w:rPr>
        <w:t>.</w:t>
      </w:r>
      <w:r w:rsidR="00FE3AE0" w:rsidRPr="00FE3AE0">
        <w:rPr>
          <w:lang w:val="en-ID"/>
        </w:rPr>
        <w:t xml:space="preserve"> </w:t>
      </w:r>
      <w:r w:rsidR="00C30E5A">
        <w:rPr>
          <w:lang w:val="en-ID"/>
        </w:rPr>
        <w:t xml:space="preserve">(5) </w:t>
      </w:r>
      <w:r w:rsidR="00FE3AE0" w:rsidRPr="00FE3AE0">
        <w:rPr>
          <w:lang w:val="en-ID"/>
        </w:rPr>
        <w:t>Offer specific and well-justified recommendations for fellow researchers.</w:t>
      </w:r>
    </w:p>
    <w:p w14:paraId="447C60F5" w14:textId="65779DBE" w:rsidR="005B7DB0" w:rsidRDefault="00A22E31" w:rsidP="00A22E31">
      <w:pPr>
        <w:ind w:firstLine="202"/>
        <w:rPr>
          <w:lang w:val="en-ID"/>
        </w:rPr>
      </w:pPr>
      <w:r w:rsidRPr="00A22E31">
        <w:rPr>
          <w:lang w:val="en-ID"/>
        </w:rPr>
        <w:t>It is important to avoid the following pitfalls:</w:t>
      </w:r>
      <w:r>
        <w:rPr>
          <w:lang w:val="en-ID"/>
        </w:rPr>
        <w:t xml:space="preserve"> (1) </w:t>
      </w:r>
      <w:r w:rsidRPr="00A22E31">
        <w:rPr>
          <w:lang w:val="en-ID"/>
        </w:rPr>
        <w:t>Repetition of results already presented.</w:t>
      </w:r>
      <w:r>
        <w:rPr>
          <w:lang w:val="en-ID"/>
        </w:rPr>
        <w:t xml:space="preserve"> (2) </w:t>
      </w:r>
      <w:r w:rsidRPr="00A22E31">
        <w:rPr>
          <w:lang w:val="en-ID"/>
        </w:rPr>
        <w:t>Introduction of new results that were not previously described in the methods or results sections.</w:t>
      </w:r>
      <w:r>
        <w:rPr>
          <w:lang w:val="en-ID"/>
        </w:rPr>
        <w:t xml:space="preserve"> (3) </w:t>
      </w:r>
      <w:r w:rsidRPr="00A22E31">
        <w:rPr>
          <w:lang w:val="en-ID"/>
        </w:rPr>
        <w:t>Introducing relevant literature that should have been discussed earlier.</w:t>
      </w:r>
      <w:r>
        <w:rPr>
          <w:lang w:val="en-ID"/>
        </w:rPr>
        <w:t xml:space="preserve"> (4) </w:t>
      </w:r>
      <w:r w:rsidRPr="00A22E31">
        <w:rPr>
          <w:lang w:val="en-ID"/>
        </w:rPr>
        <w:t>Overemphasizing the significance of findings, especially in cases where statistical significance was not achieved.</w:t>
      </w:r>
      <w:r>
        <w:rPr>
          <w:lang w:val="en-ID"/>
        </w:rPr>
        <w:t xml:space="preserve"> (5) </w:t>
      </w:r>
      <w:r w:rsidRPr="00A22E31">
        <w:rPr>
          <w:lang w:val="en-ID"/>
        </w:rPr>
        <w:t>Downplaying or neglecting the significance of findings when valuable lessons can be derived.</w:t>
      </w:r>
      <w:r>
        <w:rPr>
          <w:lang w:val="en-ID"/>
        </w:rPr>
        <w:t xml:space="preserve"> (6) </w:t>
      </w:r>
      <w:r w:rsidRPr="00A22E31">
        <w:rPr>
          <w:lang w:val="en-ID"/>
        </w:rPr>
        <w:t>Making overly ambitious or overly cautious suggestions for future research or applications.</w:t>
      </w:r>
    </w:p>
    <w:p w14:paraId="064673F1" w14:textId="77777777" w:rsidR="00B4258F" w:rsidRPr="00D472B7" w:rsidRDefault="00B4258F" w:rsidP="00E82F5B">
      <w:pPr>
        <w:pStyle w:val="JISEBIHeading1"/>
      </w:pPr>
      <w:r w:rsidRPr="00D472B7">
        <w:t>Conclusion</w:t>
      </w:r>
      <w:r w:rsidR="006A053A" w:rsidRPr="00D472B7">
        <w:t>s</w:t>
      </w:r>
    </w:p>
    <w:p w14:paraId="58D9B930" w14:textId="7346A953" w:rsidR="009677C6" w:rsidRPr="009677C6" w:rsidRDefault="00B9233B" w:rsidP="009677C6">
      <w:pPr>
        <w:ind w:firstLine="202"/>
      </w:pPr>
      <w:r>
        <w:rPr>
          <w:color w:val="232323"/>
        </w:rPr>
        <w:t xml:space="preserve">Dari penelitian ini dapat disimpulkan bahwa </w:t>
      </w:r>
      <w:proofErr w:type="spellStart"/>
      <w:r w:rsidR="009677C6">
        <w:rPr>
          <w:color w:val="232323"/>
        </w:rPr>
        <w:t>algoritma</w:t>
      </w:r>
      <w:proofErr w:type="spellEnd"/>
      <w:r w:rsidR="009677C6">
        <w:rPr>
          <w:color w:val="232323"/>
        </w:rPr>
        <w:t xml:space="preserve"> </w:t>
      </w:r>
      <w:r w:rsidR="009677C6">
        <w:rPr>
          <w:i/>
          <w:iCs/>
          <w:color w:val="232323"/>
        </w:rPr>
        <w:t xml:space="preserve">clustering </w:t>
      </w:r>
      <w:r w:rsidR="009677C6">
        <w:rPr>
          <w:color w:val="232323"/>
        </w:rPr>
        <w:t xml:space="preserve">DBSCAN dan OPTICS dapat dilakukan dengan baik, dan </w:t>
      </w:r>
      <w:proofErr w:type="spellStart"/>
      <w:r w:rsidR="009677C6">
        <w:rPr>
          <w:color w:val="232323"/>
        </w:rPr>
        <w:t>algoritma</w:t>
      </w:r>
      <w:proofErr w:type="spellEnd"/>
      <w:r w:rsidR="009677C6">
        <w:rPr>
          <w:color w:val="232323"/>
        </w:rPr>
        <w:t xml:space="preserve"> OPTICS menghasilkan performa yang baik dalam proses </w:t>
      </w:r>
      <w:r w:rsidR="009677C6">
        <w:rPr>
          <w:i/>
          <w:iCs/>
          <w:color w:val="232323"/>
        </w:rPr>
        <w:t>clustering</w:t>
      </w:r>
      <w:r w:rsidR="009677C6">
        <w:rPr>
          <w:color w:val="232323"/>
        </w:rPr>
        <w:t xml:space="preserve">. Hal ini ditunjukkan dengan nilai </w:t>
      </w:r>
      <w:r w:rsidR="009677C6">
        <w:rPr>
          <w:i/>
          <w:iCs/>
          <w:color w:val="232323"/>
        </w:rPr>
        <w:t xml:space="preserve">silhouette coefficient </w:t>
      </w:r>
      <w:r w:rsidR="009677C6">
        <w:rPr>
          <w:color w:val="232323"/>
        </w:rPr>
        <w:t xml:space="preserve">yang lebih besar dan mendekati 1. </w:t>
      </w:r>
    </w:p>
    <w:p w14:paraId="53C119F8" w14:textId="2E3D70EC" w:rsidR="002F5CE2" w:rsidRDefault="002F5CE2" w:rsidP="00D82C40">
      <w:pPr>
        <w:pStyle w:val="Text"/>
        <w:spacing w:before="240"/>
        <w:ind w:firstLine="0"/>
      </w:pPr>
      <w:r w:rsidRPr="002F5CE2">
        <w:rPr>
          <w:b/>
          <w:bCs/>
          <w:lang w:val="id-ID"/>
        </w:rPr>
        <w:t>Author Contributions:</w:t>
      </w:r>
      <w:r w:rsidRPr="002F5CE2">
        <w:rPr>
          <w:lang w:val="id-ID"/>
        </w:rPr>
        <w:t xml:space="preserve"> </w:t>
      </w:r>
      <w:r w:rsidR="0020378D">
        <w:rPr>
          <w:i/>
          <w:iCs/>
        </w:rPr>
        <w:t>Abdillah</w:t>
      </w:r>
      <w:r w:rsidRPr="002F5CE2">
        <w:rPr>
          <w:lang w:val="id-ID"/>
        </w:rPr>
        <w:t xml:space="preserve">: Conceptualization, Methodology, Writing - Original Draft, Writing - Review &amp; Editing. </w:t>
      </w:r>
      <w:proofErr w:type="spellStart"/>
      <w:r w:rsidR="0020378D">
        <w:rPr>
          <w:i/>
          <w:iCs/>
        </w:rPr>
        <w:t>Puspitasari</w:t>
      </w:r>
      <w:proofErr w:type="spellEnd"/>
      <w:r w:rsidRPr="002F5CE2">
        <w:rPr>
          <w:lang w:val="id-ID"/>
        </w:rPr>
        <w:t xml:space="preserve">: </w:t>
      </w:r>
      <w:r w:rsidR="00C652C6">
        <w:t>Conceptualization</w:t>
      </w:r>
      <w:r w:rsidR="00C652C6">
        <w:t>, Supervision,</w:t>
      </w:r>
      <w:r w:rsidRPr="002F5CE2">
        <w:rPr>
          <w:lang w:val="id-ID"/>
        </w:rPr>
        <w:t xml:space="preserve"> Investigation, Data Curation. </w:t>
      </w:r>
      <w:proofErr w:type="spellStart"/>
      <w:r w:rsidR="0020378D">
        <w:rPr>
          <w:i/>
          <w:iCs/>
        </w:rPr>
        <w:t>Wuryanto</w:t>
      </w:r>
      <w:proofErr w:type="spellEnd"/>
      <w:r w:rsidR="00347726">
        <w:t xml:space="preserve">: </w:t>
      </w:r>
      <w:bookmarkStart w:id="3" w:name="_Hlk149543517"/>
      <w:r w:rsidR="00C652C6">
        <w:t>Conceptualization</w:t>
      </w:r>
      <w:bookmarkEnd w:id="3"/>
      <w:r w:rsidR="00C652C6">
        <w:t xml:space="preserve">, Methodology, Supervision, </w:t>
      </w:r>
      <w:r w:rsidR="00347726" w:rsidRPr="00347726">
        <w:t>Investigation</w:t>
      </w:r>
      <w:r w:rsidR="00347726">
        <w:t xml:space="preserve">, </w:t>
      </w:r>
      <w:r w:rsidR="00347726" w:rsidRPr="00347726">
        <w:t>Data Curation</w:t>
      </w:r>
      <w:r w:rsidR="00347726">
        <w:t>.</w:t>
      </w:r>
    </w:p>
    <w:p w14:paraId="320E14D0" w14:textId="77777777" w:rsidR="002F5CE2" w:rsidRPr="002F5CE2" w:rsidRDefault="002F5CE2" w:rsidP="002F5CE2">
      <w:pPr>
        <w:pStyle w:val="Text"/>
        <w:ind w:firstLine="0"/>
        <w:rPr>
          <w:lang w:val="id-ID"/>
        </w:rPr>
      </w:pPr>
    </w:p>
    <w:p w14:paraId="5F86351D" w14:textId="2FD1A037" w:rsidR="001F3316" w:rsidRPr="00DE1DEE" w:rsidRDefault="002F5CE2" w:rsidP="00450C8A">
      <w:pPr>
        <w:pStyle w:val="Text"/>
        <w:ind w:firstLine="0"/>
        <w:rPr>
          <w:b/>
          <w:bCs/>
        </w:rPr>
      </w:pPr>
      <w:r w:rsidRPr="002F5CE2">
        <w:rPr>
          <w:b/>
          <w:bCs/>
          <w:lang w:val="id-ID"/>
        </w:rPr>
        <w:lastRenderedPageBreak/>
        <w:t>Funding:</w:t>
      </w:r>
      <w:r w:rsidRPr="002F5CE2">
        <w:rPr>
          <w:lang w:val="id-ID"/>
        </w:rPr>
        <w:t xml:space="preserve"> </w:t>
      </w:r>
      <w:r w:rsidR="00AE0224">
        <w:t>This research received no specific grant from any funding agency.</w:t>
      </w:r>
    </w:p>
    <w:p w14:paraId="3AB08D86" w14:textId="77777777" w:rsidR="001F3316" w:rsidRDefault="001F3316" w:rsidP="002F5CE2">
      <w:pPr>
        <w:pStyle w:val="Text"/>
        <w:ind w:firstLine="0"/>
        <w:rPr>
          <w:b/>
          <w:bCs/>
          <w:lang w:val="id-ID"/>
        </w:rPr>
      </w:pPr>
    </w:p>
    <w:p w14:paraId="22322E6A" w14:textId="477D04C7" w:rsidR="002F5CE2" w:rsidRPr="008D6964" w:rsidRDefault="002F5CE2" w:rsidP="00A22E24">
      <w:pPr>
        <w:pStyle w:val="Text"/>
        <w:ind w:firstLine="0"/>
      </w:pPr>
      <w:r w:rsidRPr="002F5CE2">
        <w:rPr>
          <w:b/>
          <w:bCs/>
          <w:lang w:val="id-ID"/>
        </w:rPr>
        <w:t>Conflicts of Interest:</w:t>
      </w:r>
      <w:r w:rsidRPr="002F5CE2">
        <w:rPr>
          <w:lang w:val="id-ID"/>
        </w:rPr>
        <w:t xml:space="preserve"> </w:t>
      </w:r>
      <w:proofErr w:type="spellStart"/>
      <w:r w:rsidR="008D6964">
        <w:rPr>
          <w:i/>
          <w:iCs/>
        </w:rPr>
        <w:t>Puspitasari</w:t>
      </w:r>
      <w:proofErr w:type="spellEnd"/>
      <w:r w:rsidR="008D6964">
        <w:t xml:space="preserve"> is the member of Editorial Boards, but had no role in the decision to publish this article. No other potential conflict of interest relevant to this article was reported. </w:t>
      </w:r>
    </w:p>
    <w:p w14:paraId="6D4F4A1B" w14:textId="77777777" w:rsidR="007F3E62" w:rsidRDefault="007F3E62" w:rsidP="00A22E24">
      <w:pPr>
        <w:pStyle w:val="Text"/>
        <w:ind w:firstLine="0"/>
      </w:pPr>
    </w:p>
    <w:p w14:paraId="2AD233C1" w14:textId="1F63F44D" w:rsidR="00BD7A9D" w:rsidRPr="00BD7A9D" w:rsidRDefault="007F3E62" w:rsidP="00BD7A9D">
      <w:pPr>
        <w:pStyle w:val="Text"/>
        <w:ind w:firstLine="0"/>
      </w:pPr>
      <w:r w:rsidRPr="007F3E62">
        <w:rPr>
          <w:b/>
          <w:bCs/>
        </w:rPr>
        <w:t>Data Availability:</w:t>
      </w:r>
      <w:r>
        <w:t xml:space="preserve"> </w:t>
      </w:r>
      <w:r w:rsidR="00BD7A9D">
        <w:t xml:space="preserve">The source code of the article is open access at </w:t>
      </w:r>
      <w:hyperlink r:id="rId17" w:history="1">
        <w:proofErr w:type="spellStart"/>
        <w:r w:rsidR="00BD7A9D" w:rsidRPr="00BD7A9D">
          <w:rPr>
            <w:rStyle w:val="Hyperlink"/>
            <w:i/>
            <w:iCs/>
          </w:rPr>
          <w:t>Abdillah’s</w:t>
        </w:r>
        <w:proofErr w:type="spellEnd"/>
        <w:r w:rsidR="00BD7A9D" w:rsidRPr="00BD7A9D">
          <w:rPr>
            <w:rStyle w:val="Hyperlink"/>
          </w:rPr>
          <w:t xml:space="preserve"> GitHub profile</w:t>
        </w:r>
      </w:hyperlink>
      <w:r w:rsidR="00BD7A9D">
        <w:t xml:space="preserve">. </w:t>
      </w:r>
    </w:p>
    <w:p w14:paraId="4F525F8D" w14:textId="77777777" w:rsidR="008510D8" w:rsidRDefault="008510D8" w:rsidP="007F3E62">
      <w:pPr>
        <w:pStyle w:val="Text"/>
        <w:ind w:firstLine="0"/>
      </w:pPr>
    </w:p>
    <w:p w14:paraId="7716F569" w14:textId="06ED8B72" w:rsidR="00DB3E3C" w:rsidRDefault="008510D8" w:rsidP="00DB3E3C">
      <w:pPr>
        <w:pStyle w:val="Text"/>
        <w:ind w:firstLine="0"/>
      </w:pPr>
      <w:r w:rsidRPr="008510D8">
        <w:rPr>
          <w:b/>
          <w:bCs/>
        </w:rPr>
        <w:t>Informed Consent:</w:t>
      </w:r>
      <w:r>
        <w:t xml:space="preserve"> T</w:t>
      </w:r>
      <w:r w:rsidRPr="008510D8">
        <w:t>here were no human subjects</w:t>
      </w:r>
      <w:r w:rsidR="00444895">
        <w:t xml:space="preserve"> in this article.</w:t>
      </w:r>
    </w:p>
    <w:p w14:paraId="4BC5E4AC" w14:textId="77777777" w:rsidR="001B5B00" w:rsidRDefault="001B5B00" w:rsidP="007F3E62">
      <w:pPr>
        <w:pStyle w:val="Text"/>
        <w:ind w:firstLine="0"/>
      </w:pPr>
    </w:p>
    <w:p w14:paraId="19757C76" w14:textId="16362382" w:rsidR="00D229AE" w:rsidRDefault="001A6F83" w:rsidP="00D229AE">
      <w:pPr>
        <w:pStyle w:val="Text"/>
        <w:ind w:firstLine="0"/>
      </w:pPr>
      <w:r w:rsidRPr="001A6F83">
        <w:rPr>
          <w:b/>
          <w:bCs/>
        </w:rPr>
        <w:t>Animal Subjects:</w:t>
      </w:r>
      <w:r>
        <w:t xml:space="preserve"> </w:t>
      </w:r>
      <w:r w:rsidRPr="001A6F83">
        <w:t>There were no animal subjects</w:t>
      </w:r>
      <w:r w:rsidR="00444895">
        <w:t xml:space="preserve"> in this article.</w:t>
      </w:r>
    </w:p>
    <w:p w14:paraId="68645C83" w14:textId="4B346B32" w:rsidR="001B5B00" w:rsidRDefault="001B5B00" w:rsidP="00D229AE">
      <w:pPr>
        <w:pStyle w:val="Text"/>
        <w:ind w:firstLine="0"/>
      </w:pPr>
    </w:p>
    <w:p w14:paraId="6FBDC471" w14:textId="5E26225A" w:rsidR="00236881" w:rsidRDefault="00236881" w:rsidP="002F5CE2">
      <w:pPr>
        <w:pStyle w:val="Text"/>
        <w:ind w:firstLine="0"/>
      </w:pPr>
    </w:p>
    <w:p w14:paraId="400C3B02" w14:textId="77777777" w:rsidR="00F71718" w:rsidRDefault="00236881" w:rsidP="002F5CE2">
      <w:pPr>
        <w:pStyle w:val="Text"/>
        <w:ind w:firstLine="0"/>
      </w:pPr>
      <w:r w:rsidRPr="00236881">
        <w:rPr>
          <w:b/>
          <w:bCs/>
        </w:rPr>
        <w:t>ORCID</w:t>
      </w:r>
      <w:r>
        <w:t xml:space="preserve">: </w:t>
      </w:r>
    </w:p>
    <w:p w14:paraId="369485EC" w14:textId="70B108A6" w:rsidR="00F71718" w:rsidRDefault="001176D5" w:rsidP="002F5CE2">
      <w:pPr>
        <w:pStyle w:val="Text"/>
        <w:ind w:firstLine="0"/>
      </w:pPr>
      <w:r w:rsidRPr="001176D5">
        <w:t>First Author</w:t>
      </w:r>
      <w:r w:rsidR="00F71718" w:rsidRPr="002F5CE2">
        <w:rPr>
          <w:lang w:val="id-ID"/>
        </w:rPr>
        <w:t>:</w:t>
      </w:r>
      <w:r w:rsidR="00F71718" w:rsidRPr="00F71718">
        <w:t xml:space="preserve"> </w:t>
      </w:r>
      <w:r w:rsidR="00CE2023">
        <w:t>-</w:t>
      </w:r>
    </w:p>
    <w:p w14:paraId="2BA4C9E1" w14:textId="236E4C35" w:rsidR="00CE2023" w:rsidRDefault="004562C5" w:rsidP="002F5CE2">
      <w:pPr>
        <w:pStyle w:val="Text"/>
        <w:ind w:firstLine="0"/>
      </w:pPr>
      <w:r w:rsidRPr="004562C5">
        <w:t>Second Autho</w:t>
      </w:r>
      <w:r w:rsidRPr="004562C5">
        <w:t>r</w:t>
      </w:r>
      <w:r w:rsidR="00F71718">
        <w:t xml:space="preserve">: </w:t>
      </w:r>
      <w:hyperlink r:id="rId18" w:history="1">
        <w:r w:rsidR="00CE2023" w:rsidRPr="00FD58E6">
          <w:rPr>
            <w:rStyle w:val="Hyperlink"/>
          </w:rPr>
          <w:t>https://orcid.org/0000-0001-5983-6257</w:t>
        </w:r>
      </w:hyperlink>
    </w:p>
    <w:p w14:paraId="6E5801F3" w14:textId="1B0104FD" w:rsidR="005165DF" w:rsidRDefault="008E606C" w:rsidP="002F5CE2">
      <w:pPr>
        <w:pStyle w:val="Text"/>
        <w:ind w:firstLine="0"/>
      </w:pPr>
      <w:r w:rsidRPr="008E606C">
        <w:t>Third Author</w:t>
      </w:r>
      <w:r w:rsidR="005165DF">
        <w:t xml:space="preserve">: </w:t>
      </w:r>
      <w:hyperlink r:id="rId19" w:history="1">
        <w:r w:rsidR="00CE2023" w:rsidRPr="00FD58E6">
          <w:rPr>
            <w:rStyle w:val="Hyperlink"/>
          </w:rPr>
          <w:t>https://orcid.org/0000-0001-5871-0425</w:t>
        </w:r>
      </w:hyperlink>
    </w:p>
    <w:p w14:paraId="7A2B5F16" w14:textId="77777777" w:rsidR="00882359" w:rsidRPr="00D472B7" w:rsidRDefault="00882359" w:rsidP="00E82F5B">
      <w:pPr>
        <w:pStyle w:val="JISEBIReferenceheading"/>
      </w:pPr>
      <w:r w:rsidRPr="00D472B7">
        <w:t>References</w:t>
      </w:r>
    </w:p>
    <w:p w14:paraId="2E13BBEE" w14:textId="6B900F64" w:rsidR="005F3756" w:rsidRPr="00C652C6" w:rsidRDefault="005F3756" w:rsidP="007911F2">
      <w:pPr>
        <w:shd w:val="clear" w:color="auto" w:fill="FFFFFF"/>
        <w:spacing w:line="276" w:lineRule="auto"/>
        <w:ind w:firstLine="202"/>
      </w:pPr>
      <w:r w:rsidRPr="00C652C6">
        <w:t xml:space="preserve">We suggest there should be at least </w:t>
      </w:r>
      <w:r w:rsidR="003100C6" w:rsidRPr="00C652C6">
        <w:rPr>
          <w:lang w:val="id-ID"/>
        </w:rPr>
        <w:t>20</w:t>
      </w:r>
      <w:r w:rsidRPr="00C652C6">
        <w:t xml:space="preserve"> references within the manuscript. Make sure you use </w:t>
      </w:r>
      <w:r w:rsidR="00C87F5B" w:rsidRPr="00C652C6">
        <w:t>Mendeley</w:t>
      </w:r>
      <w:r w:rsidRPr="00C652C6">
        <w:t xml:space="preserve"> feature in Microsoft Word for handling citation in manuscript. </w:t>
      </w:r>
      <w:r w:rsidR="004616CE" w:rsidRPr="00C652C6">
        <w:t>Please use IEEE Journal standard for Reference style</w:t>
      </w:r>
      <w:r w:rsidR="002D1ABB" w:rsidRPr="00C652C6">
        <w:t xml:space="preserve"> in Mendeley</w:t>
      </w:r>
      <w:r w:rsidR="004616CE" w:rsidRPr="00C652C6">
        <w:t xml:space="preserve">. </w:t>
      </w:r>
      <w:r w:rsidRPr="00C652C6">
        <w:t xml:space="preserve">References may not include all information; please obtain and include relevant information. </w:t>
      </w:r>
      <w:r w:rsidR="004F6C8C" w:rsidRPr="00C652C6">
        <w:t xml:space="preserve">Title of paper with only first word capitalized. </w:t>
      </w:r>
      <w:r w:rsidRPr="00C652C6">
        <w:t xml:space="preserve">Do not combine references. There must be only one reference with each number. </w:t>
      </w:r>
      <w:r w:rsidR="00A240F9" w:rsidRPr="00C652C6">
        <w:t>Please include DOI information if applicable.</w:t>
      </w:r>
    </w:p>
    <w:p w14:paraId="461D5B2C" w14:textId="77777777" w:rsidR="000E05CE" w:rsidRPr="00C652C6" w:rsidRDefault="000E05CE" w:rsidP="00F84114">
      <w:pPr>
        <w:shd w:val="clear" w:color="auto" w:fill="FFFFFF"/>
        <w:spacing w:line="276" w:lineRule="auto"/>
        <w:ind w:firstLine="202"/>
      </w:pPr>
      <w:r w:rsidRPr="00C652C6">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C652C6">
        <w:t xml:space="preserve">. </w:t>
      </w:r>
      <w:r w:rsidR="00F84114" w:rsidRPr="00C652C6">
        <w:t xml:space="preserve"> </w:t>
      </w:r>
    </w:p>
    <w:p w14:paraId="6F3F8C49" w14:textId="77777777" w:rsidR="000E05CE" w:rsidRPr="00D472B7" w:rsidRDefault="000E05CE" w:rsidP="000E05CE">
      <w:pPr>
        <w:rPr>
          <w:rFonts w:eastAsia="MS Mincho"/>
        </w:rPr>
      </w:pPr>
    </w:p>
    <w:p w14:paraId="7E471249" w14:textId="77777777" w:rsidR="0020378D" w:rsidRPr="00945101" w:rsidRDefault="0020378D" w:rsidP="0020378D">
      <w:pPr>
        <w:pStyle w:val="references0"/>
        <w:rPr>
          <w:ins w:id="4" w:author="fahmi abdillah" w:date="2022-07-13T23:51:00Z"/>
          <w:lang w:eastAsia="en-ID"/>
        </w:rPr>
      </w:pPr>
      <w:bookmarkStart w:id="5" w:name="_Hlk149553559"/>
      <w:ins w:id="6" w:author="fahmi abdillah" w:date="2022-07-13T23:51:00Z">
        <w:r w:rsidRPr="00945101">
          <w:rPr>
            <w:lang w:eastAsia="en-ID"/>
          </w:rPr>
          <w:t xml:space="preserve">Baumgartner, C., &amp; Graber, A. (2007). Data mining and knowledge discovery in metabolomics. </w:t>
        </w:r>
        <w:r w:rsidRPr="00945101">
          <w:rPr>
            <w:i/>
            <w:iCs/>
            <w:lang w:eastAsia="en-ID"/>
          </w:rPr>
          <w:t>Successes and New Directions in Data Mining</w:t>
        </w:r>
        <w:r w:rsidRPr="00945101">
          <w:rPr>
            <w:lang w:eastAsia="en-ID"/>
          </w:rPr>
          <w:t xml:space="preserve">, </w:t>
        </w:r>
        <w:r w:rsidRPr="00945101">
          <w:rPr>
            <w:i/>
            <w:iCs/>
            <w:lang w:eastAsia="en-ID"/>
          </w:rPr>
          <w:t>39</w:t>
        </w:r>
        <w:r w:rsidRPr="00945101">
          <w:rPr>
            <w:lang w:eastAsia="en-ID"/>
          </w:rPr>
          <w:t>(11), 141–166. https://doi.org/10.4018/978-1-59904-645-7.ch007</w:t>
        </w:r>
      </w:ins>
    </w:p>
    <w:p w14:paraId="07957914" w14:textId="77777777" w:rsidR="0020378D" w:rsidRPr="00945101" w:rsidRDefault="0020378D" w:rsidP="0020378D">
      <w:pPr>
        <w:pStyle w:val="references0"/>
        <w:rPr>
          <w:ins w:id="7" w:author="fahmi abdillah" w:date="2022-07-13T23:51:00Z"/>
          <w:lang w:eastAsia="en-ID"/>
        </w:rPr>
      </w:pPr>
      <w:ins w:id="8" w:author="fahmi abdillah" w:date="2022-07-13T23:51:00Z">
        <w:r w:rsidRPr="00945101">
          <w:rPr>
            <w:lang w:eastAsia="en-ID"/>
          </w:rPr>
          <w:t xml:space="preserve">Budiman, S., Safitri, D., &amp; Ispriyanti, D. (2016). Perbandingan Metode K-Means Dan Metode Dbscan Pada Pengelompokan Rumah Kost Mahasiswa Di Kelurahan Tembalang Semarang. </w:t>
        </w:r>
        <w:r w:rsidRPr="00945101">
          <w:rPr>
            <w:i/>
            <w:iCs/>
            <w:lang w:eastAsia="en-ID"/>
          </w:rPr>
          <w:t>Jurnal Gaussian</w:t>
        </w:r>
        <w:r w:rsidRPr="00945101">
          <w:rPr>
            <w:lang w:eastAsia="en-ID"/>
          </w:rPr>
          <w:t xml:space="preserve">, </w:t>
        </w:r>
        <w:r w:rsidRPr="00945101">
          <w:rPr>
            <w:i/>
            <w:iCs/>
            <w:lang w:eastAsia="en-ID"/>
          </w:rPr>
          <w:t>5</w:t>
        </w:r>
        <w:r w:rsidRPr="00945101">
          <w:rPr>
            <w:lang w:eastAsia="en-ID"/>
          </w:rPr>
          <w:t>(4), 757–762.</w:t>
        </w:r>
      </w:ins>
    </w:p>
    <w:p w14:paraId="0C529FCD" w14:textId="77777777" w:rsidR="0020378D" w:rsidRPr="00945101" w:rsidRDefault="0020378D" w:rsidP="0020378D">
      <w:pPr>
        <w:pStyle w:val="references0"/>
        <w:rPr>
          <w:ins w:id="9" w:author="fahmi abdillah" w:date="2022-07-13T23:51:00Z"/>
          <w:lang w:eastAsia="en-ID"/>
        </w:rPr>
      </w:pPr>
      <w:ins w:id="10" w:author="fahmi abdillah" w:date="2022-07-13T23:51:00Z">
        <w:r w:rsidRPr="00945101">
          <w:rPr>
            <w:lang w:eastAsia="en-ID"/>
          </w:rPr>
          <w:t xml:space="preserve">Chakrabarti, S., Ester, M., Fayyad, U., &amp; Gehrke, J. (2006). Data mining curriculum: a proposal. </w:t>
        </w:r>
        <w:r w:rsidRPr="00945101">
          <w:rPr>
            <w:i/>
            <w:iCs/>
            <w:lang w:eastAsia="en-ID"/>
          </w:rPr>
          <w:t>Acm Sigkdd</w:t>
        </w:r>
        <w:r w:rsidRPr="00945101">
          <w:rPr>
            <w:lang w:eastAsia="en-ID"/>
          </w:rPr>
          <w:t>, 1–10. http://pdf.aminer.org/000/303/279/decision_tree_construction_from_multidimensional_structured_data.pdf%5Cnhttp://scholar.google.com/scholar?hl=en&amp;btnG=Search&amp;q=intitle:Data+mining+curriculum:+A+proposal+(Version+1.0)#4%5Cnhttp://scholar.google.com/scholar</w:t>
        </w:r>
      </w:ins>
    </w:p>
    <w:p w14:paraId="58C94367" w14:textId="77777777" w:rsidR="0020378D" w:rsidRPr="00945101" w:rsidRDefault="0020378D" w:rsidP="0020378D">
      <w:pPr>
        <w:pStyle w:val="references0"/>
        <w:rPr>
          <w:ins w:id="11" w:author="fahmi abdillah" w:date="2022-07-13T23:51:00Z"/>
          <w:lang w:eastAsia="en-ID"/>
        </w:rPr>
      </w:pPr>
      <w:ins w:id="12" w:author="fahmi abdillah" w:date="2022-07-13T23:51:00Z">
        <w:r w:rsidRPr="00945101">
          <w:rPr>
            <w:lang w:eastAsia="en-ID"/>
          </w:rPr>
          <w:t xml:space="preserve">Crooks, A., Croitoru, A., Stefanidis, A., &amp; Radzikowski, J. (2013). #Earthquake: Twitter as a Distributed Sensor System. </w:t>
        </w:r>
        <w:r w:rsidRPr="00945101">
          <w:rPr>
            <w:i/>
            <w:iCs/>
            <w:lang w:eastAsia="en-ID"/>
          </w:rPr>
          <w:t>Transactions in GIS</w:t>
        </w:r>
        <w:r w:rsidRPr="00945101">
          <w:rPr>
            <w:lang w:eastAsia="en-ID"/>
          </w:rPr>
          <w:t xml:space="preserve">, </w:t>
        </w:r>
        <w:r w:rsidRPr="00945101">
          <w:rPr>
            <w:i/>
            <w:iCs/>
            <w:lang w:eastAsia="en-ID"/>
          </w:rPr>
          <w:t>17</w:t>
        </w:r>
        <w:r w:rsidRPr="00945101">
          <w:rPr>
            <w:lang w:eastAsia="en-ID"/>
          </w:rPr>
          <w:t>(1), 124–147. https://doi.org/10.1111/j.1467-9671.2012.01359.x</w:t>
        </w:r>
      </w:ins>
    </w:p>
    <w:p w14:paraId="3C2BAEA5" w14:textId="77777777" w:rsidR="0020378D" w:rsidRPr="00945101" w:rsidRDefault="0020378D" w:rsidP="0020378D">
      <w:pPr>
        <w:pStyle w:val="references0"/>
        <w:rPr>
          <w:ins w:id="13" w:author="fahmi abdillah" w:date="2022-07-13T23:51:00Z"/>
          <w:lang w:eastAsia="en-ID"/>
        </w:rPr>
      </w:pPr>
      <w:ins w:id="14" w:author="fahmi abdillah" w:date="2022-07-13T23:51:00Z">
        <w:r w:rsidRPr="00945101">
          <w:rPr>
            <w:lang w:eastAsia="en-ID"/>
          </w:rPr>
          <w:t xml:space="preserve">Devi, A. S., Putra, I. K. G. D., &amp; Sukarsa, I. M. (2015). Implementasi Metode Clustering DBSCAN pada Proses Pengambilan Keputusan. </w:t>
        </w:r>
        <w:r w:rsidRPr="00945101">
          <w:rPr>
            <w:i/>
            <w:iCs/>
            <w:lang w:eastAsia="en-ID"/>
          </w:rPr>
          <w:t>Lontar Komputer : Jurnal Ilmiah Teknologi Informasi</w:t>
        </w:r>
        <w:r w:rsidRPr="00945101">
          <w:rPr>
            <w:lang w:eastAsia="en-ID"/>
          </w:rPr>
          <w:t xml:space="preserve">, </w:t>
        </w:r>
        <w:r w:rsidRPr="00945101">
          <w:rPr>
            <w:i/>
            <w:iCs/>
            <w:lang w:eastAsia="en-ID"/>
          </w:rPr>
          <w:t>6</w:t>
        </w:r>
        <w:r w:rsidRPr="00945101">
          <w:rPr>
            <w:lang w:eastAsia="en-ID"/>
          </w:rPr>
          <w:t>(3), 185. https://doi.org/10.24843/lkjiti.2015.v06.i03.p05</w:t>
        </w:r>
      </w:ins>
    </w:p>
    <w:p w14:paraId="72D7BCD1" w14:textId="77777777" w:rsidR="0020378D" w:rsidRPr="00945101" w:rsidRDefault="0020378D" w:rsidP="0020378D">
      <w:pPr>
        <w:pStyle w:val="references0"/>
        <w:rPr>
          <w:ins w:id="15" w:author="fahmi abdillah" w:date="2022-07-13T23:51:00Z"/>
          <w:lang w:eastAsia="en-ID"/>
        </w:rPr>
      </w:pPr>
      <w:ins w:id="16" w:author="fahmi abdillah" w:date="2022-07-13T23:51:00Z">
        <w:r w:rsidRPr="00945101">
          <w:rPr>
            <w:lang w:eastAsia="en-ID"/>
          </w:rPr>
          <w:t xml:space="preserve">Dwiarni, B. A., &amp; Setiyono, B. (2019). Akuisisi dan Clustering Data Sosial Media Menggunakan Algoritma K-Means sebagai Dasar untuk Mengetahui Profil Pengguna. </w:t>
        </w:r>
        <w:r w:rsidRPr="00945101">
          <w:rPr>
            <w:i/>
            <w:iCs/>
            <w:lang w:eastAsia="en-ID"/>
          </w:rPr>
          <w:t>Jurnal Sains Dan Seni</w:t>
        </w:r>
        <w:r w:rsidRPr="00945101">
          <w:rPr>
            <w:lang w:eastAsia="en-ID"/>
          </w:rPr>
          <w:t xml:space="preserve">, </w:t>
        </w:r>
        <w:r w:rsidRPr="00945101">
          <w:rPr>
            <w:i/>
            <w:iCs/>
            <w:lang w:eastAsia="en-ID"/>
          </w:rPr>
          <w:t>8</w:t>
        </w:r>
        <w:r w:rsidRPr="00945101">
          <w:rPr>
            <w:lang w:eastAsia="en-ID"/>
          </w:rPr>
          <w:t>(2), 2337–3520. https://apps.twitter.com/</w:t>
        </w:r>
      </w:ins>
    </w:p>
    <w:p w14:paraId="597385B3" w14:textId="77777777" w:rsidR="0020378D" w:rsidRPr="00945101" w:rsidRDefault="0020378D" w:rsidP="0020378D">
      <w:pPr>
        <w:pStyle w:val="references0"/>
        <w:rPr>
          <w:ins w:id="17" w:author="fahmi abdillah" w:date="2022-07-13T23:51:00Z"/>
          <w:lang w:eastAsia="en-ID"/>
        </w:rPr>
      </w:pPr>
      <w:ins w:id="18" w:author="fahmi abdillah" w:date="2022-07-13T23:51:00Z">
        <w:r w:rsidRPr="00945101">
          <w:rPr>
            <w:lang w:eastAsia="en-ID"/>
          </w:rPr>
          <w:t xml:space="preserve">Fay, D. L. (1967). </w:t>
        </w:r>
        <w:r w:rsidRPr="00945101">
          <w:rPr>
            <w:rFonts w:ascii="MS Mincho" w:eastAsia="MS Mincho" w:hAnsi="MS Mincho" w:cs="MS Mincho" w:hint="eastAsia"/>
            <w:lang w:eastAsia="en-ID"/>
          </w:rPr>
          <w:t>済無</w:t>
        </w:r>
        <w:r w:rsidRPr="00945101">
          <w:rPr>
            <w:lang w:eastAsia="en-ID"/>
          </w:rPr>
          <w:t>No Title No Title No Title. Angewandte Chemie International Edition, 6(11), 951–952.</w:t>
        </w:r>
      </w:ins>
    </w:p>
    <w:p w14:paraId="3FDD13E5" w14:textId="77777777" w:rsidR="0020378D" w:rsidRPr="00945101" w:rsidRDefault="0020378D" w:rsidP="0020378D">
      <w:pPr>
        <w:pStyle w:val="references0"/>
        <w:rPr>
          <w:ins w:id="19" w:author="fahmi abdillah" w:date="2022-07-13T23:51:00Z"/>
          <w:lang w:eastAsia="en-ID"/>
        </w:rPr>
      </w:pPr>
      <w:ins w:id="20" w:author="fahmi abdillah" w:date="2022-07-13T23:51:00Z">
        <w:r w:rsidRPr="00945101">
          <w:rPr>
            <w:lang w:eastAsia="en-ID"/>
          </w:rPr>
          <w:t xml:space="preserve">Feinerer, I., Hornik, K., &amp; Meyer, D. (2008). Text mining infrastructure in R. </w:t>
        </w:r>
        <w:r w:rsidRPr="00945101">
          <w:rPr>
            <w:i/>
            <w:iCs/>
            <w:lang w:eastAsia="en-ID"/>
          </w:rPr>
          <w:t>Journal of Statistical Software</w:t>
        </w:r>
        <w:r w:rsidRPr="00945101">
          <w:rPr>
            <w:lang w:eastAsia="en-ID"/>
          </w:rPr>
          <w:t xml:space="preserve">, </w:t>
        </w:r>
        <w:r w:rsidRPr="00945101">
          <w:rPr>
            <w:i/>
            <w:iCs/>
            <w:lang w:eastAsia="en-ID"/>
          </w:rPr>
          <w:t>25</w:t>
        </w:r>
        <w:r w:rsidRPr="00945101">
          <w:rPr>
            <w:lang w:eastAsia="en-ID"/>
          </w:rPr>
          <w:t>(5), 1–54. https://doi.org/10.18637/jss.v025.i05</w:t>
        </w:r>
      </w:ins>
    </w:p>
    <w:p w14:paraId="1F51194D" w14:textId="77777777" w:rsidR="0020378D" w:rsidRPr="00945101" w:rsidRDefault="0020378D" w:rsidP="0020378D">
      <w:pPr>
        <w:pStyle w:val="references0"/>
        <w:rPr>
          <w:ins w:id="21" w:author="fahmi abdillah" w:date="2022-07-13T23:51:00Z"/>
          <w:lang w:eastAsia="en-ID"/>
        </w:rPr>
      </w:pPr>
      <w:ins w:id="22" w:author="fahmi abdillah" w:date="2022-07-13T23:51:00Z">
        <w:r w:rsidRPr="00945101">
          <w:rPr>
            <w:lang w:eastAsia="en-ID"/>
          </w:rPr>
          <w:t xml:space="preserve">Freeman, J. (2019). What is an API? Application programming interfaces explained. In </w:t>
        </w:r>
        <w:r w:rsidRPr="00945101">
          <w:rPr>
            <w:i/>
            <w:iCs/>
            <w:lang w:eastAsia="en-ID"/>
          </w:rPr>
          <w:t>InfoWorld</w:t>
        </w:r>
        <w:r w:rsidRPr="00945101">
          <w:rPr>
            <w:lang w:eastAsia="en-ID"/>
          </w:rPr>
          <w:t xml:space="preserve"> (pp. 1–9). https://www.infoworld.com/article/3269878/what-is-an-api-application-programming-interfaces-explained.html</w:t>
        </w:r>
      </w:ins>
    </w:p>
    <w:p w14:paraId="0544620A" w14:textId="6200F608" w:rsidR="0020378D" w:rsidRDefault="0020378D" w:rsidP="0020378D">
      <w:pPr>
        <w:pStyle w:val="references0"/>
        <w:rPr>
          <w:lang w:eastAsia="en-ID"/>
        </w:rPr>
      </w:pPr>
      <w:ins w:id="23" w:author="fahmi abdillah" w:date="2022-07-13T23:51:00Z">
        <w:r w:rsidRPr="00945101">
          <w:rPr>
            <w:lang w:eastAsia="en-ID"/>
          </w:rPr>
          <w:t xml:space="preserve">Han, J., Kamber, M., &amp; Pei, J. (Eds.). (2012). About the Authors. In </w:t>
        </w:r>
        <w:r w:rsidRPr="00945101">
          <w:rPr>
            <w:i/>
            <w:iCs/>
            <w:lang w:eastAsia="en-ID"/>
          </w:rPr>
          <w:t>Data Mining (Third Edition)</w:t>
        </w:r>
        <w:r w:rsidRPr="00945101">
          <w:rPr>
            <w:lang w:eastAsia="en-ID"/>
          </w:rPr>
          <w:t xml:space="preserve"> (Third Edit, p. xxxv). Morgan Kaufmann. </w:t>
        </w:r>
      </w:ins>
      <w:r w:rsidR="00272CEF">
        <w:rPr>
          <w:lang w:eastAsia="en-ID"/>
        </w:rPr>
        <w:fldChar w:fldCharType="begin"/>
      </w:r>
      <w:r w:rsidR="00272CEF">
        <w:rPr>
          <w:lang w:eastAsia="en-ID"/>
        </w:rPr>
        <w:instrText xml:space="preserve"> HYPERLINK "</w:instrText>
      </w:r>
      <w:ins w:id="24" w:author="fahmi abdillah" w:date="2022-07-13T23:51:00Z">
        <w:r w:rsidR="00272CEF" w:rsidRPr="00272CEF">
          <w:rPr>
            <w:lang w:eastAsia="en-ID"/>
          </w:rPr>
          <w:instrText>https://doi.org/https://doi.org/10.1016/B978-0-12-381479-1.00027-</w:instrText>
        </w:r>
        <w:r w:rsidR="00272CEF" w:rsidRPr="00945101">
          <w:rPr>
            <w:lang w:eastAsia="en-ID"/>
          </w:rPr>
          <w:instrText>7</w:instrText>
        </w:r>
      </w:ins>
      <w:r w:rsidR="00272CEF">
        <w:rPr>
          <w:lang w:eastAsia="en-ID"/>
        </w:rPr>
        <w:instrText xml:space="preserve">" </w:instrText>
      </w:r>
      <w:r w:rsidR="00272CEF">
        <w:rPr>
          <w:lang w:eastAsia="en-ID"/>
        </w:rPr>
        <w:fldChar w:fldCharType="separate"/>
      </w:r>
      <w:ins w:id="25" w:author="fahmi abdillah" w:date="2022-07-13T23:51:00Z">
        <w:r w:rsidR="00272CEF" w:rsidRPr="00FD58E6">
          <w:rPr>
            <w:rStyle w:val="Hyperlink"/>
            <w:lang w:eastAsia="en-ID"/>
          </w:rPr>
          <w:t>https://doi.org/https://doi.org/10.1016/B978-0-12-381479-1.00027-7</w:t>
        </w:r>
      </w:ins>
      <w:r w:rsidR="00272CEF">
        <w:rPr>
          <w:lang w:eastAsia="en-ID"/>
        </w:rPr>
        <w:fldChar w:fldCharType="end"/>
      </w:r>
    </w:p>
    <w:p w14:paraId="21688690" w14:textId="2CDF7E61" w:rsidR="00272CEF" w:rsidRPr="00272CEF" w:rsidRDefault="00272CEF" w:rsidP="00272CEF">
      <w:pPr>
        <w:pStyle w:val="references0"/>
        <w:rPr>
          <w:ins w:id="26" w:author="fahmi abdillah" w:date="2022-07-13T23:51:00Z"/>
          <w:lang w:val="en-ID" w:eastAsia="en-ID"/>
        </w:rPr>
      </w:pPr>
      <w:r w:rsidRPr="00272CEF">
        <w:rPr>
          <w:lang w:val="en-ID" w:eastAsia="en-ID"/>
        </w:rPr>
        <w:t xml:space="preserve">Imran, M., Elbassuoni, S., Castillo, C., Diaz, F., &amp; Meier, P. (2013). Extracting information nuggets from disaster- Related messages in social media. </w:t>
      </w:r>
      <w:r w:rsidRPr="00272CEF">
        <w:rPr>
          <w:i/>
          <w:iCs/>
          <w:lang w:val="en-ID" w:eastAsia="en-ID"/>
        </w:rPr>
        <w:t>ISCRAM 2013 Conference Proceedings - 10th International Conference on Information Systems for Crisis Response and Management</w:t>
      </w:r>
      <w:r w:rsidRPr="00272CEF">
        <w:rPr>
          <w:lang w:val="en-ID" w:eastAsia="en-ID"/>
        </w:rPr>
        <w:t xml:space="preserve">, </w:t>
      </w:r>
      <w:r w:rsidRPr="00272CEF">
        <w:rPr>
          <w:i/>
          <w:iCs/>
          <w:lang w:val="en-ID" w:eastAsia="en-ID"/>
        </w:rPr>
        <w:t>May</w:t>
      </w:r>
      <w:r w:rsidRPr="00272CEF">
        <w:rPr>
          <w:lang w:val="en-ID" w:eastAsia="en-ID"/>
        </w:rPr>
        <w:t>, 791–801.</w:t>
      </w:r>
    </w:p>
    <w:p w14:paraId="2B71BC8D" w14:textId="77777777" w:rsidR="0020378D" w:rsidRPr="00945101" w:rsidRDefault="0020378D" w:rsidP="0020378D">
      <w:pPr>
        <w:pStyle w:val="references0"/>
        <w:rPr>
          <w:ins w:id="27" w:author="fahmi abdillah" w:date="2022-07-13T23:51:00Z"/>
          <w:lang w:eastAsia="en-ID"/>
        </w:rPr>
      </w:pPr>
      <w:ins w:id="28" w:author="fahmi abdillah" w:date="2022-07-13T23:51:00Z">
        <w:r w:rsidRPr="00945101">
          <w:rPr>
            <w:lang w:eastAsia="en-ID"/>
          </w:rPr>
          <w:t xml:space="preserve">Koko Mukti Wibowo, Indra Kanedi, J. J. (2021). Sistem Informasi Geografis (Sig) Menentukan Lokasi Pertambangan Batu Bara Di Provinsi Bengkulu Berbasis Website. </w:t>
        </w:r>
        <w:r w:rsidRPr="00945101">
          <w:rPr>
            <w:i/>
            <w:iCs/>
            <w:lang w:eastAsia="en-ID"/>
          </w:rPr>
          <w:t>Jurnal Media Infotama</w:t>
        </w:r>
        <w:r w:rsidRPr="00945101">
          <w:rPr>
            <w:lang w:eastAsia="en-ID"/>
          </w:rPr>
          <w:t xml:space="preserve">, </w:t>
        </w:r>
        <w:r w:rsidRPr="00945101">
          <w:rPr>
            <w:i/>
            <w:iCs/>
            <w:lang w:eastAsia="en-ID"/>
          </w:rPr>
          <w:t>11</w:t>
        </w:r>
        <w:r w:rsidRPr="00945101">
          <w:rPr>
            <w:lang w:eastAsia="en-ID"/>
          </w:rPr>
          <w:t>(1), 223–260.</w:t>
        </w:r>
      </w:ins>
    </w:p>
    <w:p w14:paraId="455B396D" w14:textId="77777777" w:rsidR="0020378D" w:rsidRPr="00945101" w:rsidRDefault="0020378D" w:rsidP="0020378D">
      <w:pPr>
        <w:pStyle w:val="references0"/>
        <w:rPr>
          <w:ins w:id="29" w:author="fahmi abdillah" w:date="2022-07-13T23:51:00Z"/>
          <w:lang w:eastAsia="en-ID"/>
        </w:rPr>
      </w:pPr>
      <w:ins w:id="30" w:author="fahmi abdillah" w:date="2022-07-13T23:51:00Z">
        <w:r w:rsidRPr="00945101">
          <w:rPr>
            <w:lang w:eastAsia="en-ID"/>
          </w:rPr>
          <w:t xml:space="preserve">Liao, S. H., Chu, P. H., &amp; Hsiao, P. Y. (2012). Data mining techniques and applications - A decade review from 2000 to 2011. </w:t>
        </w:r>
        <w:r w:rsidRPr="00945101">
          <w:rPr>
            <w:i/>
            <w:iCs/>
            <w:lang w:eastAsia="en-ID"/>
          </w:rPr>
          <w:t>Expert Systems with Applications</w:t>
        </w:r>
        <w:r w:rsidRPr="00945101">
          <w:rPr>
            <w:lang w:eastAsia="en-ID"/>
          </w:rPr>
          <w:t xml:space="preserve">, </w:t>
        </w:r>
        <w:r w:rsidRPr="00945101">
          <w:rPr>
            <w:i/>
            <w:iCs/>
            <w:lang w:eastAsia="en-ID"/>
          </w:rPr>
          <w:t>39</w:t>
        </w:r>
        <w:r w:rsidRPr="00945101">
          <w:rPr>
            <w:lang w:eastAsia="en-ID"/>
          </w:rPr>
          <w:t>(12), 11303–11311. https://doi.org/10.1016/j.eswa.2012.02.063</w:t>
        </w:r>
      </w:ins>
    </w:p>
    <w:p w14:paraId="57B6DA05" w14:textId="77777777" w:rsidR="0020378D" w:rsidRPr="00945101" w:rsidRDefault="0020378D" w:rsidP="0020378D">
      <w:pPr>
        <w:pStyle w:val="references0"/>
        <w:rPr>
          <w:ins w:id="31" w:author="fahmi abdillah" w:date="2022-07-13T23:51:00Z"/>
          <w:lang w:eastAsia="en-ID"/>
        </w:rPr>
      </w:pPr>
      <w:ins w:id="32" w:author="fahmi abdillah" w:date="2022-07-13T23:51:00Z">
        <w:r w:rsidRPr="00945101">
          <w:rPr>
            <w:lang w:eastAsia="en-ID"/>
          </w:rPr>
          <w:t xml:space="preserve">Melcer, E. F., &amp; Isbister, K. (2018). Bots &amp; (main)frames: Exploring the impact of tangible blocks and collaborative play in an educational programming game. </w:t>
        </w:r>
        <w:r w:rsidRPr="00945101">
          <w:rPr>
            <w:i/>
            <w:iCs/>
            <w:lang w:eastAsia="en-ID"/>
          </w:rPr>
          <w:t>Conference on Human Factors in Computing Systems - Proceedings</w:t>
        </w:r>
        <w:r w:rsidRPr="00945101">
          <w:rPr>
            <w:lang w:eastAsia="en-ID"/>
          </w:rPr>
          <w:t xml:space="preserve">, </w:t>
        </w:r>
        <w:r w:rsidRPr="00945101">
          <w:rPr>
            <w:i/>
            <w:iCs/>
            <w:lang w:eastAsia="en-ID"/>
          </w:rPr>
          <w:t>2018</w:t>
        </w:r>
        <w:r w:rsidRPr="00945101">
          <w:rPr>
            <w:lang w:eastAsia="en-ID"/>
          </w:rPr>
          <w:t>-</w:t>
        </w:r>
        <w:r w:rsidRPr="00945101">
          <w:rPr>
            <w:i/>
            <w:iCs/>
            <w:lang w:eastAsia="en-ID"/>
          </w:rPr>
          <w:t>April</w:t>
        </w:r>
        <w:r w:rsidRPr="00945101">
          <w:rPr>
            <w:lang w:eastAsia="en-ID"/>
          </w:rPr>
          <w:t>(April). https://doi.org/10.1145/3173574.3173840</w:t>
        </w:r>
      </w:ins>
    </w:p>
    <w:p w14:paraId="1CD6E057" w14:textId="77777777" w:rsidR="0020378D" w:rsidRPr="00945101" w:rsidRDefault="0020378D" w:rsidP="0020378D">
      <w:pPr>
        <w:pStyle w:val="references0"/>
        <w:rPr>
          <w:ins w:id="33" w:author="fahmi abdillah" w:date="2022-07-13T23:51:00Z"/>
          <w:lang w:eastAsia="en-ID"/>
        </w:rPr>
      </w:pPr>
      <w:ins w:id="34" w:author="fahmi abdillah" w:date="2022-07-13T23:51:00Z">
        <w:r w:rsidRPr="00945101">
          <w:rPr>
            <w:lang w:eastAsia="en-ID"/>
          </w:rPr>
          <w:lastRenderedPageBreak/>
          <w:t xml:space="preserve">Nurdiana, O., Jumadi, J., &amp; Nursantika, D. (2016). Perbandingan Metode Cosine Similarity Dengan Metode Jaccard Similarity Pada Aplikasi Pencarian Terjemah Al-Qur’an Dalam Bahasa Indonesia. </w:t>
        </w:r>
        <w:r w:rsidRPr="00945101">
          <w:rPr>
            <w:i/>
            <w:iCs/>
            <w:lang w:eastAsia="en-ID"/>
          </w:rPr>
          <w:t>Jurnal Online Informatika</w:t>
        </w:r>
        <w:r w:rsidRPr="00945101">
          <w:rPr>
            <w:lang w:eastAsia="en-ID"/>
          </w:rPr>
          <w:t xml:space="preserve">, </w:t>
        </w:r>
        <w:r w:rsidRPr="00945101">
          <w:rPr>
            <w:i/>
            <w:iCs/>
            <w:lang w:eastAsia="en-ID"/>
          </w:rPr>
          <w:t>1</w:t>
        </w:r>
        <w:r w:rsidRPr="00945101">
          <w:rPr>
            <w:lang w:eastAsia="en-ID"/>
          </w:rPr>
          <w:t>(1), 59. https://doi.org/10.15575/join.v1i1.12</w:t>
        </w:r>
      </w:ins>
    </w:p>
    <w:p w14:paraId="7A691A02" w14:textId="77777777" w:rsidR="0020378D" w:rsidRPr="00945101" w:rsidRDefault="0020378D" w:rsidP="0020378D">
      <w:pPr>
        <w:pStyle w:val="references0"/>
        <w:rPr>
          <w:ins w:id="35" w:author="fahmi abdillah" w:date="2022-07-13T23:51:00Z"/>
          <w:lang w:eastAsia="en-ID"/>
        </w:rPr>
      </w:pPr>
      <w:ins w:id="36" w:author="fahmi abdillah" w:date="2022-07-13T23:51:00Z">
        <w:r w:rsidRPr="00945101">
          <w:rPr>
            <w:lang w:eastAsia="en-ID"/>
          </w:rPr>
          <w:t>Prabahari, R. . T. (2014). A Comparative Analysis of Density Based Clustering Techniques for Outlier Mining. 3(11), 132–136.</w:t>
        </w:r>
      </w:ins>
    </w:p>
    <w:p w14:paraId="2D17A59B" w14:textId="77777777" w:rsidR="0020378D" w:rsidRPr="00945101" w:rsidRDefault="0020378D" w:rsidP="0020378D">
      <w:pPr>
        <w:pStyle w:val="references0"/>
        <w:rPr>
          <w:ins w:id="37" w:author="fahmi abdillah" w:date="2022-07-13T23:51:00Z"/>
          <w:lang w:eastAsia="en-ID"/>
        </w:rPr>
      </w:pPr>
      <w:ins w:id="38" w:author="fahmi abdillah" w:date="2022-07-13T23:51:00Z">
        <w:r w:rsidRPr="00945101">
          <w:rPr>
            <w:lang w:eastAsia="en-ID"/>
          </w:rPr>
          <w:t xml:space="preserve">Putri, M. M., Dewi, C., Permata Siam, E., Asri Wijayanti, G., Aulia, N., &amp; Nooraeni, R. (2021). </w:t>
        </w:r>
        <w:r w:rsidRPr="00945101">
          <w:rPr>
            <w:i/>
            <w:iCs/>
            <w:lang w:eastAsia="en-ID"/>
          </w:rPr>
          <w:t>Komparasi DBSCAN dan K-Means Clustering pada Pengelompokan Status Desa di Jawa Tengah Tahun 2020</w:t>
        </w:r>
        <w:r w:rsidRPr="00945101">
          <w:rPr>
            <w:lang w:eastAsia="en-ID"/>
          </w:rPr>
          <w:t xml:space="preserve">. </w:t>
        </w:r>
        <w:r w:rsidRPr="00945101">
          <w:rPr>
            <w:i/>
            <w:iCs/>
            <w:lang w:eastAsia="en-ID"/>
          </w:rPr>
          <w:t>17</w:t>
        </w:r>
        <w:r w:rsidRPr="00945101">
          <w:rPr>
            <w:lang w:eastAsia="en-ID"/>
          </w:rPr>
          <w:t>(3), 394–404. https://doi.org/10.20956/j.v17i3.11704</w:t>
        </w:r>
      </w:ins>
    </w:p>
    <w:p w14:paraId="7F38EDEB" w14:textId="77777777" w:rsidR="0020378D" w:rsidRPr="00945101" w:rsidRDefault="0020378D" w:rsidP="0020378D">
      <w:pPr>
        <w:pStyle w:val="references0"/>
        <w:rPr>
          <w:ins w:id="39" w:author="fahmi abdillah" w:date="2022-07-13T23:51:00Z"/>
          <w:lang w:eastAsia="en-ID"/>
        </w:rPr>
      </w:pPr>
      <w:ins w:id="40" w:author="fahmi abdillah" w:date="2022-07-13T23:51:00Z">
        <w:r w:rsidRPr="00945101">
          <w:rPr>
            <w:lang w:eastAsia="en-ID"/>
          </w:rPr>
          <w:t xml:space="preserve">Rahmanti, A. R., Ningrum, D. N. A., Lazuardi, L., Yang, H. C., &amp; Li, Y. C. (2021). Social Media Data Analytics for Outbreak Risk Communication: Public Attention on the “New Normal” During the COVID-19 Pandemic in Indonesia. </w:t>
        </w:r>
        <w:r w:rsidRPr="00945101">
          <w:rPr>
            <w:i/>
            <w:iCs/>
            <w:lang w:eastAsia="en-ID"/>
          </w:rPr>
          <w:t>Computer Methods and Programs in Biomedicine</w:t>
        </w:r>
        <w:r w:rsidRPr="00945101">
          <w:rPr>
            <w:lang w:eastAsia="en-ID"/>
          </w:rPr>
          <w:t xml:space="preserve">, </w:t>
        </w:r>
        <w:r w:rsidRPr="00945101">
          <w:rPr>
            <w:i/>
            <w:iCs/>
            <w:lang w:eastAsia="en-ID"/>
          </w:rPr>
          <w:t>205</w:t>
        </w:r>
        <w:r w:rsidRPr="00945101">
          <w:rPr>
            <w:lang w:eastAsia="en-ID"/>
          </w:rPr>
          <w:t>, 106083. https://doi.org/10.1016/j.cmpb.2021.106083</w:t>
        </w:r>
      </w:ins>
    </w:p>
    <w:p w14:paraId="460C3C91" w14:textId="77777777" w:rsidR="0020378D" w:rsidRPr="00945101" w:rsidRDefault="0020378D" w:rsidP="0020378D">
      <w:pPr>
        <w:pStyle w:val="references0"/>
        <w:rPr>
          <w:ins w:id="41" w:author="fahmi abdillah" w:date="2022-07-13T23:51:00Z"/>
          <w:lang w:eastAsia="en-ID"/>
        </w:rPr>
      </w:pPr>
      <w:ins w:id="42" w:author="fahmi abdillah" w:date="2022-07-13T23:51:00Z">
        <w:r w:rsidRPr="00945101">
          <w:rPr>
            <w:lang w:eastAsia="en-ID"/>
          </w:rPr>
          <w:t xml:space="preserve">Sakaki, T., Okazaki, M., &amp; Matsuo, Y. (2013). Tweet analysis for real-time event detection and earthquake reporting system development. </w:t>
        </w:r>
        <w:r w:rsidRPr="00945101">
          <w:rPr>
            <w:i/>
            <w:iCs/>
            <w:lang w:eastAsia="en-ID"/>
          </w:rPr>
          <w:t>IEEE Transactions on Knowledge and Data Engineering</w:t>
        </w:r>
        <w:r w:rsidRPr="00945101">
          <w:rPr>
            <w:lang w:eastAsia="en-ID"/>
          </w:rPr>
          <w:t xml:space="preserve">, </w:t>
        </w:r>
        <w:r w:rsidRPr="00945101">
          <w:rPr>
            <w:i/>
            <w:iCs/>
            <w:lang w:eastAsia="en-ID"/>
          </w:rPr>
          <w:t>25</w:t>
        </w:r>
        <w:r w:rsidRPr="00945101">
          <w:rPr>
            <w:lang w:eastAsia="en-ID"/>
          </w:rPr>
          <w:t>(4), 919–931. https://doi.org/10.1109/TKDE.2012.29</w:t>
        </w:r>
      </w:ins>
    </w:p>
    <w:p w14:paraId="7579F8CF" w14:textId="1D67D43C" w:rsidR="00281E6F" w:rsidRPr="00281E6F" w:rsidRDefault="00281E6F" w:rsidP="00281E6F">
      <w:pPr>
        <w:pStyle w:val="references0"/>
        <w:rPr>
          <w:lang w:val="en-ID" w:eastAsia="en-ID"/>
        </w:rPr>
      </w:pPr>
      <w:r w:rsidRPr="00281E6F">
        <w:rPr>
          <w:lang w:val="en-ID" w:eastAsia="en-ID"/>
        </w:rPr>
        <w:t>Salman, N. (2023). Density-Based Clustering Analysis. 8, 1–8.</w:t>
      </w:r>
    </w:p>
    <w:p w14:paraId="5E7C6B9A" w14:textId="4FAB30BF" w:rsidR="0020378D" w:rsidRPr="00945101" w:rsidRDefault="0020378D" w:rsidP="0020378D">
      <w:pPr>
        <w:pStyle w:val="references0"/>
        <w:rPr>
          <w:ins w:id="43" w:author="fahmi abdillah" w:date="2022-07-13T23:51:00Z"/>
          <w:lang w:eastAsia="en-ID"/>
        </w:rPr>
      </w:pPr>
      <w:ins w:id="44" w:author="fahmi abdillah" w:date="2022-07-13T23:51:00Z">
        <w:r w:rsidRPr="00945101">
          <w:rPr>
            <w:lang w:eastAsia="en-ID"/>
          </w:rPr>
          <w:t xml:space="preserve">Santoso, A. M. . (2022). Covid-19 : Varian Dan Mutasi. </w:t>
        </w:r>
        <w:r w:rsidRPr="00945101">
          <w:rPr>
            <w:i/>
            <w:iCs/>
            <w:lang w:eastAsia="en-ID"/>
          </w:rPr>
          <w:t>Jurnal Medika Hutama</w:t>
        </w:r>
        <w:r w:rsidRPr="00945101">
          <w:rPr>
            <w:lang w:eastAsia="en-ID"/>
          </w:rPr>
          <w:t xml:space="preserve">, </w:t>
        </w:r>
        <w:r w:rsidRPr="00945101">
          <w:rPr>
            <w:i/>
            <w:iCs/>
            <w:lang w:eastAsia="en-ID"/>
          </w:rPr>
          <w:t>3</w:t>
        </w:r>
        <w:r w:rsidRPr="00945101">
          <w:rPr>
            <w:lang w:eastAsia="en-ID"/>
          </w:rPr>
          <w:t>(02), 1980–1986. https://jurnalmedikahutama.com/index.php/JMH/article/view/396/271</w:t>
        </w:r>
      </w:ins>
    </w:p>
    <w:p w14:paraId="6638E67C" w14:textId="77777777" w:rsidR="0020378D" w:rsidRPr="00945101" w:rsidRDefault="0020378D" w:rsidP="0020378D">
      <w:pPr>
        <w:pStyle w:val="references0"/>
        <w:rPr>
          <w:ins w:id="45" w:author="fahmi abdillah" w:date="2022-07-13T23:51:00Z"/>
          <w:lang w:eastAsia="en-ID"/>
        </w:rPr>
      </w:pPr>
      <w:ins w:id="46" w:author="fahmi abdillah" w:date="2022-07-13T23:51:00Z">
        <w:r w:rsidRPr="00945101">
          <w:rPr>
            <w:lang w:eastAsia="en-ID"/>
          </w:rPr>
          <w:t xml:space="preserve">Silitonga, P. (2016). ANALISIS POLA PENYEBARAN PENYAKIT PASIEN PENGGUNA BADAN PENYELENGGARA JAMINAN SOSIAL (BPJS) KESEHATAN DENGAN MENGGUNAKAN METODE DBSCAN CLUSTERING ( Studi Kasus Rumah Sakit Umum Pusat Haji Adam Malik Medan ). </w:t>
        </w:r>
        <w:r w:rsidRPr="00945101">
          <w:rPr>
            <w:i/>
            <w:iCs/>
            <w:lang w:eastAsia="en-ID"/>
          </w:rPr>
          <w:t>Jurnal TIMES</w:t>
        </w:r>
        <w:r w:rsidRPr="00945101">
          <w:rPr>
            <w:lang w:eastAsia="en-ID"/>
          </w:rPr>
          <w:t xml:space="preserve">, </w:t>
        </w:r>
        <w:r w:rsidRPr="00945101">
          <w:rPr>
            <w:i/>
            <w:iCs/>
            <w:lang w:eastAsia="en-ID"/>
          </w:rPr>
          <w:t>Vol. V No</w:t>
        </w:r>
        <w:r w:rsidRPr="00945101">
          <w:rPr>
            <w:lang w:eastAsia="en-ID"/>
          </w:rPr>
          <w:t>(ISSN : 2337-3601), 11–40. http://etd.lib.metu.edu.tr/upload/12620012/index.pdf</w:t>
        </w:r>
      </w:ins>
    </w:p>
    <w:p w14:paraId="2FEF0055" w14:textId="77777777" w:rsidR="0020378D" w:rsidRPr="00945101" w:rsidRDefault="0020378D" w:rsidP="0020378D">
      <w:pPr>
        <w:pStyle w:val="references0"/>
        <w:rPr>
          <w:ins w:id="47" w:author="fahmi abdillah" w:date="2022-07-13T23:51:00Z"/>
          <w:lang w:eastAsia="en-ID"/>
        </w:rPr>
      </w:pPr>
      <w:ins w:id="48" w:author="fahmi abdillah" w:date="2022-07-13T23:51:00Z">
        <w:r w:rsidRPr="00945101">
          <w:rPr>
            <w:lang w:eastAsia="en-ID"/>
          </w:rPr>
          <w:t xml:space="preserve">Susanto, H., Sumpeno, S., &amp; Rachmadi, R. F. (2014). Visualisasi Data Teks TwitterBerbasis Bahasa Indonesia Menggunakan Teknik Pengklasteran. </w:t>
        </w:r>
        <w:r w:rsidRPr="00945101">
          <w:rPr>
            <w:i/>
            <w:iCs/>
            <w:lang w:eastAsia="en-ID"/>
          </w:rPr>
          <w:t>Jurnal Teknik Elektro Institut Teknologi Sepuluh Nopember</w:t>
        </w:r>
        <w:r w:rsidRPr="00945101">
          <w:rPr>
            <w:lang w:eastAsia="en-ID"/>
          </w:rPr>
          <w:t>, 6. http://digilib.its.ac.id/ITS-paper-22121150006831/35629</w:t>
        </w:r>
      </w:ins>
    </w:p>
    <w:p w14:paraId="7EEC9C2F" w14:textId="77777777" w:rsidR="0020378D" w:rsidRPr="00945101" w:rsidRDefault="0020378D" w:rsidP="0020378D">
      <w:pPr>
        <w:pStyle w:val="references0"/>
        <w:rPr>
          <w:ins w:id="49" w:author="fahmi abdillah" w:date="2022-07-13T23:51:00Z"/>
          <w:lang w:eastAsia="en-ID"/>
        </w:rPr>
      </w:pPr>
      <w:ins w:id="50" w:author="fahmi abdillah" w:date="2022-07-13T23:51:00Z">
        <w:r w:rsidRPr="00945101">
          <w:rPr>
            <w:lang w:eastAsia="en-ID"/>
          </w:rPr>
          <w:t xml:space="preserve">Susilo, A., Rumende, C. M., Pitoyo, C. W., Santoso, W. D., Yulianti, M., Herikurniawan, H., Sinto, R., Singh, G., Nainggolan, L., Nelwan, E. J., Chen, L. K., Widhani, A., Wijaya, E., Wicaksana, B., Maksum, M., Annisa, F., Jasirwan, C. O. M., &amp; Yunihastuti, E. (2020). Coronavirus Disease 2019: Tinjauan Literatur Terkini. </w:t>
        </w:r>
        <w:r w:rsidRPr="00945101">
          <w:rPr>
            <w:i/>
            <w:iCs/>
            <w:lang w:eastAsia="en-ID"/>
          </w:rPr>
          <w:t>Jurnal Penyakit Dalam Indonesia</w:t>
        </w:r>
        <w:r w:rsidRPr="00945101">
          <w:rPr>
            <w:lang w:eastAsia="en-ID"/>
          </w:rPr>
          <w:t xml:space="preserve">, </w:t>
        </w:r>
        <w:r w:rsidRPr="00945101">
          <w:rPr>
            <w:i/>
            <w:iCs/>
            <w:lang w:eastAsia="en-ID"/>
          </w:rPr>
          <w:t>7</w:t>
        </w:r>
        <w:r w:rsidRPr="00945101">
          <w:rPr>
            <w:lang w:eastAsia="en-ID"/>
          </w:rPr>
          <w:t>(1), 45. https://doi.org/10.7454/jpdi.v7i1.415</w:t>
        </w:r>
      </w:ins>
    </w:p>
    <w:p w14:paraId="01EAB146" w14:textId="364C9A60" w:rsidR="00211AE5" w:rsidRDefault="0020378D" w:rsidP="00211AE5">
      <w:pPr>
        <w:pStyle w:val="references0"/>
        <w:rPr>
          <w:lang w:eastAsia="en-ID"/>
        </w:rPr>
      </w:pPr>
      <w:ins w:id="51" w:author="fahmi abdillah" w:date="2022-07-13T23:51:00Z">
        <w:r w:rsidRPr="00945101">
          <w:rPr>
            <w:lang w:eastAsia="en-ID"/>
          </w:rPr>
          <w:t xml:space="preserve">Wahyuni, R. T., Prastiyanto, D., &amp; Supraptono, E. (2017). Penerapan Algoritma Cosine Similarity dan Pembobotan TF-IDF pada Sistem Klasifikasi Dokumen Skripsi. </w:t>
        </w:r>
        <w:r w:rsidRPr="00945101">
          <w:rPr>
            <w:i/>
            <w:iCs/>
            <w:lang w:eastAsia="en-ID"/>
          </w:rPr>
          <w:t>Jurnal Teknik Elektro Universitas Negeri Semarang</w:t>
        </w:r>
        <w:r w:rsidRPr="00945101">
          <w:rPr>
            <w:lang w:eastAsia="en-ID"/>
          </w:rPr>
          <w:t xml:space="preserve">, </w:t>
        </w:r>
        <w:r w:rsidRPr="00945101">
          <w:rPr>
            <w:i/>
            <w:iCs/>
            <w:lang w:eastAsia="en-ID"/>
          </w:rPr>
          <w:t>9</w:t>
        </w:r>
        <w:r w:rsidRPr="00945101">
          <w:rPr>
            <w:lang w:eastAsia="en-ID"/>
          </w:rPr>
          <w:t>(1), 18–23. https://journal.unnes.ac.id/nju/index.php/jte/article/download/10955/6659</w:t>
        </w:r>
      </w:ins>
      <w:r w:rsidR="00C652C6">
        <w:rPr>
          <w:lang w:eastAsia="en-ID"/>
        </w:rPr>
        <w:t>.</w:t>
      </w:r>
      <w:r w:rsidR="00211AE5" w:rsidRPr="00211AE5">
        <w:rPr>
          <w:lang w:eastAsia="en-ID"/>
        </w:rPr>
        <w:t xml:space="preserve"> </w:t>
      </w:r>
    </w:p>
    <w:p w14:paraId="1EBECE51" w14:textId="167F9991" w:rsidR="00C652C6" w:rsidRPr="00C652C6" w:rsidRDefault="00211AE5" w:rsidP="00211AE5">
      <w:pPr>
        <w:pStyle w:val="references0"/>
        <w:rPr>
          <w:lang w:eastAsia="en-ID"/>
        </w:rPr>
      </w:pPr>
      <w:r w:rsidRPr="00BA7D47">
        <w:rPr>
          <w:lang w:eastAsia="en-ID"/>
        </w:rPr>
        <w:t>Terpstra, Teun &amp; Vries, A. &amp; Stronkman, Richard &amp; Paradies, G.L.. (2012). Towards a realtime twitter analysis during crises for operational crisis management. 1-9.</w:t>
      </w:r>
    </w:p>
    <w:bookmarkEnd w:id="5"/>
    <w:p w14:paraId="72CC4F39" w14:textId="77777777" w:rsidR="000E05CE" w:rsidRPr="00D472B7" w:rsidRDefault="000E05CE" w:rsidP="000E05CE">
      <w:pPr>
        <w:shd w:val="clear" w:color="auto" w:fill="FFFFFF"/>
        <w:spacing w:line="276" w:lineRule="auto"/>
        <w:rPr>
          <w:color w:val="222222"/>
          <w:sz w:val="16"/>
          <w:szCs w:val="16"/>
        </w:rPr>
      </w:pPr>
    </w:p>
    <w:p w14:paraId="0B7025AC" w14:textId="77777777" w:rsidR="00526D14" w:rsidRPr="00D472B7" w:rsidRDefault="00526D14" w:rsidP="000E05CE">
      <w:pPr>
        <w:shd w:val="clear" w:color="auto" w:fill="FFFFFF"/>
        <w:spacing w:line="276" w:lineRule="auto"/>
        <w:rPr>
          <w:color w:val="222222"/>
          <w:sz w:val="16"/>
          <w:szCs w:val="16"/>
        </w:rPr>
      </w:pPr>
    </w:p>
    <w:p w14:paraId="4E636B42" w14:textId="77777777" w:rsidR="005B4815" w:rsidRPr="00233BD5" w:rsidRDefault="005B4815" w:rsidP="005B4815">
      <w:pPr>
        <w:shd w:val="clear" w:color="auto" w:fill="FFFFFF"/>
        <w:spacing w:line="276" w:lineRule="auto"/>
        <w:ind w:firstLine="0"/>
        <w:rPr>
          <w:color w:val="222222"/>
          <w:sz w:val="16"/>
          <w:szCs w:val="16"/>
        </w:rPr>
      </w:pPr>
      <w:r w:rsidRPr="006E4B6C">
        <w:rPr>
          <w:b/>
          <w:bCs/>
        </w:rPr>
        <w:t xml:space="preserve">Publisher’s Note: </w:t>
      </w:r>
      <w:r w:rsidRPr="00214A7F">
        <w:t xml:space="preserve">Publisher stays neutral </w:t>
      </w:r>
      <w:proofErr w:type="gramStart"/>
      <w:r w:rsidRPr="00214A7F">
        <w:t>with regard to</w:t>
      </w:r>
      <w:proofErr w:type="gramEnd"/>
      <w:r w:rsidRPr="00214A7F">
        <w:t xml:space="preserve"> jurisdictional claims in published maps and institutional affiliations.</w:t>
      </w:r>
    </w:p>
    <w:sectPr w:rsidR="005B4815" w:rsidRPr="00233BD5" w:rsidSect="00134EFA">
      <w:headerReference w:type="default" r:id="rId20"/>
      <w:headerReference w:type="first" r:id="rId21"/>
      <w:footerReference w:type="first" r:id="rId22"/>
      <w:footnotePr>
        <w:numFmt w:val="chicago"/>
      </w:footnotePr>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5332" w14:textId="77777777" w:rsidR="000446B7" w:rsidRDefault="000446B7">
      <w:r>
        <w:separator/>
      </w:r>
    </w:p>
  </w:endnote>
  <w:endnote w:type="continuationSeparator" w:id="0">
    <w:p w14:paraId="13AAAA19" w14:textId="77777777" w:rsidR="000446B7" w:rsidRDefault="0004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FE07" w14:textId="77777777" w:rsidR="00134EFA" w:rsidRPr="00A04172" w:rsidRDefault="00134EFA" w:rsidP="00134EFA">
    <w:pPr>
      <w:pStyle w:val="Footer"/>
      <w:jc w:val="center"/>
      <w:rPr>
        <w:sz w:val="16"/>
        <w:szCs w:val="16"/>
        <w:lang w:val="id-ID"/>
      </w:rPr>
    </w:pPr>
    <w:r w:rsidRPr="00A04172">
      <w:rPr>
        <w:sz w:val="16"/>
        <w:szCs w:val="16"/>
        <w:lang w:val="id-ID"/>
      </w:rPr>
      <w:t>ISSN 2443-2555</w:t>
    </w:r>
    <w:r>
      <w:rPr>
        <w:sz w:val="16"/>
        <w:szCs w:val="16"/>
      </w:rPr>
      <w:t xml:space="preserve"> (online) </w:t>
    </w:r>
    <w:r w:rsidRPr="00045A61">
      <w:rPr>
        <w:sz w:val="16"/>
        <w:szCs w:val="16"/>
      </w:rPr>
      <w:t>2598-6333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w:t>
    </w:r>
    <w:r>
      <w:rPr>
        <w:sz w:val="16"/>
        <w:szCs w:val="16"/>
      </w:rPr>
      <w:t>XX</w:t>
    </w:r>
    <w:r w:rsidRPr="00A04172">
      <w:rPr>
        <w:sz w:val="16"/>
        <w:szCs w:val="16"/>
        <w:lang w:val="id-ID"/>
      </w:rPr>
      <w:t xml:space="preserve"> The Authors. Published by Universitas Airlangga. </w:t>
    </w:r>
    <w:r w:rsidRPr="00A04172">
      <w:rPr>
        <w:sz w:val="16"/>
        <w:szCs w:val="16"/>
        <w:lang w:val="id-ID"/>
      </w:rPr>
      <w:br/>
      <w:t>This is an open access article under the CC BY 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28E11322" w14:textId="77777777" w:rsidR="00134EFA" w:rsidRPr="00055ECD" w:rsidRDefault="00134EFA" w:rsidP="00134EFA">
    <w:pPr>
      <w:pStyle w:val="Footer"/>
      <w:jc w:val="center"/>
    </w:pPr>
    <w:r w:rsidRPr="00A04172">
      <w:rPr>
        <w:sz w:val="16"/>
        <w:szCs w:val="16"/>
        <w:lang w:val="id-ID"/>
      </w:rPr>
      <w:t>doi: http://dx.doi.org/10.20473/jisebi.</w:t>
    </w:r>
    <w:r>
      <w:rPr>
        <w:sz w:val="16"/>
        <w:szCs w:val="16"/>
      </w:rPr>
      <w:t>X</w:t>
    </w:r>
    <w:r w:rsidRPr="00A04172">
      <w:rPr>
        <w:sz w:val="16"/>
        <w:szCs w:val="16"/>
        <w:lang w:val="id-ID"/>
      </w:rPr>
      <w:t>.</w:t>
    </w:r>
    <w:r>
      <w:rPr>
        <w:sz w:val="16"/>
        <w:szCs w:val="16"/>
      </w:rPr>
      <w:t>X</w:t>
    </w:r>
    <w:r w:rsidRPr="00A04172">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E1ED7" w14:textId="77777777" w:rsidR="000446B7" w:rsidRDefault="000446B7"/>
  </w:footnote>
  <w:footnote w:type="continuationSeparator" w:id="0">
    <w:p w14:paraId="2B11A0D3" w14:textId="77777777" w:rsidR="000446B7" w:rsidRDefault="000446B7">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5E27" w14:textId="77777777" w:rsidR="00134EFA" w:rsidRPr="009F4CDF" w:rsidRDefault="00134EFA" w:rsidP="00134EFA">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w:t>
    </w:r>
    <w:r w:rsidRPr="00EC715F">
      <w:rPr>
        <w:i/>
        <w:sz w:val="16"/>
        <w:szCs w:val="16"/>
        <w:lang w:val="id-ID"/>
      </w:rPr>
      <w:t xml:space="preserve"> &amp;</w:t>
    </w:r>
    <w:r>
      <w:rPr>
        <w:i/>
        <w:sz w:val="16"/>
        <w:szCs w:val="16"/>
      </w:rPr>
      <w:t xml:space="preserve"> Last Name Author</w:t>
    </w:r>
    <w:r>
      <w:rPr>
        <w:i/>
        <w:sz w:val="16"/>
        <w:szCs w:val="16"/>
        <w:lang w:val="id-ID"/>
      </w:rPr>
      <w:t xml:space="preserve">3 </w:t>
    </w:r>
    <w:r w:rsidRPr="00322D02">
      <w:rPr>
        <w:i/>
        <w:sz w:val="16"/>
        <w:szCs w:val="16"/>
        <w:lang w:val="id-ID"/>
      </w:rPr>
      <w:br/>
      <w:t xml:space="preserve"> Journal of Information Systems Engineering and Business Intelligence</w:t>
    </w:r>
    <w:r>
      <w:rPr>
        <w:sz w:val="16"/>
        <w:szCs w:val="16"/>
        <w:lang w:val="id-ID"/>
      </w:rPr>
      <w:t>,</w:t>
    </w:r>
    <w:r>
      <w:rPr>
        <w:sz w:val="16"/>
        <w:szCs w:val="16"/>
      </w:rPr>
      <w:t xml:space="preserve"> XXXX</w:t>
    </w:r>
    <w:r w:rsidRPr="00322D02">
      <w:rPr>
        <w:sz w:val="16"/>
        <w:szCs w:val="16"/>
        <w:lang w:val="id-ID"/>
      </w:rPr>
      <w:t>, X (</w:t>
    </w:r>
    <w:r>
      <w:rPr>
        <w:sz w:val="16"/>
        <w:szCs w:val="16"/>
      </w:rPr>
      <w:t>X</w:t>
    </w:r>
    <w:r w:rsidRPr="00322D02">
      <w:rPr>
        <w:sz w:val="16"/>
        <w:szCs w:val="16"/>
        <w:lang w:val="id-ID"/>
      </w:rPr>
      <w:t xml:space="preserve">), </w:t>
    </w:r>
    <w:r>
      <w:rPr>
        <w:sz w:val="16"/>
        <w:szCs w:val="16"/>
      </w:rPr>
      <w:t>pp</w:t>
    </w:r>
    <w:r w:rsidRPr="00322D02">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07A2"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Journal of</w:t>
    </w:r>
  </w:p>
  <w:p w14:paraId="129D809C" w14:textId="77777777" w:rsidR="00134EFA" w:rsidRPr="00083B68" w:rsidRDefault="00134EFA" w:rsidP="00134EFA">
    <w:pPr>
      <w:ind w:firstLine="0"/>
      <w:rPr>
        <w:rFonts w:ascii="Californian FB" w:hAnsi="Californian FB"/>
        <w:b/>
        <w:sz w:val="28"/>
        <w:szCs w:val="28"/>
        <w:lang w:val="id-ID"/>
      </w:rPr>
    </w:pPr>
    <w:r w:rsidRPr="00083B68">
      <w:rPr>
        <w:rFonts w:ascii="Californian FB" w:hAnsi="Californian FB"/>
        <w:b/>
        <w:sz w:val="28"/>
        <w:szCs w:val="28"/>
        <w:lang w:val="id-ID"/>
      </w:rPr>
      <w:t>Information Systems Engineering</w:t>
    </w:r>
  </w:p>
  <w:p w14:paraId="3F5BA156" w14:textId="77777777" w:rsidR="00134EFA" w:rsidRPr="00083B68" w:rsidRDefault="00134EFA" w:rsidP="00134EFA">
    <w:pPr>
      <w:pBdr>
        <w:bottom w:val="single" w:sz="12" w:space="1" w:color="auto"/>
      </w:pBdr>
      <w:ind w:firstLine="0"/>
      <w:rPr>
        <w:rFonts w:ascii="Californian FB" w:hAnsi="Californian FB"/>
        <w:b/>
        <w:sz w:val="28"/>
        <w:szCs w:val="28"/>
        <w:lang w:val="id-ID"/>
      </w:rPr>
    </w:pPr>
    <w:r w:rsidRPr="00083B68">
      <w:rPr>
        <w:rFonts w:ascii="Californian FB" w:hAnsi="Californian FB"/>
        <w:b/>
        <w:sz w:val="28"/>
        <w:szCs w:val="28"/>
        <w:lang w:val="id-ID"/>
      </w:rPr>
      <w:t>and Business Intelligence</w:t>
    </w:r>
  </w:p>
  <w:p w14:paraId="394930B7" w14:textId="6C332B0C" w:rsidR="00134EFA" w:rsidRDefault="00134EFA" w:rsidP="00134EFA">
    <w:pPr>
      <w:pStyle w:val="Header"/>
      <w:jc w:val="right"/>
    </w:pPr>
    <w:r>
      <w:rPr>
        <w:rFonts w:ascii="Californian FB" w:hAnsi="Californian FB"/>
        <w:sz w:val="16"/>
        <w:szCs w:val="16"/>
        <w:lang w:val="id-ID"/>
      </w:rPr>
      <w:t xml:space="preserve">Vol.X, No.X, </w:t>
    </w:r>
    <w:r w:rsidR="002562A2">
      <w:rPr>
        <w:rFonts w:ascii="Californian FB" w:hAnsi="Californian FB"/>
        <w:sz w:val="16"/>
        <w:szCs w:val="16"/>
      </w:rPr>
      <w:t>February</w:t>
    </w:r>
    <w:r>
      <w:rPr>
        <w:rFonts w:ascii="Californian FB" w:hAnsi="Californian FB"/>
        <w:sz w:val="16"/>
        <w:szCs w:val="16"/>
        <w:lang w:val="id-ID"/>
      </w:rPr>
      <w:t>/</w:t>
    </w:r>
    <w:r w:rsidR="002562A2">
      <w:rPr>
        <w:rFonts w:ascii="Californian FB" w:hAnsi="Californian FB"/>
        <w:sz w:val="16"/>
        <w:szCs w:val="16"/>
      </w:rPr>
      <w:t>June/</w:t>
    </w:r>
    <w:r>
      <w:rPr>
        <w:rFonts w:ascii="Californian FB" w:hAnsi="Californian FB"/>
        <w:sz w:val="16"/>
        <w:szCs w:val="16"/>
        <w:lang w:val="id-ID"/>
      </w:rPr>
      <w:t>October XXXX</w:t>
    </w:r>
  </w:p>
  <w:p w14:paraId="47DEB977" w14:textId="77777777" w:rsidR="00134EFA" w:rsidRPr="001069F5" w:rsidRDefault="00134EFA" w:rsidP="00134EFA">
    <w:pPr>
      <w:pStyle w:val="Header"/>
      <w:jc w:val="right"/>
    </w:pPr>
    <w:r w:rsidRPr="001069F5">
      <w:rPr>
        <w:rFonts w:ascii="Californian FB" w:hAnsi="Californian FB"/>
        <w:sz w:val="16"/>
        <w:szCs w:val="16"/>
        <w:lang w:val="id-ID"/>
      </w:rPr>
      <w:t>Available online at: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1E20F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5049F1"/>
    <w:multiLevelType w:val="hybridMultilevel"/>
    <w:tmpl w:val="BA1408CE"/>
    <w:lvl w:ilvl="0" w:tplc="38090015">
      <w:start w:val="1"/>
      <w:numFmt w:val="upperLetter"/>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 w15:restartNumberingAfterBreak="0">
    <w:nsid w:val="1C575DD2"/>
    <w:multiLevelType w:val="hybridMultilevel"/>
    <w:tmpl w:val="36665AF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84A05A4"/>
    <w:multiLevelType w:val="hybridMultilevel"/>
    <w:tmpl w:val="3ABA605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73AF461D"/>
    <w:multiLevelType w:val="hybridMultilevel"/>
    <w:tmpl w:val="C2B2CE8C"/>
    <w:lvl w:ilvl="0" w:tplc="9968D3D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hmi abdillah">
    <w15:presenceInfo w15:providerId="Windows Live" w15:userId="3f15b1362644f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UxMrEwtjQ3MDFS0lEKTi0uzszPAykwqwUAkypZ3CwAAAA="/>
  </w:docVars>
  <w:rsids>
    <w:rsidRoot w:val="009F4B45"/>
    <w:rsid w:val="000006B4"/>
    <w:rsid w:val="00001466"/>
    <w:rsid w:val="00001619"/>
    <w:rsid w:val="00002366"/>
    <w:rsid w:val="00004427"/>
    <w:rsid w:val="00012840"/>
    <w:rsid w:val="00014762"/>
    <w:rsid w:val="00014B0B"/>
    <w:rsid w:val="00016BEC"/>
    <w:rsid w:val="0001739F"/>
    <w:rsid w:val="00021285"/>
    <w:rsid w:val="00022D42"/>
    <w:rsid w:val="0002654F"/>
    <w:rsid w:val="00026713"/>
    <w:rsid w:val="000268F5"/>
    <w:rsid w:val="00030B30"/>
    <w:rsid w:val="000324DA"/>
    <w:rsid w:val="00035D42"/>
    <w:rsid w:val="00040D74"/>
    <w:rsid w:val="00042E13"/>
    <w:rsid w:val="000446B7"/>
    <w:rsid w:val="0004558F"/>
    <w:rsid w:val="00045A61"/>
    <w:rsid w:val="0004776A"/>
    <w:rsid w:val="00050080"/>
    <w:rsid w:val="0005171F"/>
    <w:rsid w:val="00055844"/>
    <w:rsid w:val="00055ECD"/>
    <w:rsid w:val="00060250"/>
    <w:rsid w:val="000636EB"/>
    <w:rsid w:val="00065E3E"/>
    <w:rsid w:val="00066DA5"/>
    <w:rsid w:val="0007160B"/>
    <w:rsid w:val="0007183E"/>
    <w:rsid w:val="0007281E"/>
    <w:rsid w:val="0007357D"/>
    <w:rsid w:val="00074F84"/>
    <w:rsid w:val="00075107"/>
    <w:rsid w:val="000755CB"/>
    <w:rsid w:val="000778DB"/>
    <w:rsid w:val="00081069"/>
    <w:rsid w:val="00083EE3"/>
    <w:rsid w:val="00086111"/>
    <w:rsid w:val="0008690F"/>
    <w:rsid w:val="00095B71"/>
    <w:rsid w:val="00096206"/>
    <w:rsid w:val="000A04E8"/>
    <w:rsid w:val="000A0C2F"/>
    <w:rsid w:val="000A168B"/>
    <w:rsid w:val="000A294E"/>
    <w:rsid w:val="000A4538"/>
    <w:rsid w:val="000A7BC7"/>
    <w:rsid w:val="000B0B7C"/>
    <w:rsid w:val="000B6DB4"/>
    <w:rsid w:val="000C2884"/>
    <w:rsid w:val="000C40D5"/>
    <w:rsid w:val="000D0287"/>
    <w:rsid w:val="000D0ACB"/>
    <w:rsid w:val="000D1944"/>
    <w:rsid w:val="000D1D7D"/>
    <w:rsid w:val="000D27BA"/>
    <w:rsid w:val="000D2B69"/>
    <w:rsid w:val="000D2BDE"/>
    <w:rsid w:val="000D3C2F"/>
    <w:rsid w:val="000D71B1"/>
    <w:rsid w:val="000E05CE"/>
    <w:rsid w:val="000E4600"/>
    <w:rsid w:val="000E6ED9"/>
    <w:rsid w:val="000F0C53"/>
    <w:rsid w:val="000F4685"/>
    <w:rsid w:val="001000F4"/>
    <w:rsid w:val="00103CEC"/>
    <w:rsid w:val="001047B9"/>
    <w:rsid w:val="00104BB0"/>
    <w:rsid w:val="001069F5"/>
    <w:rsid w:val="0010794E"/>
    <w:rsid w:val="00110246"/>
    <w:rsid w:val="00113B55"/>
    <w:rsid w:val="00113F26"/>
    <w:rsid w:val="001153FA"/>
    <w:rsid w:val="0011651D"/>
    <w:rsid w:val="001176D5"/>
    <w:rsid w:val="00120070"/>
    <w:rsid w:val="0012091E"/>
    <w:rsid w:val="00121632"/>
    <w:rsid w:val="00127080"/>
    <w:rsid w:val="00133343"/>
    <w:rsid w:val="0013354F"/>
    <w:rsid w:val="00133B39"/>
    <w:rsid w:val="00134EFA"/>
    <w:rsid w:val="00135FF1"/>
    <w:rsid w:val="00140631"/>
    <w:rsid w:val="0014087C"/>
    <w:rsid w:val="00142CF6"/>
    <w:rsid w:val="00143F2E"/>
    <w:rsid w:val="00144E72"/>
    <w:rsid w:val="001506C9"/>
    <w:rsid w:val="00150E34"/>
    <w:rsid w:val="00152769"/>
    <w:rsid w:val="00152813"/>
    <w:rsid w:val="00153817"/>
    <w:rsid w:val="00153A77"/>
    <w:rsid w:val="001544FE"/>
    <w:rsid w:val="00156649"/>
    <w:rsid w:val="00160DBB"/>
    <w:rsid w:val="001615D6"/>
    <w:rsid w:val="00165520"/>
    <w:rsid w:val="00166C0E"/>
    <w:rsid w:val="00172803"/>
    <w:rsid w:val="001739C9"/>
    <w:rsid w:val="001754DD"/>
    <w:rsid w:val="001762D7"/>
    <w:rsid w:val="001768FF"/>
    <w:rsid w:val="00177F08"/>
    <w:rsid w:val="0018072A"/>
    <w:rsid w:val="00187E63"/>
    <w:rsid w:val="00190B8D"/>
    <w:rsid w:val="00191DE1"/>
    <w:rsid w:val="00193D72"/>
    <w:rsid w:val="0019666A"/>
    <w:rsid w:val="001973DC"/>
    <w:rsid w:val="001A0D6D"/>
    <w:rsid w:val="001A60B1"/>
    <w:rsid w:val="001A6F83"/>
    <w:rsid w:val="001B224C"/>
    <w:rsid w:val="001B2686"/>
    <w:rsid w:val="001B36B1"/>
    <w:rsid w:val="001B408A"/>
    <w:rsid w:val="001B5017"/>
    <w:rsid w:val="001B5172"/>
    <w:rsid w:val="001B5B00"/>
    <w:rsid w:val="001B7078"/>
    <w:rsid w:val="001B74E9"/>
    <w:rsid w:val="001C0160"/>
    <w:rsid w:val="001C02B4"/>
    <w:rsid w:val="001C5153"/>
    <w:rsid w:val="001D260A"/>
    <w:rsid w:val="001D4018"/>
    <w:rsid w:val="001D6B30"/>
    <w:rsid w:val="001D6E27"/>
    <w:rsid w:val="001D787D"/>
    <w:rsid w:val="001E1418"/>
    <w:rsid w:val="001E25C3"/>
    <w:rsid w:val="001E6760"/>
    <w:rsid w:val="001E791E"/>
    <w:rsid w:val="001E7B7A"/>
    <w:rsid w:val="001F1187"/>
    <w:rsid w:val="001F1377"/>
    <w:rsid w:val="001F2C5C"/>
    <w:rsid w:val="001F3316"/>
    <w:rsid w:val="001F4702"/>
    <w:rsid w:val="001F4C5C"/>
    <w:rsid w:val="001F5B48"/>
    <w:rsid w:val="00200352"/>
    <w:rsid w:val="0020227D"/>
    <w:rsid w:val="0020378D"/>
    <w:rsid w:val="00204478"/>
    <w:rsid w:val="00207E79"/>
    <w:rsid w:val="00211139"/>
    <w:rsid w:val="00211AE5"/>
    <w:rsid w:val="00214E2E"/>
    <w:rsid w:val="00216141"/>
    <w:rsid w:val="00217186"/>
    <w:rsid w:val="0022159E"/>
    <w:rsid w:val="00221AB2"/>
    <w:rsid w:val="00225782"/>
    <w:rsid w:val="00225959"/>
    <w:rsid w:val="00225980"/>
    <w:rsid w:val="00226C25"/>
    <w:rsid w:val="002313D6"/>
    <w:rsid w:val="00236881"/>
    <w:rsid w:val="00236E68"/>
    <w:rsid w:val="00241FFD"/>
    <w:rsid w:val="00242C0A"/>
    <w:rsid w:val="002434A1"/>
    <w:rsid w:val="00243736"/>
    <w:rsid w:val="002459B5"/>
    <w:rsid w:val="002505E4"/>
    <w:rsid w:val="00252199"/>
    <w:rsid w:val="0025280B"/>
    <w:rsid w:val="00252ADF"/>
    <w:rsid w:val="002562A2"/>
    <w:rsid w:val="002608D7"/>
    <w:rsid w:val="00261A7D"/>
    <w:rsid w:val="002634B8"/>
    <w:rsid w:val="0026388A"/>
    <w:rsid w:val="00263943"/>
    <w:rsid w:val="00265181"/>
    <w:rsid w:val="00265D45"/>
    <w:rsid w:val="00267B35"/>
    <w:rsid w:val="00267E53"/>
    <w:rsid w:val="00272CEF"/>
    <w:rsid w:val="002754A6"/>
    <w:rsid w:val="002763ED"/>
    <w:rsid w:val="002765BD"/>
    <w:rsid w:val="002767F1"/>
    <w:rsid w:val="00281E6F"/>
    <w:rsid w:val="002863AD"/>
    <w:rsid w:val="0028722B"/>
    <w:rsid w:val="00287F87"/>
    <w:rsid w:val="00290494"/>
    <w:rsid w:val="00293DBD"/>
    <w:rsid w:val="002955A5"/>
    <w:rsid w:val="002966ED"/>
    <w:rsid w:val="0029765A"/>
    <w:rsid w:val="002A33DF"/>
    <w:rsid w:val="002A44A1"/>
    <w:rsid w:val="002A5060"/>
    <w:rsid w:val="002A7EDD"/>
    <w:rsid w:val="002B0AD0"/>
    <w:rsid w:val="002B2D0A"/>
    <w:rsid w:val="002B49E4"/>
    <w:rsid w:val="002B7511"/>
    <w:rsid w:val="002C0C18"/>
    <w:rsid w:val="002C1057"/>
    <w:rsid w:val="002C2F98"/>
    <w:rsid w:val="002C760C"/>
    <w:rsid w:val="002D1ABB"/>
    <w:rsid w:val="002D2621"/>
    <w:rsid w:val="002D67AB"/>
    <w:rsid w:val="002D6BB7"/>
    <w:rsid w:val="002D7049"/>
    <w:rsid w:val="002E07C2"/>
    <w:rsid w:val="002E0E56"/>
    <w:rsid w:val="002E1941"/>
    <w:rsid w:val="002E1F95"/>
    <w:rsid w:val="002E23A9"/>
    <w:rsid w:val="002E389C"/>
    <w:rsid w:val="002E3D6C"/>
    <w:rsid w:val="002F0765"/>
    <w:rsid w:val="002F1A23"/>
    <w:rsid w:val="002F2258"/>
    <w:rsid w:val="002F4B27"/>
    <w:rsid w:val="002F5CE2"/>
    <w:rsid w:val="002F7910"/>
    <w:rsid w:val="003010BC"/>
    <w:rsid w:val="003064B5"/>
    <w:rsid w:val="003100C6"/>
    <w:rsid w:val="00310244"/>
    <w:rsid w:val="00312549"/>
    <w:rsid w:val="00314F82"/>
    <w:rsid w:val="0032388F"/>
    <w:rsid w:val="00325163"/>
    <w:rsid w:val="00332AEC"/>
    <w:rsid w:val="00334D19"/>
    <w:rsid w:val="003410DB"/>
    <w:rsid w:val="0034228C"/>
    <w:rsid w:val="003427CE"/>
    <w:rsid w:val="00342BE1"/>
    <w:rsid w:val="00344233"/>
    <w:rsid w:val="00344DC7"/>
    <w:rsid w:val="003461E8"/>
    <w:rsid w:val="0034735D"/>
    <w:rsid w:val="00347726"/>
    <w:rsid w:val="0034789F"/>
    <w:rsid w:val="00350054"/>
    <w:rsid w:val="00351B10"/>
    <w:rsid w:val="00357F5C"/>
    <w:rsid w:val="00360269"/>
    <w:rsid w:val="0036279C"/>
    <w:rsid w:val="003643BA"/>
    <w:rsid w:val="00364E1C"/>
    <w:rsid w:val="00366308"/>
    <w:rsid w:val="00367CEB"/>
    <w:rsid w:val="0037212B"/>
    <w:rsid w:val="0037551B"/>
    <w:rsid w:val="0037612D"/>
    <w:rsid w:val="003764AA"/>
    <w:rsid w:val="003805C1"/>
    <w:rsid w:val="00384B3E"/>
    <w:rsid w:val="003851DF"/>
    <w:rsid w:val="00390118"/>
    <w:rsid w:val="00390CAB"/>
    <w:rsid w:val="00392DBA"/>
    <w:rsid w:val="00393BDE"/>
    <w:rsid w:val="00397CB0"/>
    <w:rsid w:val="003A3DC1"/>
    <w:rsid w:val="003A6DCD"/>
    <w:rsid w:val="003B1A92"/>
    <w:rsid w:val="003C3322"/>
    <w:rsid w:val="003C5E21"/>
    <w:rsid w:val="003C68C2"/>
    <w:rsid w:val="003D0EAC"/>
    <w:rsid w:val="003D1BB3"/>
    <w:rsid w:val="003D1EBF"/>
    <w:rsid w:val="003D4CAE"/>
    <w:rsid w:val="003D6368"/>
    <w:rsid w:val="003D6A92"/>
    <w:rsid w:val="003E56F7"/>
    <w:rsid w:val="003F26BD"/>
    <w:rsid w:val="003F52AD"/>
    <w:rsid w:val="003F6572"/>
    <w:rsid w:val="003F7A89"/>
    <w:rsid w:val="003F7AE2"/>
    <w:rsid w:val="00403B52"/>
    <w:rsid w:val="004049BE"/>
    <w:rsid w:val="00404AE7"/>
    <w:rsid w:val="00416665"/>
    <w:rsid w:val="004179A4"/>
    <w:rsid w:val="00420960"/>
    <w:rsid w:val="00420AB9"/>
    <w:rsid w:val="00421A2D"/>
    <w:rsid w:val="00424640"/>
    <w:rsid w:val="004273BF"/>
    <w:rsid w:val="00430540"/>
    <w:rsid w:val="00430D27"/>
    <w:rsid w:val="0043144F"/>
    <w:rsid w:val="00431BFA"/>
    <w:rsid w:val="00431CDC"/>
    <w:rsid w:val="004327E5"/>
    <w:rsid w:val="004353CF"/>
    <w:rsid w:val="00436865"/>
    <w:rsid w:val="00437B9F"/>
    <w:rsid w:val="00443992"/>
    <w:rsid w:val="00444895"/>
    <w:rsid w:val="00445D3F"/>
    <w:rsid w:val="00450034"/>
    <w:rsid w:val="00450C8A"/>
    <w:rsid w:val="004552AE"/>
    <w:rsid w:val="00456091"/>
    <w:rsid w:val="004562C5"/>
    <w:rsid w:val="004610DF"/>
    <w:rsid w:val="004616CE"/>
    <w:rsid w:val="004619F3"/>
    <w:rsid w:val="004631BC"/>
    <w:rsid w:val="00464C86"/>
    <w:rsid w:val="00465706"/>
    <w:rsid w:val="004717C6"/>
    <w:rsid w:val="00472386"/>
    <w:rsid w:val="00473172"/>
    <w:rsid w:val="00477525"/>
    <w:rsid w:val="00477621"/>
    <w:rsid w:val="0048002B"/>
    <w:rsid w:val="00481057"/>
    <w:rsid w:val="00484761"/>
    <w:rsid w:val="00484DD5"/>
    <w:rsid w:val="004867C4"/>
    <w:rsid w:val="004912CC"/>
    <w:rsid w:val="00496B5D"/>
    <w:rsid w:val="004979F5"/>
    <w:rsid w:val="004A1B2B"/>
    <w:rsid w:val="004A2FDD"/>
    <w:rsid w:val="004A480A"/>
    <w:rsid w:val="004A5802"/>
    <w:rsid w:val="004B04DA"/>
    <w:rsid w:val="004B23B8"/>
    <w:rsid w:val="004B2EE4"/>
    <w:rsid w:val="004B3635"/>
    <w:rsid w:val="004B4EF1"/>
    <w:rsid w:val="004B558A"/>
    <w:rsid w:val="004B5BC1"/>
    <w:rsid w:val="004B65E1"/>
    <w:rsid w:val="004C1E16"/>
    <w:rsid w:val="004C2543"/>
    <w:rsid w:val="004D15CA"/>
    <w:rsid w:val="004D170A"/>
    <w:rsid w:val="004D2AFB"/>
    <w:rsid w:val="004D3E57"/>
    <w:rsid w:val="004D5FAA"/>
    <w:rsid w:val="004E0A26"/>
    <w:rsid w:val="004E3E4C"/>
    <w:rsid w:val="004F03B0"/>
    <w:rsid w:val="004F23A0"/>
    <w:rsid w:val="004F32B1"/>
    <w:rsid w:val="004F389B"/>
    <w:rsid w:val="004F48B3"/>
    <w:rsid w:val="004F6BB4"/>
    <w:rsid w:val="004F6C8C"/>
    <w:rsid w:val="005003E3"/>
    <w:rsid w:val="00500F22"/>
    <w:rsid w:val="0050148F"/>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6E8"/>
    <w:rsid w:val="005438A5"/>
    <w:rsid w:val="00550A26"/>
    <w:rsid w:val="00550BF5"/>
    <w:rsid w:val="00552DE7"/>
    <w:rsid w:val="00556228"/>
    <w:rsid w:val="005608EF"/>
    <w:rsid w:val="00560BB4"/>
    <w:rsid w:val="00567A70"/>
    <w:rsid w:val="0057205D"/>
    <w:rsid w:val="00572BBB"/>
    <w:rsid w:val="00573ECA"/>
    <w:rsid w:val="005908BC"/>
    <w:rsid w:val="00591155"/>
    <w:rsid w:val="00591462"/>
    <w:rsid w:val="00593A15"/>
    <w:rsid w:val="005955F4"/>
    <w:rsid w:val="0059754A"/>
    <w:rsid w:val="005A0677"/>
    <w:rsid w:val="005A0EFF"/>
    <w:rsid w:val="005A2A15"/>
    <w:rsid w:val="005A3BB9"/>
    <w:rsid w:val="005A50E7"/>
    <w:rsid w:val="005B0A62"/>
    <w:rsid w:val="005B4815"/>
    <w:rsid w:val="005B62CF"/>
    <w:rsid w:val="005B6E25"/>
    <w:rsid w:val="005B7DB0"/>
    <w:rsid w:val="005C086A"/>
    <w:rsid w:val="005C0949"/>
    <w:rsid w:val="005C09CF"/>
    <w:rsid w:val="005C156F"/>
    <w:rsid w:val="005C38D6"/>
    <w:rsid w:val="005C68AB"/>
    <w:rsid w:val="005C6EA6"/>
    <w:rsid w:val="005C6F32"/>
    <w:rsid w:val="005C7275"/>
    <w:rsid w:val="005D0C95"/>
    <w:rsid w:val="005D1B15"/>
    <w:rsid w:val="005D2824"/>
    <w:rsid w:val="005D4F1A"/>
    <w:rsid w:val="005D6191"/>
    <w:rsid w:val="005D72BB"/>
    <w:rsid w:val="005E3E74"/>
    <w:rsid w:val="005E5702"/>
    <w:rsid w:val="005E692F"/>
    <w:rsid w:val="005E7815"/>
    <w:rsid w:val="005F2C0F"/>
    <w:rsid w:val="005F30CC"/>
    <w:rsid w:val="005F3756"/>
    <w:rsid w:val="00601167"/>
    <w:rsid w:val="0060745C"/>
    <w:rsid w:val="006103DD"/>
    <w:rsid w:val="0062114B"/>
    <w:rsid w:val="0062264B"/>
    <w:rsid w:val="00622BC1"/>
    <w:rsid w:val="00623698"/>
    <w:rsid w:val="00623B2B"/>
    <w:rsid w:val="0062537D"/>
    <w:rsid w:val="00625E96"/>
    <w:rsid w:val="006266A6"/>
    <w:rsid w:val="00627104"/>
    <w:rsid w:val="006313FC"/>
    <w:rsid w:val="00632079"/>
    <w:rsid w:val="00637405"/>
    <w:rsid w:val="00637D2E"/>
    <w:rsid w:val="00646CD3"/>
    <w:rsid w:val="00647C09"/>
    <w:rsid w:val="00647FB5"/>
    <w:rsid w:val="006501AC"/>
    <w:rsid w:val="00651F2C"/>
    <w:rsid w:val="00651FB8"/>
    <w:rsid w:val="0066274E"/>
    <w:rsid w:val="00662A1D"/>
    <w:rsid w:val="00662B5A"/>
    <w:rsid w:val="00662F5C"/>
    <w:rsid w:val="00663ADC"/>
    <w:rsid w:val="00665B32"/>
    <w:rsid w:val="00670D2B"/>
    <w:rsid w:val="006723C8"/>
    <w:rsid w:val="00677BDE"/>
    <w:rsid w:val="00677C22"/>
    <w:rsid w:val="00683558"/>
    <w:rsid w:val="00683DF5"/>
    <w:rsid w:val="00685D0E"/>
    <w:rsid w:val="006937FB"/>
    <w:rsid w:val="00693D5D"/>
    <w:rsid w:val="006940DE"/>
    <w:rsid w:val="0069415F"/>
    <w:rsid w:val="0069569B"/>
    <w:rsid w:val="00695A0F"/>
    <w:rsid w:val="00696A8F"/>
    <w:rsid w:val="00696F41"/>
    <w:rsid w:val="006A053A"/>
    <w:rsid w:val="006A22EC"/>
    <w:rsid w:val="006A350E"/>
    <w:rsid w:val="006B0849"/>
    <w:rsid w:val="006B60EB"/>
    <w:rsid w:val="006B6151"/>
    <w:rsid w:val="006B7F03"/>
    <w:rsid w:val="006C0FBA"/>
    <w:rsid w:val="006C18A3"/>
    <w:rsid w:val="006C3A55"/>
    <w:rsid w:val="006C4488"/>
    <w:rsid w:val="006C4652"/>
    <w:rsid w:val="006C49B0"/>
    <w:rsid w:val="006C5A8B"/>
    <w:rsid w:val="006C6097"/>
    <w:rsid w:val="006C7307"/>
    <w:rsid w:val="006C7962"/>
    <w:rsid w:val="006C7A9F"/>
    <w:rsid w:val="006D01E9"/>
    <w:rsid w:val="006D075C"/>
    <w:rsid w:val="006D0BE5"/>
    <w:rsid w:val="006D2B9D"/>
    <w:rsid w:val="006D5432"/>
    <w:rsid w:val="006D6A5C"/>
    <w:rsid w:val="006E6997"/>
    <w:rsid w:val="006F00C4"/>
    <w:rsid w:val="006F0100"/>
    <w:rsid w:val="006F47B4"/>
    <w:rsid w:val="00704B3B"/>
    <w:rsid w:val="007058CB"/>
    <w:rsid w:val="007063AE"/>
    <w:rsid w:val="00714927"/>
    <w:rsid w:val="007175F4"/>
    <w:rsid w:val="00720953"/>
    <w:rsid w:val="00722451"/>
    <w:rsid w:val="00725B45"/>
    <w:rsid w:val="00725C8E"/>
    <w:rsid w:val="00725EDA"/>
    <w:rsid w:val="00726A5C"/>
    <w:rsid w:val="00731BB7"/>
    <w:rsid w:val="00735879"/>
    <w:rsid w:val="007406BB"/>
    <w:rsid w:val="00740EE2"/>
    <w:rsid w:val="007416A5"/>
    <w:rsid w:val="00742E09"/>
    <w:rsid w:val="00743E44"/>
    <w:rsid w:val="007453E7"/>
    <w:rsid w:val="007457F4"/>
    <w:rsid w:val="00747BA2"/>
    <w:rsid w:val="00752D3E"/>
    <w:rsid w:val="007530A3"/>
    <w:rsid w:val="00754839"/>
    <w:rsid w:val="00754E4B"/>
    <w:rsid w:val="00756039"/>
    <w:rsid w:val="0075641C"/>
    <w:rsid w:val="00756752"/>
    <w:rsid w:val="00760722"/>
    <w:rsid w:val="00762EA8"/>
    <w:rsid w:val="0076355A"/>
    <w:rsid w:val="00766581"/>
    <w:rsid w:val="00770104"/>
    <w:rsid w:val="007707AB"/>
    <w:rsid w:val="0077134A"/>
    <w:rsid w:val="00773489"/>
    <w:rsid w:val="00774A61"/>
    <w:rsid w:val="007755C6"/>
    <w:rsid w:val="007765D1"/>
    <w:rsid w:val="007807F3"/>
    <w:rsid w:val="00780948"/>
    <w:rsid w:val="00782A7B"/>
    <w:rsid w:val="00783365"/>
    <w:rsid w:val="00786FEB"/>
    <w:rsid w:val="007878DB"/>
    <w:rsid w:val="007911F2"/>
    <w:rsid w:val="00793FB7"/>
    <w:rsid w:val="00795B60"/>
    <w:rsid w:val="007A0F76"/>
    <w:rsid w:val="007A29E0"/>
    <w:rsid w:val="007A591A"/>
    <w:rsid w:val="007A7D60"/>
    <w:rsid w:val="007B04D0"/>
    <w:rsid w:val="007B34AF"/>
    <w:rsid w:val="007B5BD5"/>
    <w:rsid w:val="007B646C"/>
    <w:rsid w:val="007C1D3F"/>
    <w:rsid w:val="007C3458"/>
    <w:rsid w:val="007C3512"/>
    <w:rsid w:val="007C3DE3"/>
    <w:rsid w:val="007C4336"/>
    <w:rsid w:val="007C5928"/>
    <w:rsid w:val="007C609F"/>
    <w:rsid w:val="007D1500"/>
    <w:rsid w:val="007D2F88"/>
    <w:rsid w:val="007D381D"/>
    <w:rsid w:val="007D76B6"/>
    <w:rsid w:val="007D7810"/>
    <w:rsid w:val="007E4E7E"/>
    <w:rsid w:val="007E75AE"/>
    <w:rsid w:val="007F0D30"/>
    <w:rsid w:val="007F3BD6"/>
    <w:rsid w:val="007F3E62"/>
    <w:rsid w:val="007F48C4"/>
    <w:rsid w:val="007F4E3F"/>
    <w:rsid w:val="007F7005"/>
    <w:rsid w:val="007F7AA6"/>
    <w:rsid w:val="00801150"/>
    <w:rsid w:val="008040BA"/>
    <w:rsid w:val="008040FD"/>
    <w:rsid w:val="00804F2B"/>
    <w:rsid w:val="00806D70"/>
    <w:rsid w:val="00812038"/>
    <w:rsid w:val="00815BA1"/>
    <w:rsid w:val="00816029"/>
    <w:rsid w:val="0081663F"/>
    <w:rsid w:val="00823624"/>
    <w:rsid w:val="00824688"/>
    <w:rsid w:val="00825A9E"/>
    <w:rsid w:val="00834ABF"/>
    <w:rsid w:val="008368AE"/>
    <w:rsid w:val="00837E47"/>
    <w:rsid w:val="00841218"/>
    <w:rsid w:val="008444DB"/>
    <w:rsid w:val="00845813"/>
    <w:rsid w:val="008468A5"/>
    <w:rsid w:val="00847D14"/>
    <w:rsid w:val="008510D8"/>
    <w:rsid w:val="008518FE"/>
    <w:rsid w:val="00851DBC"/>
    <w:rsid w:val="00854D49"/>
    <w:rsid w:val="0085659C"/>
    <w:rsid w:val="008576C0"/>
    <w:rsid w:val="00864212"/>
    <w:rsid w:val="008661FA"/>
    <w:rsid w:val="00867882"/>
    <w:rsid w:val="00867D32"/>
    <w:rsid w:val="0087072B"/>
    <w:rsid w:val="00872026"/>
    <w:rsid w:val="00875A96"/>
    <w:rsid w:val="00875D90"/>
    <w:rsid w:val="008763B6"/>
    <w:rsid w:val="0087792E"/>
    <w:rsid w:val="00881584"/>
    <w:rsid w:val="008821CF"/>
    <w:rsid w:val="00882359"/>
    <w:rsid w:val="00883DE3"/>
    <w:rsid w:val="00883EAF"/>
    <w:rsid w:val="00885258"/>
    <w:rsid w:val="0088736A"/>
    <w:rsid w:val="00894909"/>
    <w:rsid w:val="00896665"/>
    <w:rsid w:val="00896E97"/>
    <w:rsid w:val="008A264A"/>
    <w:rsid w:val="008A30C3"/>
    <w:rsid w:val="008A3986"/>
    <w:rsid w:val="008A3C23"/>
    <w:rsid w:val="008A44FD"/>
    <w:rsid w:val="008B22B6"/>
    <w:rsid w:val="008B311B"/>
    <w:rsid w:val="008B35A1"/>
    <w:rsid w:val="008B504C"/>
    <w:rsid w:val="008B5A8D"/>
    <w:rsid w:val="008B5EAF"/>
    <w:rsid w:val="008C49CC"/>
    <w:rsid w:val="008D2A75"/>
    <w:rsid w:val="008D2D5E"/>
    <w:rsid w:val="008D4CAD"/>
    <w:rsid w:val="008D66F3"/>
    <w:rsid w:val="008D6964"/>
    <w:rsid w:val="008D69E9"/>
    <w:rsid w:val="008D79E9"/>
    <w:rsid w:val="008E0645"/>
    <w:rsid w:val="008E1270"/>
    <w:rsid w:val="008E4D56"/>
    <w:rsid w:val="008E4F8A"/>
    <w:rsid w:val="008E606C"/>
    <w:rsid w:val="008E6B36"/>
    <w:rsid w:val="008E7BBB"/>
    <w:rsid w:val="008F280B"/>
    <w:rsid w:val="008F594A"/>
    <w:rsid w:val="008F69CE"/>
    <w:rsid w:val="008F74DF"/>
    <w:rsid w:val="009002F2"/>
    <w:rsid w:val="00901E49"/>
    <w:rsid w:val="00904547"/>
    <w:rsid w:val="00904C7E"/>
    <w:rsid w:val="00906992"/>
    <w:rsid w:val="009073EB"/>
    <w:rsid w:val="0091035B"/>
    <w:rsid w:val="00911A65"/>
    <w:rsid w:val="00914A59"/>
    <w:rsid w:val="00917F00"/>
    <w:rsid w:val="0092079B"/>
    <w:rsid w:val="00921A00"/>
    <w:rsid w:val="00922533"/>
    <w:rsid w:val="00924E90"/>
    <w:rsid w:val="00925461"/>
    <w:rsid w:val="00926A80"/>
    <w:rsid w:val="00927A31"/>
    <w:rsid w:val="00927D0F"/>
    <w:rsid w:val="009335A0"/>
    <w:rsid w:val="00933AA6"/>
    <w:rsid w:val="00934C83"/>
    <w:rsid w:val="00934CC9"/>
    <w:rsid w:val="009414CD"/>
    <w:rsid w:val="00943AF6"/>
    <w:rsid w:val="0095080E"/>
    <w:rsid w:val="009558CB"/>
    <w:rsid w:val="00956078"/>
    <w:rsid w:val="0095650D"/>
    <w:rsid w:val="009677C6"/>
    <w:rsid w:val="00967915"/>
    <w:rsid w:val="00967A27"/>
    <w:rsid w:val="00970DAF"/>
    <w:rsid w:val="009733EB"/>
    <w:rsid w:val="00976E62"/>
    <w:rsid w:val="00982384"/>
    <w:rsid w:val="00987FC1"/>
    <w:rsid w:val="00992291"/>
    <w:rsid w:val="00997BC4"/>
    <w:rsid w:val="009A1F6E"/>
    <w:rsid w:val="009A2AAA"/>
    <w:rsid w:val="009A32D4"/>
    <w:rsid w:val="009A4854"/>
    <w:rsid w:val="009A5856"/>
    <w:rsid w:val="009B0433"/>
    <w:rsid w:val="009B3F7C"/>
    <w:rsid w:val="009B3FDC"/>
    <w:rsid w:val="009C6720"/>
    <w:rsid w:val="009C7D17"/>
    <w:rsid w:val="009D0E7E"/>
    <w:rsid w:val="009E484E"/>
    <w:rsid w:val="009E52D0"/>
    <w:rsid w:val="009F157E"/>
    <w:rsid w:val="009F3428"/>
    <w:rsid w:val="009F3705"/>
    <w:rsid w:val="009F40FB"/>
    <w:rsid w:val="009F427C"/>
    <w:rsid w:val="009F4B45"/>
    <w:rsid w:val="009F4CDF"/>
    <w:rsid w:val="009F508B"/>
    <w:rsid w:val="009F6C3E"/>
    <w:rsid w:val="00A0008D"/>
    <w:rsid w:val="00A02497"/>
    <w:rsid w:val="00A0393B"/>
    <w:rsid w:val="00A03DA1"/>
    <w:rsid w:val="00A0414C"/>
    <w:rsid w:val="00A04172"/>
    <w:rsid w:val="00A07498"/>
    <w:rsid w:val="00A12DD2"/>
    <w:rsid w:val="00A15F76"/>
    <w:rsid w:val="00A17FF5"/>
    <w:rsid w:val="00A20201"/>
    <w:rsid w:val="00A210A4"/>
    <w:rsid w:val="00A217EA"/>
    <w:rsid w:val="00A22E24"/>
    <w:rsid w:val="00A22E31"/>
    <w:rsid w:val="00A22FCB"/>
    <w:rsid w:val="00A240F9"/>
    <w:rsid w:val="00A24218"/>
    <w:rsid w:val="00A25B3B"/>
    <w:rsid w:val="00A33297"/>
    <w:rsid w:val="00A33564"/>
    <w:rsid w:val="00A33DE2"/>
    <w:rsid w:val="00A40127"/>
    <w:rsid w:val="00A40227"/>
    <w:rsid w:val="00A41E89"/>
    <w:rsid w:val="00A472F1"/>
    <w:rsid w:val="00A51E49"/>
    <w:rsid w:val="00A5237D"/>
    <w:rsid w:val="00A554A3"/>
    <w:rsid w:val="00A55786"/>
    <w:rsid w:val="00A5637E"/>
    <w:rsid w:val="00A64FA6"/>
    <w:rsid w:val="00A65DD4"/>
    <w:rsid w:val="00A72C7E"/>
    <w:rsid w:val="00A73B92"/>
    <w:rsid w:val="00A73FE4"/>
    <w:rsid w:val="00A758EA"/>
    <w:rsid w:val="00A75F49"/>
    <w:rsid w:val="00A76444"/>
    <w:rsid w:val="00A81282"/>
    <w:rsid w:val="00A8147D"/>
    <w:rsid w:val="00A8220B"/>
    <w:rsid w:val="00A85082"/>
    <w:rsid w:val="00A877D3"/>
    <w:rsid w:val="00A91937"/>
    <w:rsid w:val="00A93EC8"/>
    <w:rsid w:val="00A9434E"/>
    <w:rsid w:val="00A95C50"/>
    <w:rsid w:val="00AA14CA"/>
    <w:rsid w:val="00AA542C"/>
    <w:rsid w:val="00AA6A7B"/>
    <w:rsid w:val="00AB0306"/>
    <w:rsid w:val="00AB2EC5"/>
    <w:rsid w:val="00AB312A"/>
    <w:rsid w:val="00AB70A9"/>
    <w:rsid w:val="00AB79A6"/>
    <w:rsid w:val="00AC195D"/>
    <w:rsid w:val="00AC4850"/>
    <w:rsid w:val="00AC5F1E"/>
    <w:rsid w:val="00AD09F8"/>
    <w:rsid w:val="00AD0AC6"/>
    <w:rsid w:val="00AD0E81"/>
    <w:rsid w:val="00AD2F34"/>
    <w:rsid w:val="00AD45FF"/>
    <w:rsid w:val="00AD5862"/>
    <w:rsid w:val="00AE0224"/>
    <w:rsid w:val="00AE072E"/>
    <w:rsid w:val="00AE1FC5"/>
    <w:rsid w:val="00AE20CC"/>
    <w:rsid w:val="00AE221A"/>
    <w:rsid w:val="00AE2F03"/>
    <w:rsid w:val="00AE3FFF"/>
    <w:rsid w:val="00AE4ECB"/>
    <w:rsid w:val="00AF41F8"/>
    <w:rsid w:val="00AF51B0"/>
    <w:rsid w:val="00B03340"/>
    <w:rsid w:val="00B03EB7"/>
    <w:rsid w:val="00B132DE"/>
    <w:rsid w:val="00B150F4"/>
    <w:rsid w:val="00B15597"/>
    <w:rsid w:val="00B1684B"/>
    <w:rsid w:val="00B16C12"/>
    <w:rsid w:val="00B16DB5"/>
    <w:rsid w:val="00B17F2C"/>
    <w:rsid w:val="00B22479"/>
    <w:rsid w:val="00B22775"/>
    <w:rsid w:val="00B2314B"/>
    <w:rsid w:val="00B25AA2"/>
    <w:rsid w:val="00B25F50"/>
    <w:rsid w:val="00B27428"/>
    <w:rsid w:val="00B33394"/>
    <w:rsid w:val="00B34E97"/>
    <w:rsid w:val="00B351C6"/>
    <w:rsid w:val="00B36D5A"/>
    <w:rsid w:val="00B4258F"/>
    <w:rsid w:val="00B4385D"/>
    <w:rsid w:val="00B463B8"/>
    <w:rsid w:val="00B477C1"/>
    <w:rsid w:val="00B47B59"/>
    <w:rsid w:val="00B52049"/>
    <w:rsid w:val="00B53F81"/>
    <w:rsid w:val="00B5417D"/>
    <w:rsid w:val="00B542CB"/>
    <w:rsid w:val="00B56519"/>
    <w:rsid w:val="00B56C2B"/>
    <w:rsid w:val="00B57E65"/>
    <w:rsid w:val="00B614FB"/>
    <w:rsid w:val="00B641DD"/>
    <w:rsid w:val="00B65BD3"/>
    <w:rsid w:val="00B67226"/>
    <w:rsid w:val="00B67D3A"/>
    <w:rsid w:val="00B70469"/>
    <w:rsid w:val="00B72DD8"/>
    <w:rsid w:val="00B72E09"/>
    <w:rsid w:val="00B75E72"/>
    <w:rsid w:val="00B77270"/>
    <w:rsid w:val="00B80CD8"/>
    <w:rsid w:val="00B80D8F"/>
    <w:rsid w:val="00B81BFE"/>
    <w:rsid w:val="00B82E26"/>
    <w:rsid w:val="00B832C6"/>
    <w:rsid w:val="00B90A98"/>
    <w:rsid w:val="00B91487"/>
    <w:rsid w:val="00B91B72"/>
    <w:rsid w:val="00B9233B"/>
    <w:rsid w:val="00B94FF6"/>
    <w:rsid w:val="00B953DD"/>
    <w:rsid w:val="00B9569F"/>
    <w:rsid w:val="00B96B7B"/>
    <w:rsid w:val="00B96DA9"/>
    <w:rsid w:val="00B96F43"/>
    <w:rsid w:val="00B97B20"/>
    <w:rsid w:val="00BA01D1"/>
    <w:rsid w:val="00BA01DE"/>
    <w:rsid w:val="00BA0B0D"/>
    <w:rsid w:val="00BB1AF1"/>
    <w:rsid w:val="00BB29DF"/>
    <w:rsid w:val="00BB34D6"/>
    <w:rsid w:val="00BC3462"/>
    <w:rsid w:val="00BC4BE0"/>
    <w:rsid w:val="00BC54CB"/>
    <w:rsid w:val="00BC7419"/>
    <w:rsid w:val="00BD0998"/>
    <w:rsid w:val="00BD4AC1"/>
    <w:rsid w:val="00BD7172"/>
    <w:rsid w:val="00BD7A9D"/>
    <w:rsid w:val="00BF065C"/>
    <w:rsid w:val="00BF0C69"/>
    <w:rsid w:val="00BF30C0"/>
    <w:rsid w:val="00BF513C"/>
    <w:rsid w:val="00BF5D97"/>
    <w:rsid w:val="00BF629B"/>
    <w:rsid w:val="00BF655C"/>
    <w:rsid w:val="00C02DD7"/>
    <w:rsid w:val="00C0378D"/>
    <w:rsid w:val="00C04A43"/>
    <w:rsid w:val="00C075EF"/>
    <w:rsid w:val="00C11E83"/>
    <w:rsid w:val="00C12098"/>
    <w:rsid w:val="00C1478E"/>
    <w:rsid w:val="00C1667A"/>
    <w:rsid w:val="00C227DE"/>
    <w:rsid w:val="00C22EE0"/>
    <w:rsid w:val="00C22F19"/>
    <w:rsid w:val="00C2378A"/>
    <w:rsid w:val="00C30316"/>
    <w:rsid w:val="00C30E5A"/>
    <w:rsid w:val="00C31E4C"/>
    <w:rsid w:val="00C3210F"/>
    <w:rsid w:val="00C34371"/>
    <w:rsid w:val="00C35543"/>
    <w:rsid w:val="00C378A1"/>
    <w:rsid w:val="00C41F3F"/>
    <w:rsid w:val="00C46A7D"/>
    <w:rsid w:val="00C51973"/>
    <w:rsid w:val="00C5403E"/>
    <w:rsid w:val="00C57E5B"/>
    <w:rsid w:val="00C61BDC"/>
    <w:rsid w:val="00C621D6"/>
    <w:rsid w:val="00C6321E"/>
    <w:rsid w:val="00C63794"/>
    <w:rsid w:val="00C652C6"/>
    <w:rsid w:val="00C65541"/>
    <w:rsid w:val="00C71605"/>
    <w:rsid w:val="00C72AF1"/>
    <w:rsid w:val="00C72B9F"/>
    <w:rsid w:val="00C75907"/>
    <w:rsid w:val="00C8151B"/>
    <w:rsid w:val="00C81B99"/>
    <w:rsid w:val="00C82603"/>
    <w:rsid w:val="00C82D86"/>
    <w:rsid w:val="00C870F8"/>
    <w:rsid w:val="00C87F5B"/>
    <w:rsid w:val="00C907C9"/>
    <w:rsid w:val="00C91651"/>
    <w:rsid w:val="00C92FF5"/>
    <w:rsid w:val="00C9543B"/>
    <w:rsid w:val="00C96A6C"/>
    <w:rsid w:val="00CA0DDE"/>
    <w:rsid w:val="00CA289C"/>
    <w:rsid w:val="00CA4D22"/>
    <w:rsid w:val="00CB003E"/>
    <w:rsid w:val="00CB2A0B"/>
    <w:rsid w:val="00CB4B8D"/>
    <w:rsid w:val="00CB5B34"/>
    <w:rsid w:val="00CB6294"/>
    <w:rsid w:val="00CC088D"/>
    <w:rsid w:val="00CC0DDA"/>
    <w:rsid w:val="00CC47D3"/>
    <w:rsid w:val="00CD193B"/>
    <w:rsid w:val="00CD19E5"/>
    <w:rsid w:val="00CD684F"/>
    <w:rsid w:val="00CD69FD"/>
    <w:rsid w:val="00CD78BD"/>
    <w:rsid w:val="00CE02FA"/>
    <w:rsid w:val="00CE2023"/>
    <w:rsid w:val="00CE2B03"/>
    <w:rsid w:val="00CE7EE0"/>
    <w:rsid w:val="00CF07D8"/>
    <w:rsid w:val="00CF49DC"/>
    <w:rsid w:val="00CF6121"/>
    <w:rsid w:val="00CF7C63"/>
    <w:rsid w:val="00CF7CA3"/>
    <w:rsid w:val="00CF7DFC"/>
    <w:rsid w:val="00D0193A"/>
    <w:rsid w:val="00D01D70"/>
    <w:rsid w:val="00D06623"/>
    <w:rsid w:val="00D1023E"/>
    <w:rsid w:val="00D11D44"/>
    <w:rsid w:val="00D14C6B"/>
    <w:rsid w:val="00D16EE9"/>
    <w:rsid w:val="00D20D70"/>
    <w:rsid w:val="00D22190"/>
    <w:rsid w:val="00D229AE"/>
    <w:rsid w:val="00D26C6B"/>
    <w:rsid w:val="00D30721"/>
    <w:rsid w:val="00D33AF0"/>
    <w:rsid w:val="00D36406"/>
    <w:rsid w:val="00D41717"/>
    <w:rsid w:val="00D43D06"/>
    <w:rsid w:val="00D472B7"/>
    <w:rsid w:val="00D50EB9"/>
    <w:rsid w:val="00D50F0F"/>
    <w:rsid w:val="00D52428"/>
    <w:rsid w:val="00D5536F"/>
    <w:rsid w:val="00D56935"/>
    <w:rsid w:val="00D64B21"/>
    <w:rsid w:val="00D64F68"/>
    <w:rsid w:val="00D6622A"/>
    <w:rsid w:val="00D716BA"/>
    <w:rsid w:val="00D72211"/>
    <w:rsid w:val="00D726D8"/>
    <w:rsid w:val="00D73917"/>
    <w:rsid w:val="00D758C6"/>
    <w:rsid w:val="00D76094"/>
    <w:rsid w:val="00D7612F"/>
    <w:rsid w:val="00D80D60"/>
    <w:rsid w:val="00D82625"/>
    <w:rsid w:val="00D827BB"/>
    <w:rsid w:val="00D82C40"/>
    <w:rsid w:val="00D90C10"/>
    <w:rsid w:val="00D92E96"/>
    <w:rsid w:val="00D978DB"/>
    <w:rsid w:val="00DA258C"/>
    <w:rsid w:val="00DA3CC1"/>
    <w:rsid w:val="00DA4345"/>
    <w:rsid w:val="00DA48E9"/>
    <w:rsid w:val="00DA590D"/>
    <w:rsid w:val="00DA64D7"/>
    <w:rsid w:val="00DA768F"/>
    <w:rsid w:val="00DB2AE6"/>
    <w:rsid w:val="00DB3E3C"/>
    <w:rsid w:val="00DC15FD"/>
    <w:rsid w:val="00DC2C8F"/>
    <w:rsid w:val="00DC3DB7"/>
    <w:rsid w:val="00DC45EC"/>
    <w:rsid w:val="00DC541D"/>
    <w:rsid w:val="00DC5517"/>
    <w:rsid w:val="00DC64DA"/>
    <w:rsid w:val="00DC6571"/>
    <w:rsid w:val="00DD0700"/>
    <w:rsid w:val="00DD1AE3"/>
    <w:rsid w:val="00DD71B0"/>
    <w:rsid w:val="00DE07FA"/>
    <w:rsid w:val="00DE0A21"/>
    <w:rsid w:val="00DE1DEE"/>
    <w:rsid w:val="00DE20DB"/>
    <w:rsid w:val="00DE29D7"/>
    <w:rsid w:val="00DE5F2B"/>
    <w:rsid w:val="00DF090C"/>
    <w:rsid w:val="00DF2DDE"/>
    <w:rsid w:val="00DF3C07"/>
    <w:rsid w:val="00DF4F3C"/>
    <w:rsid w:val="00DF5EC5"/>
    <w:rsid w:val="00DF7377"/>
    <w:rsid w:val="00DF77C8"/>
    <w:rsid w:val="00DF781D"/>
    <w:rsid w:val="00E01198"/>
    <w:rsid w:val="00E0129E"/>
    <w:rsid w:val="00E01408"/>
    <w:rsid w:val="00E01667"/>
    <w:rsid w:val="00E01989"/>
    <w:rsid w:val="00E0202A"/>
    <w:rsid w:val="00E0329D"/>
    <w:rsid w:val="00E04CE8"/>
    <w:rsid w:val="00E07303"/>
    <w:rsid w:val="00E127C4"/>
    <w:rsid w:val="00E165AA"/>
    <w:rsid w:val="00E1718E"/>
    <w:rsid w:val="00E215F2"/>
    <w:rsid w:val="00E23285"/>
    <w:rsid w:val="00E2412B"/>
    <w:rsid w:val="00E2729B"/>
    <w:rsid w:val="00E34CDC"/>
    <w:rsid w:val="00E358DD"/>
    <w:rsid w:val="00E36209"/>
    <w:rsid w:val="00E36D93"/>
    <w:rsid w:val="00E3787B"/>
    <w:rsid w:val="00E37AF9"/>
    <w:rsid w:val="00E40925"/>
    <w:rsid w:val="00E420BB"/>
    <w:rsid w:val="00E43610"/>
    <w:rsid w:val="00E4457A"/>
    <w:rsid w:val="00E46AC8"/>
    <w:rsid w:val="00E46EE5"/>
    <w:rsid w:val="00E50DF6"/>
    <w:rsid w:val="00E51DB1"/>
    <w:rsid w:val="00E54CAF"/>
    <w:rsid w:val="00E561B7"/>
    <w:rsid w:val="00E610BD"/>
    <w:rsid w:val="00E6170B"/>
    <w:rsid w:val="00E61BCB"/>
    <w:rsid w:val="00E632B1"/>
    <w:rsid w:val="00E6336D"/>
    <w:rsid w:val="00E6366C"/>
    <w:rsid w:val="00E63DA1"/>
    <w:rsid w:val="00E64DEF"/>
    <w:rsid w:val="00E64EEF"/>
    <w:rsid w:val="00E65351"/>
    <w:rsid w:val="00E67F84"/>
    <w:rsid w:val="00E8125B"/>
    <w:rsid w:val="00E82F5B"/>
    <w:rsid w:val="00E90CE1"/>
    <w:rsid w:val="00E959E0"/>
    <w:rsid w:val="00E965C5"/>
    <w:rsid w:val="00E96A3A"/>
    <w:rsid w:val="00E97402"/>
    <w:rsid w:val="00E97B99"/>
    <w:rsid w:val="00EA0FB8"/>
    <w:rsid w:val="00EA28CC"/>
    <w:rsid w:val="00EA70C0"/>
    <w:rsid w:val="00EB20F6"/>
    <w:rsid w:val="00EB2E9D"/>
    <w:rsid w:val="00EB7C3A"/>
    <w:rsid w:val="00EC046D"/>
    <w:rsid w:val="00EC6F9B"/>
    <w:rsid w:val="00ED03AC"/>
    <w:rsid w:val="00ED1E14"/>
    <w:rsid w:val="00ED4BD7"/>
    <w:rsid w:val="00ED5458"/>
    <w:rsid w:val="00ED6FFD"/>
    <w:rsid w:val="00EE6467"/>
    <w:rsid w:val="00EE6FFC"/>
    <w:rsid w:val="00EF03F3"/>
    <w:rsid w:val="00EF10AC"/>
    <w:rsid w:val="00EF305A"/>
    <w:rsid w:val="00EF3E17"/>
    <w:rsid w:val="00EF3E4C"/>
    <w:rsid w:val="00EF44E9"/>
    <w:rsid w:val="00EF4701"/>
    <w:rsid w:val="00EF564E"/>
    <w:rsid w:val="00EF5D0E"/>
    <w:rsid w:val="00F00481"/>
    <w:rsid w:val="00F00E3B"/>
    <w:rsid w:val="00F014B8"/>
    <w:rsid w:val="00F038DA"/>
    <w:rsid w:val="00F04C88"/>
    <w:rsid w:val="00F0716A"/>
    <w:rsid w:val="00F07CE4"/>
    <w:rsid w:val="00F1355C"/>
    <w:rsid w:val="00F162E5"/>
    <w:rsid w:val="00F203E1"/>
    <w:rsid w:val="00F21B21"/>
    <w:rsid w:val="00F22198"/>
    <w:rsid w:val="00F22FDE"/>
    <w:rsid w:val="00F24953"/>
    <w:rsid w:val="00F25150"/>
    <w:rsid w:val="00F272E5"/>
    <w:rsid w:val="00F30226"/>
    <w:rsid w:val="00F33D49"/>
    <w:rsid w:val="00F3481E"/>
    <w:rsid w:val="00F368B2"/>
    <w:rsid w:val="00F4258B"/>
    <w:rsid w:val="00F44C9E"/>
    <w:rsid w:val="00F51358"/>
    <w:rsid w:val="00F554D1"/>
    <w:rsid w:val="00F55D9E"/>
    <w:rsid w:val="00F5632C"/>
    <w:rsid w:val="00F577F6"/>
    <w:rsid w:val="00F627DB"/>
    <w:rsid w:val="00F64EE6"/>
    <w:rsid w:val="00F65266"/>
    <w:rsid w:val="00F71718"/>
    <w:rsid w:val="00F721B0"/>
    <w:rsid w:val="00F72459"/>
    <w:rsid w:val="00F7434F"/>
    <w:rsid w:val="00F751E1"/>
    <w:rsid w:val="00F775EB"/>
    <w:rsid w:val="00F81DCA"/>
    <w:rsid w:val="00F82B49"/>
    <w:rsid w:val="00F84114"/>
    <w:rsid w:val="00F84C81"/>
    <w:rsid w:val="00F84CF9"/>
    <w:rsid w:val="00F8614C"/>
    <w:rsid w:val="00F86F00"/>
    <w:rsid w:val="00F91B92"/>
    <w:rsid w:val="00F9204C"/>
    <w:rsid w:val="00F932B6"/>
    <w:rsid w:val="00F9778C"/>
    <w:rsid w:val="00FA1B35"/>
    <w:rsid w:val="00FA4614"/>
    <w:rsid w:val="00FA46D4"/>
    <w:rsid w:val="00FA4867"/>
    <w:rsid w:val="00FA59D3"/>
    <w:rsid w:val="00FA6FC7"/>
    <w:rsid w:val="00FA7280"/>
    <w:rsid w:val="00FB1EF0"/>
    <w:rsid w:val="00FB51C2"/>
    <w:rsid w:val="00FB5D41"/>
    <w:rsid w:val="00FC0B7B"/>
    <w:rsid w:val="00FC19D2"/>
    <w:rsid w:val="00FC1DEC"/>
    <w:rsid w:val="00FD347F"/>
    <w:rsid w:val="00FE26F7"/>
    <w:rsid w:val="00FE3AE0"/>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7C6"/>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rsid w:val="00AD2F34"/>
    <w:pPr>
      <w:ind w:firstLine="202"/>
    </w:pPr>
    <w:rPr>
      <w:b/>
      <w:bCs/>
      <w:sz w:val="18"/>
      <w:szCs w:val="18"/>
    </w:rPr>
  </w:style>
  <w:style w:type="paragraph" w:customStyle="1" w:styleId="JISEBIAbstracttext">
    <w:name w:val="JISEBI Abstract text"/>
    <w:basedOn w:val="Normal"/>
    <w:qFormat/>
    <w:rsid w:val="005D0C95"/>
    <w:pPr>
      <w:ind w:firstLine="0"/>
    </w:pPr>
    <w:rPr>
      <w:bCs/>
      <w:sz w:val="18"/>
      <w:szCs w:val="18"/>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customStyle="1" w:styleId="JISEBIAbstractkeywords">
    <w:name w:val="JISEBI Abstract keywords"/>
    <w:basedOn w:val="Normal"/>
    <w:qFormat/>
    <w:rsid w:val="005D0C95"/>
    <w:pPr>
      <w:ind w:right="-1" w:firstLine="0"/>
    </w:pPr>
    <w:rPr>
      <w:iCs/>
      <w:sz w:val="16"/>
      <w:szCs w:val="16"/>
      <w:lang w:val="id-ID"/>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rsid w:val="007B646C"/>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sid w:val="001544FE"/>
    <w:rPr>
      <w:lang w:val="id-ID"/>
    </w:rPr>
  </w:style>
  <w:style w:type="paragraph" w:customStyle="1" w:styleId="JISEBIHeading2">
    <w:name w:val="JISEBI Heading 2"/>
    <w:basedOn w:val="Heading2"/>
    <w:qFormat/>
    <w:rsid w:val="001544FE"/>
    <w:rPr>
      <w:lang w:val="id-ID"/>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paragraph" w:customStyle="1" w:styleId="JISEBIHeading3">
    <w:name w:val="JISEBI Heading 3"/>
    <w:basedOn w:val="Heading3"/>
    <w:qFormat/>
    <w:rsid w:val="00390CAB"/>
    <w:pPr>
      <w:spacing w:before="240"/>
    </w:p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paragraph" w:customStyle="1" w:styleId="JISEBIReferenceheading">
    <w:name w:val="JISEBI Reference heading"/>
    <w:basedOn w:val="Style1"/>
    <w:qFormat/>
    <w:rsid w:val="00E82F5B"/>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styleId="Caption">
    <w:name w:val="caption"/>
    <w:basedOn w:val="FootnoteText"/>
    <w:next w:val="Normal"/>
    <w:unhideWhenUsed/>
    <w:qFormat/>
    <w:rsid w:val="00DA48E9"/>
    <w:pPr>
      <w:ind w:firstLine="0"/>
    </w:pPr>
  </w:style>
  <w:style w:type="character" w:customStyle="1" w:styleId="JISEBITitleChar">
    <w:name w:val="JISEBI Title Char"/>
    <w:basedOn w:val="DefaultParagraphFont"/>
    <w:link w:val="JISEBITitle"/>
    <w:rsid w:val="007B646C"/>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 w:type="paragraph" w:customStyle="1" w:styleId="Els-body-text">
    <w:name w:val="Els-body-text"/>
    <w:rsid w:val="00795B60"/>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358">
      <w:bodyDiv w:val="1"/>
      <w:marLeft w:val="0"/>
      <w:marRight w:val="0"/>
      <w:marTop w:val="0"/>
      <w:marBottom w:val="0"/>
      <w:divBdr>
        <w:top w:val="none" w:sz="0" w:space="0" w:color="auto"/>
        <w:left w:val="none" w:sz="0" w:space="0" w:color="auto"/>
        <w:bottom w:val="none" w:sz="0" w:space="0" w:color="auto"/>
        <w:right w:val="none" w:sz="0" w:space="0" w:color="auto"/>
      </w:divBdr>
    </w:div>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2355552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23973589">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74619639">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983-6257" TargetMode="External"/><Relationship Id="rId13" Type="http://schemas.openxmlformats.org/officeDocument/2006/relationships/chart" Target="charts/chart1.xml"/><Relationship Id="rId18" Type="http://schemas.openxmlformats.org/officeDocument/2006/relationships/hyperlink" Target="https://orcid.org/0000-0001-5983-6257"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github.com/fahmiabdillah/skripsitw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orcid.org/0000-0001-5871-0425" TargetMode="External"/><Relationship Id="rId4" Type="http://schemas.openxmlformats.org/officeDocument/2006/relationships/settings" Target="settings.xml"/><Relationship Id="rId9" Type="http://schemas.openxmlformats.org/officeDocument/2006/relationships/hyperlink" Target="https://orcid.org/0000-0001-5871-0425" TargetMode="External"/><Relationship Id="rId14" Type="http://schemas.openxmlformats.org/officeDocument/2006/relationships/chart" Target="charts/chart2.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TIKOM\Riset%20Telkom\Riset%20Telkom%20Batch%201\Data%20Penelitian%20User\DemografiUs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TIKOM\Riset%20Telkom\Riset%20Telkom%20Batch%201\Data%20Penelitian%20User\DemografiUs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TIKOM\Riset%20Telkom\Riset%20Telkom%20Batch%201\Data%20Penelitian%20User\DemografiUs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TIKOM\Riset%20Telkom\Riset%20Telkom%20Batch%201\Data%20Penelitian%20User\DemografiU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799E-4FF7-B71B-26B1221AB5E5}"/>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799E-4FF7-B71B-26B1221AB5E5}"/>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799E-4FF7-B71B-26B1221AB5E5}"/>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799E-4FF7-B71B-26B1221AB5E5}"/>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799E-4FF7-B71B-26B1221AB5E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9E-4FF7-B71B-26B1221AB5E5}"/>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9E-4FF7-B71B-26B1221AB5E5}"/>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9E-4FF7-B71B-26B1221AB5E5}"/>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9E-4FF7-B71B-26B1221AB5E5}"/>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9E-4FF7-B71B-26B1221AB5E5}"/>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&lt;21</c:v>
                </c:pt>
                <c:pt idx="1">
                  <c:v>21-30</c:v>
                </c:pt>
                <c:pt idx="2">
                  <c:v>31-40</c:v>
                </c:pt>
                <c:pt idx="3">
                  <c:v>41-50</c:v>
                </c:pt>
                <c:pt idx="4">
                  <c:v>50&lt;</c:v>
                </c:pt>
              </c:strCache>
            </c:strRef>
          </c:cat>
          <c:val>
            <c:numRef>
              <c:f>Sheet1!$I$2:$I$6</c:f>
              <c:numCache>
                <c:formatCode>General</c:formatCode>
                <c:ptCount val="5"/>
                <c:pt idx="0">
                  <c:v>90</c:v>
                </c:pt>
                <c:pt idx="1">
                  <c:v>82</c:v>
                </c:pt>
                <c:pt idx="2">
                  <c:v>30</c:v>
                </c:pt>
                <c:pt idx="3">
                  <c:v>6</c:v>
                </c:pt>
                <c:pt idx="4">
                  <c:v>2</c:v>
                </c:pt>
              </c:numCache>
            </c:numRef>
          </c:val>
          <c:extLst>
            <c:ext xmlns:c16="http://schemas.microsoft.com/office/drawing/2014/chart" uri="{C3380CC4-5D6E-409C-BE32-E72D297353CC}">
              <c16:uniqueId val="{0000000A-799E-4FF7-B71B-26B1221AB5E5}"/>
            </c:ext>
          </c:extLst>
        </c:ser>
        <c:dLbls>
          <c:showLegendKey val="0"/>
          <c:showVal val="0"/>
          <c:showCatName val="0"/>
          <c:showSerName val="0"/>
          <c:showPercent val="0"/>
          <c:showBubbleSize val="0"/>
        </c:dLbls>
        <c:gapWidth val="100"/>
        <c:axId val="297442304"/>
        <c:axId val="297445256"/>
      </c:barChart>
      <c:catAx>
        <c:axId val="297442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5256"/>
        <c:crosses val="autoZero"/>
        <c:auto val="1"/>
        <c:lblAlgn val="ctr"/>
        <c:lblOffset val="100"/>
        <c:noMultiLvlLbl val="0"/>
      </c:catAx>
      <c:valAx>
        <c:axId val="29744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292A-4A6F-ABC6-BA3BCEFD79BD}"/>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292A-4A6F-ABC6-BA3BCEFD79BD}"/>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292A-4A6F-ABC6-BA3BCEFD79BD}"/>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292A-4A6F-ABC6-BA3BCEFD79BD}"/>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292A-4A6F-ABC6-BA3BCEFD79BD}"/>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292A-4A6F-ABC6-BA3BCEFD79BD}"/>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292A-4A6F-ABC6-BA3BCEFD79BD}"/>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292A-4A6F-ABC6-BA3BCEFD79BD}"/>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Lecture</c:v>
                </c:pt>
                <c:pt idx="1">
                  <c:v>Housewife</c:v>
                </c:pt>
                <c:pt idx="2">
                  <c:v>Student</c:v>
                </c:pt>
                <c:pt idx="3">
                  <c:v>Manager </c:v>
                </c:pt>
                <c:pt idx="4">
                  <c:v>Owner</c:v>
                </c:pt>
                <c:pt idx="5">
                  <c:v>Retired</c:v>
                </c:pt>
                <c:pt idx="6">
                  <c:v>Programer</c:v>
                </c:pt>
                <c:pt idx="7">
                  <c:v>Staff</c:v>
                </c:pt>
              </c:strCache>
            </c:strRef>
          </c:cat>
          <c:val>
            <c:numRef>
              <c:f>Sheet1!$B$2:$B$9</c:f>
              <c:numCache>
                <c:formatCode>General</c:formatCode>
                <c:ptCount val="8"/>
                <c:pt idx="0">
                  <c:v>4</c:v>
                </c:pt>
                <c:pt idx="1">
                  <c:v>1</c:v>
                </c:pt>
                <c:pt idx="2">
                  <c:v>96</c:v>
                </c:pt>
                <c:pt idx="3">
                  <c:v>12</c:v>
                </c:pt>
                <c:pt idx="4">
                  <c:v>22</c:v>
                </c:pt>
                <c:pt idx="5">
                  <c:v>1</c:v>
                </c:pt>
                <c:pt idx="6">
                  <c:v>2</c:v>
                </c:pt>
                <c:pt idx="7">
                  <c:v>72</c:v>
                </c:pt>
              </c:numCache>
            </c:numRef>
          </c:val>
          <c:extLst>
            <c:ext xmlns:c16="http://schemas.microsoft.com/office/drawing/2014/chart" uri="{C3380CC4-5D6E-409C-BE32-E72D297353CC}">
              <c16:uniqueId val="{00000010-292A-4A6F-ABC6-BA3BCEFD79BD}"/>
            </c:ext>
          </c:extLst>
        </c:ser>
        <c:dLbls>
          <c:showLegendKey val="0"/>
          <c:showVal val="0"/>
          <c:showCatName val="0"/>
          <c:showSerName val="0"/>
          <c:showPercent val="0"/>
          <c:showBubbleSize val="0"/>
        </c:dLbls>
        <c:gapWidth val="100"/>
        <c:axId val="490720672"/>
        <c:axId val="490721000"/>
      </c:barChart>
      <c:catAx>
        <c:axId val="490720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1000"/>
        <c:crosses val="autoZero"/>
        <c:auto val="1"/>
        <c:lblAlgn val="ctr"/>
        <c:lblOffset val="100"/>
        <c:noMultiLvlLbl val="0"/>
      </c:catAx>
      <c:valAx>
        <c:axId val="49072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0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33E6-42AA-922D-85EF75161A47}"/>
              </c:ext>
            </c:extLst>
          </c:dPt>
          <c:dPt>
            <c:idx val="1"/>
            <c:invertIfNegative val="0"/>
            <c:bubble3D val="0"/>
            <c:extLst>
              <c:ext xmlns:c16="http://schemas.microsoft.com/office/drawing/2014/chart" uri="{C3380CC4-5D6E-409C-BE32-E72D297353CC}">
                <c16:uniqueId val="{00000001-33E6-42AA-922D-85EF75161A47}"/>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Sheet1!$K$2:$K$3</c:f>
              <c:strCache>
                <c:ptCount val="2"/>
                <c:pt idx="0">
                  <c:v>Male</c:v>
                </c:pt>
                <c:pt idx="1">
                  <c:v>Female</c:v>
                </c:pt>
              </c:strCache>
            </c:strRef>
          </c:cat>
          <c:val>
            <c:numRef>
              <c:f>Sheet1!$L$2:$L$3</c:f>
              <c:numCache>
                <c:formatCode>General</c:formatCode>
                <c:ptCount val="2"/>
                <c:pt idx="0">
                  <c:v>125</c:v>
                </c:pt>
                <c:pt idx="1">
                  <c:v>85</c:v>
                </c:pt>
              </c:numCache>
            </c:numRef>
          </c:val>
          <c:extLst>
            <c:ext xmlns:c16="http://schemas.microsoft.com/office/drawing/2014/chart" uri="{C3380CC4-5D6E-409C-BE32-E72D297353CC}">
              <c16:uniqueId val="{00000002-33E6-42AA-922D-85EF75161A47}"/>
            </c:ext>
          </c:extLst>
        </c:ser>
        <c:dLbls>
          <c:showLegendKey val="0"/>
          <c:showVal val="0"/>
          <c:showCatName val="0"/>
          <c:showSerName val="0"/>
          <c:showPercent val="0"/>
          <c:showBubbleSize val="0"/>
        </c:dLbls>
        <c:gapWidth val="100"/>
        <c:axId val="490281616"/>
        <c:axId val="490282272"/>
      </c:barChart>
      <c:catAx>
        <c:axId val="490281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2272"/>
        <c:crosses val="autoZero"/>
        <c:auto val="1"/>
        <c:lblAlgn val="ctr"/>
        <c:lblOffset val="100"/>
        <c:noMultiLvlLbl val="0"/>
      </c:catAx>
      <c:valAx>
        <c:axId val="490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617D-4F7C-9FD8-A14E44728C1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617D-4F7C-9FD8-A14E44728C1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617D-4F7C-9FD8-A14E44728C1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617D-4F7C-9FD8-A14E44728C1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617D-4F7C-9FD8-A14E44728C1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617D-4F7C-9FD8-A14E44728C14}"/>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617D-4F7C-9FD8-A14E44728C14}"/>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617D-4F7C-9FD8-A14E44728C14}"/>
              </c:ext>
            </c:extLst>
          </c:dPt>
          <c:dPt>
            <c:idx val="8"/>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11-617D-4F7C-9FD8-A14E44728C14}"/>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Sheet1!$E$2:$E$10</c:f>
              <c:strCache>
                <c:ptCount val="9"/>
                <c:pt idx="0">
                  <c:v>Karangasem</c:v>
                </c:pt>
                <c:pt idx="1">
                  <c:v>Badung</c:v>
                </c:pt>
                <c:pt idx="2">
                  <c:v>Denpasar</c:v>
                </c:pt>
                <c:pt idx="3">
                  <c:v>Gianyar</c:v>
                </c:pt>
                <c:pt idx="4">
                  <c:v>Klungkung</c:v>
                </c:pt>
                <c:pt idx="5">
                  <c:v>Negare</c:v>
                </c:pt>
                <c:pt idx="6">
                  <c:v>Tabanan</c:v>
                </c:pt>
                <c:pt idx="7">
                  <c:v>Bangli</c:v>
                </c:pt>
                <c:pt idx="8">
                  <c:v>Buleleng</c:v>
                </c:pt>
              </c:strCache>
            </c:strRef>
          </c:cat>
          <c:val>
            <c:numRef>
              <c:f>Sheet1!$F$2:$F$10</c:f>
              <c:numCache>
                <c:formatCode>General</c:formatCode>
                <c:ptCount val="9"/>
                <c:pt idx="0">
                  <c:v>3</c:v>
                </c:pt>
                <c:pt idx="1">
                  <c:v>45</c:v>
                </c:pt>
                <c:pt idx="2">
                  <c:v>126</c:v>
                </c:pt>
                <c:pt idx="3">
                  <c:v>13</c:v>
                </c:pt>
                <c:pt idx="4">
                  <c:v>3</c:v>
                </c:pt>
                <c:pt idx="5">
                  <c:v>7</c:v>
                </c:pt>
                <c:pt idx="6">
                  <c:v>7</c:v>
                </c:pt>
                <c:pt idx="7">
                  <c:v>2</c:v>
                </c:pt>
                <c:pt idx="8">
                  <c:v>4</c:v>
                </c:pt>
              </c:numCache>
            </c:numRef>
          </c:val>
          <c:extLst>
            <c:ext xmlns:c16="http://schemas.microsoft.com/office/drawing/2014/chart" uri="{C3380CC4-5D6E-409C-BE32-E72D297353CC}">
              <c16:uniqueId val="{00000012-617D-4F7C-9FD8-A14E44728C14}"/>
            </c:ext>
          </c:extLst>
        </c:ser>
        <c:dLbls>
          <c:showLegendKey val="0"/>
          <c:showVal val="0"/>
          <c:showCatName val="0"/>
          <c:showSerName val="0"/>
          <c:showPercent val="0"/>
          <c:showBubbleSize val="0"/>
        </c:dLbls>
        <c:gapWidth val="100"/>
        <c:axId val="316630176"/>
        <c:axId val="316628864"/>
      </c:barChart>
      <c:catAx>
        <c:axId val="316630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28864"/>
        <c:crosses val="autoZero"/>
        <c:auto val="1"/>
        <c:lblAlgn val="ctr"/>
        <c:lblOffset val="100"/>
        <c:noMultiLvlLbl val="0"/>
      </c:catAx>
      <c:valAx>
        <c:axId val="3166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3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uz-Cyrl-UZ</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444C72E4-4F02-4C3A-A04C-A1CADC00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246</TotalTime>
  <Pages>9</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28863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fahmi abdillah</cp:lastModifiedBy>
  <cp:revision>42</cp:revision>
  <cp:lastPrinted>2017-09-22T02:00:00Z</cp:lastPrinted>
  <dcterms:created xsi:type="dcterms:W3CDTF">2023-10-27T08:40:00Z</dcterms:created>
  <dcterms:modified xsi:type="dcterms:W3CDTF">2023-10-30T04:12:00Z</dcterms:modified>
</cp:coreProperties>
</file>