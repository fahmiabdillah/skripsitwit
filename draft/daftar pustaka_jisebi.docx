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EA3B" w14:textId="77777777" w:rsidR="00BA7D47" w:rsidRPr="00945101" w:rsidRDefault="00BA7D47" w:rsidP="00BA7D47">
      <w:pPr>
        <w:pStyle w:val="references"/>
        <w:rPr>
          <w:ins w:id="0" w:author="fahmi abdillah" w:date="2022-07-13T23:51:00Z"/>
          <w:lang w:eastAsia="en-ID"/>
        </w:rPr>
      </w:pPr>
      <w:ins w:id="1" w:author="fahmi abdillah" w:date="2022-07-13T23:51:00Z">
        <w:r w:rsidRPr="00945101">
          <w:rPr>
            <w:lang w:eastAsia="en-ID"/>
          </w:rPr>
          <w:t xml:space="preserve">Baumgartner, C., &amp; Graber, A. (2007). Data mining and knowledge discovery in metabolomics. </w:t>
        </w:r>
        <w:r w:rsidRPr="00945101">
          <w:rPr>
            <w:i/>
            <w:iCs/>
            <w:lang w:eastAsia="en-ID"/>
          </w:rPr>
          <w:t>Successes and New Directions in Data Mining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39</w:t>
        </w:r>
        <w:r w:rsidRPr="00945101">
          <w:rPr>
            <w:lang w:eastAsia="en-ID"/>
          </w:rPr>
          <w:t>(11), 141–166. https://doi.org/10.4018/978-1-59904-645-7.ch007</w:t>
        </w:r>
      </w:ins>
    </w:p>
    <w:p w14:paraId="535F87E3" w14:textId="77777777" w:rsidR="00BA7D47" w:rsidRPr="00945101" w:rsidRDefault="00BA7D47" w:rsidP="00BA7D47">
      <w:pPr>
        <w:pStyle w:val="references"/>
        <w:rPr>
          <w:ins w:id="2" w:author="fahmi abdillah" w:date="2022-07-13T23:51:00Z"/>
          <w:lang w:eastAsia="en-ID"/>
        </w:rPr>
      </w:pPr>
      <w:ins w:id="3" w:author="fahmi abdillah" w:date="2022-07-13T23:51:00Z">
        <w:r w:rsidRPr="00945101">
          <w:rPr>
            <w:lang w:eastAsia="en-ID"/>
          </w:rPr>
          <w:t xml:space="preserve">Budiman, S., Safitri, D., &amp; Ispriyanti, D. (2016). Perbandingan Metode K-Means Dan Metode Dbscan Pada Pengelompokan Rumah Kost Mahasiswa Di Kelurahan Tembalang Semarang. </w:t>
        </w:r>
        <w:r w:rsidRPr="00945101">
          <w:rPr>
            <w:i/>
            <w:iCs/>
            <w:lang w:eastAsia="en-ID"/>
          </w:rPr>
          <w:t>Jurnal Gaussian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5</w:t>
        </w:r>
        <w:r w:rsidRPr="00945101">
          <w:rPr>
            <w:lang w:eastAsia="en-ID"/>
          </w:rPr>
          <w:t>(4), 757–762.</w:t>
        </w:r>
      </w:ins>
    </w:p>
    <w:p w14:paraId="12ED00FC" w14:textId="77777777" w:rsidR="00BA7D47" w:rsidRPr="00945101" w:rsidRDefault="00BA7D47" w:rsidP="00BA7D47">
      <w:pPr>
        <w:pStyle w:val="references"/>
        <w:rPr>
          <w:ins w:id="4" w:author="fahmi abdillah" w:date="2022-07-13T23:51:00Z"/>
          <w:lang w:eastAsia="en-ID"/>
        </w:rPr>
      </w:pPr>
      <w:ins w:id="5" w:author="fahmi abdillah" w:date="2022-07-13T23:51:00Z">
        <w:r w:rsidRPr="00945101">
          <w:rPr>
            <w:lang w:eastAsia="en-ID"/>
          </w:rPr>
          <w:t xml:space="preserve">Chakrabarti, S., Ester, M., Fayyad, U., &amp; Gehrke, J. (2006). Data mining curriculum: a proposal. </w:t>
        </w:r>
        <w:r w:rsidRPr="00945101">
          <w:rPr>
            <w:i/>
            <w:iCs/>
            <w:lang w:eastAsia="en-ID"/>
          </w:rPr>
          <w:t>Acm Sigkdd</w:t>
        </w:r>
        <w:r w:rsidRPr="00945101">
          <w:rPr>
            <w:lang w:eastAsia="en-ID"/>
          </w:rPr>
          <w:t>, 1–10. http://pdf.aminer.org/000/303/279/decision_tree_construction_from_multidimensional_structured_data.pdf%5Cnhttp://scholar.google.com/scholar?hl=en&amp;btnG=Search&amp;q=intitle:Data+mining+curriculum:+A+proposal+(Version+1.0)#4%5Cnhttp://scholar.google.com/scholar</w:t>
        </w:r>
      </w:ins>
    </w:p>
    <w:p w14:paraId="68919CA0" w14:textId="7FACE588" w:rsidR="00BA7D47" w:rsidRPr="00945101" w:rsidRDefault="00BA7D47" w:rsidP="00BA7D47">
      <w:pPr>
        <w:pStyle w:val="references"/>
        <w:rPr>
          <w:ins w:id="6" w:author="fahmi abdillah" w:date="2022-07-13T23:51:00Z"/>
          <w:lang w:eastAsia="en-ID"/>
        </w:rPr>
      </w:pPr>
      <w:ins w:id="7" w:author="fahmi abdillah" w:date="2022-07-13T23:51:00Z">
        <w:r w:rsidRPr="00945101">
          <w:rPr>
            <w:lang w:eastAsia="en-ID"/>
          </w:rPr>
          <w:t xml:space="preserve">Crooks, A., Croitoru, A., Stefanidis, A., &amp; Radzikowski, J. (2013). #Earthquake: Twitter as a Distributed Sensor System. </w:t>
        </w:r>
        <w:r w:rsidRPr="00945101">
          <w:rPr>
            <w:i/>
            <w:iCs/>
            <w:lang w:eastAsia="en-ID"/>
          </w:rPr>
          <w:t>Transactions in GIS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17</w:t>
        </w:r>
        <w:r w:rsidRPr="00945101">
          <w:rPr>
            <w:lang w:eastAsia="en-ID"/>
          </w:rPr>
          <w:t>(1), 124–147. https://doi.org/10.1111/j.1467-9671.2012.01359.x</w:t>
        </w:r>
      </w:ins>
    </w:p>
    <w:p w14:paraId="50330691" w14:textId="77777777" w:rsidR="00BA7D47" w:rsidRPr="00945101" w:rsidRDefault="00BA7D47" w:rsidP="00BA7D47">
      <w:pPr>
        <w:pStyle w:val="references"/>
        <w:rPr>
          <w:ins w:id="8" w:author="fahmi abdillah" w:date="2022-07-13T23:51:00Z"/>
          <w:lang w:eastAsia="en-ID"/>
        </w:rPr>
      </w:pPr>
      <w:ins w:id="9" w:author="fahmi abdillah" w:date="2022-07-13T23:51:00Z">
        <w:r w:rsidRPr="00945101">
          <w:rPr>
            <w:lang w:eastAsia="en-ID"/>
          </w:rPr>
          <w:t xml:space="preserve">Devi, A. S., Putra, I. K. G. D., &amp; Sukarsa, I. M. (2015). Implementasi Metode Clustering DBSCAN pada Proses Pengambilan Keputusan. </w:t>
        </w:r>
        <w:r w:rsidRPr="00945101">
          <w:rPr>
            <w:i/>
            <w:iCs/>
            <w:lang w:eastAsia="en-ID"/>
          </w:rPr>
          <w:t>Lontar Komputer : Jurnal Ilmiah Teknologi Informasi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6</w:t>
        </w:r>
        <w:r w:rsidRPr="00945101">
          <w:rPr>
            <w:lang w:eastAsia="en-ID"/>
          </w:rPr>
          <w:t>(3), 185. https://doi.org/10.24843/lkjiti.2015.v06.i03.p05</w:t>
        </w:r>
      </w:ins>
    </w:p>
    <w:p w14:paraId="508FBA32" w14:textId="77777777" w:rsidR="00BA7D47" w:rsidRPr="00945101" w:rsidRDefault="00BA7D47" w:rsidP="00BA7D47">
      <w:pPr>
        <w:pStyle w:val="references"/>
        <w:rPr>
          <w:ins w:id="10" w:author="fahmi abdillah" w:date="2022-07-13T23:51:00Z"/>
          <w:lang w:eastAsia="en-ID"/>
        </w:rPr>
      </w:pPr>
      <w:ins w:id="11" w:author="fahmi abdillah" w:date="2022-07-13T23:51:00Z">
        <w:r w:rsidRPr="00945101">
          <w:rPr>
            <w:lang w:eastAsia="en-ID"/>
          </w:rPr>
          <w:t xml:space="preserve">Dwiarni, B. A., &amp; Setiyono, B. (2019). Akuisisi dan Clustering Data Sosial Media Menggunakan Algoritma K-Means sebagai Dasar untuk Mengetahui Profil Pengguna. </w:t>
        </w:r>
        <w:r w:rsidRPr="00945101">
          <w:rPr>
            <w:i/>
            <w:iCs/>
            <w:lang w:eastAsia="en-ID"/>
          </w:rPr>
          <w:t>Jurnal Sains Dan Seni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8</w:t>
        </w:r>
        <w:r w:rsidRPr="00945101">
          <w:rPr>
            <w:lang w:eastAsia="en-ID"/>
          </w:rPr>
          <w:t>(2), 2337–3520. https://apps.twitter.com/</w:t>
        </w:r>
      </w:ins>
    </w:p>
    <w:p w14:paraId="34E701FB" w14:textId="77777777" w:rsidR="00BA7D47" w:rsidRPr="00945101" w:rsidRDefault="00BA7D47" w:rsidP="00BA7D47">
      <w:pPr>
        <w:pStyle w:val="references"/>
        <w:rPr>
          <w:ins w:id="12" w:author="fahmi abdillah" w:date="2022-07-13T23:51:00Z"/>
          <w:lang w:eastAsia="en-ID"/>
        </w:rPr>
      </w:pPr>
      <w:ins w:id="13" w:author="fahmi abdillah" w:date="2022-07-13T23:51:00Z">
        <w:r w:rsidRPr="00945101">
          <w:rPr>
            <w:lang w:eastAsia="en-ID"/>
          </w:rPr>
          <w:t xml:space="preserve">Fay, D. L. (1967). </w:t>
        </w:r>
        <w:r w:rsidRPr="00945101">
          <w:rPr>
            <w:rFonts w:ascii="MS Mincho" w:eastAsia="MS Mincho" w:hAnsi="MS Mincho" w:cs="MS Mincho" w:hint="eastAsia"/>
            <w:lang w:eastAsia="en-ID"/>
          </w:rPr>
          <w:t>済無</w:t>
        </w:r>
        <w:r w:rsidRPr="00945101">
          <w:rPr>
            <w:lang w:eastAsia="en-ID"/>
          </w:rPr>
          <w:t>No Title No Title No Title. Angewandte Chemie International Edition, 6(11), 951–952.</w:t>
        </w:r>
      </w:ins>
    </w:p>
    <w:p w14:paraId="1D43D0A7" w14:textId="77777777" w:rsidR="00BA7D47" w:rsidRPr="00945101" w:rsidRDefault="00BA7D47" w:rsidP="00BA7D47">
      <w:pPr>
        <w:pStyle w:val="references"/>
        <w:rPr>
          <w:ins w:id="14" w:author="fahmi abdillah" w:date="2022-07-13T23:51:00Z"/>
          <w:lang w:eastAsia="en-ID"/>
        </w:rPr>
      </w:pPr>
      <w:ins w:id="15" w:author="fahmi abdillah" w:date="2022-07-13T23:51:00Z">
        <w:r w:rsidRPr="00945101">
          <w:rPr>
            <w:lang w:eastAsia="en-ID"/>
          </w:rPr>
          <w:t xml:space="preserve">Feinerer, I., Hornik, K., &amp; Meyer, D. (2008). Text mining infrastructure in R. </w:t>
        </w:r>
        <w:r w:rsidRPr="00945101">
          <w:rPr>
            <w:i/>
            <w:iCs/>
            <w:lang w:eastAsia="en-ID"/>
          </w:rPr>
          <w:t>Journal of Statistical Software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25</w:t>
        </w:r>
        <w:r w:rsidRPr="00945101">
          <w:rPr>
            <w:lang w:eastAsia="en-ID"/>
          </w:rPr>
          <w:t>(5), 1–54. https://doi.org/10.18637/jss.v025.i05</w:t>
        </w:r>
      </w:ins>
    </w:p>
    <w:p w14:paraId="4DA861AC" w14:textId="77777777" w:rsidR="00BA7D47" w:rsidRPr="00945101" w:rsidRDefault="00BA7D47" w:rsidP="00BA7D47">
      <w:pPr>
        <w:pStyle w:val="references"/>
        <w:rPr>
          <w:ins w:id="16" w:author="fahmi abdillah" w:date="2022-07-13T23:51:00Z"/>
          <w:lang w:eastAsia="en-ID"/>
        </w:rPr>
      </w:pPr>
      <w:ins w:id="17" w:author="fahmi abdillah" w:date="2022-07-13T23:51:00Z">
        <w:r w:rsidRPr="00945101">
          <w:rPr>
            <w:lang w:eastAsia="en-ID"/>
          </w:rPr>
          <w:t xml:space="preserve">Freeman, J. (2019). What is an API? Application programming interfaces explained. In </w:t>
        </w:r>
        <w:r w:rsidRPr="00945101">
          <w:rPr>
            <w:i/>
            <w:iCs/>
            <w:lang w:eastAsia="en-ID"/>
          </w:rPr>
          <w:t>InfoWorld</w:t>
        </w:r>
        <w:r w:rsidRPr="00945101">
          <w:rPr>
            <w:lang w:eastAsia="en-ID"/>
          </w:rPr>
          <w:t xml:space="preserve"> (pp. 1–9). https://www.infoworld.com/article/3269878/what-is-an-api-application-programming-interfaces-explained.html</w:t>
        </w:r>
      </w:ins>
    </w:p>
    <w:p w14:paraId="4FB7D681" w14:textId="77777777" w:rsidR="00BA7D47" w:rsidRDefault="00BA7D47" w:rsidP="00BA7D47">
      <w:pPr>
        <w:pStyle w:val="references"/>
        <w:rPr>
          <w:lang w:eastAsia="en-ID"/>
        </w:rPr>
      </w:pPr>
      <w:ins w:id="18" w:author="fahmi abdillah" w:date="2022-07-13T23:51:00Z">
        <w:r w:rsidRPr="00945101">
          <w:rPr>
            <w:lang w:eastAsia="en-ID"/>
          </w:rPr>
          <w:t xml:space="preserve">Han, J., Kamber, M., &amp; Pei, J. (Eds.). (2012). About the Authors. In </w:t>
        </w:r>
        <w:r w:rsidRPr="00945101">
          <w:rPr>
            <w:i/>
            <w:iCs/>
            <w:lang w:eastAsia="en-ID"/>
          </w:rPr>
          <w:t>Data Mining (Third Edition)</w:t>
        </w:r>
        <w:r w:rsidRPr="00945101">
          <w:rPr>
            <w:lang w:eastAsia="en-ID"/>
          </w:rPr>
          <w:t xml:space="preserve"> (Third Edit, p. xxxv). Morgan Kaufmann. </w:t>
        </w:r>
      </w:ins>
      <w:r>
        <w:rPr>
          <w:lang w:eastAsia="en-ID"/>
        </w:rPr>
        <w:fldChar w:fldCharType="begin"/>
      </w:r>
      <w:r>
        <w:rPr>
          <w:lang w:eastAsia="en-ID"/>
        </w:rPr>
        <w:instrText xml:space="preserve"> HYPERLINK "</w:instrText>
      </w:r>
      <w:ins w:id="19" w:author="fahmi abdillah" w:date="2022-07-13T23:51:00Z">
        <w:r w:rsidRPr="00272CEF">
          <w:rPr>
            <w:lang w:eastAsia="en-ID"/>
          </w:rPr>
          <w:instrText>https://doi.org/https://doi.org/10.1016/B978-0-12-381479-1.00027-</w:instrText>
        </w:r>
        <w:r w:rsidRPr="00945101">
          <w:rPr>
            <w:lang w:eastAsia="en-ID"/>
          </w:rPr>
          <w:instrText>7</w:instrText>
        </w:r>
      </w:ins>
      <w:r>
        <w:rPr>
          <w:lang w:eastAsia="en-ID"/>
        </w:rPr>
        <w:instrText xml:space="preserve">" </w:instrText>
      </w:r>
      <w:r>
        <w:rPr>
          <w:lang w:eastAsia="en-ID"/>
        </w:rPr>
        <w:fldChar w:fldCharType="separate"/>
      </w:r>
      <w:ins w:id="20" w:author="fahmi abdillah" w:date="2022-07-13T23:51:00Z">
        <w:r w:rsidRPr="00FD58E6">
          <w:rPr>
            <w:rStyle w:val="Hyperlink"/>
            <w:lang w:eastAsia="en-ID"/>
          </w:rPr>
          <w:t>https://doi.org/https://doi.org/10.1016/B978-0-12-381479-1.00027-7</w:t>
        </w:r>
      </w:ins>
      <w:r>
        <w:rPr>
          <w:lang w:eastAsia="en-ID"/>
        </w:rPr>
        <w:fldChar w:fldCharType="end"/>
      </w:r>
    </w:p>
    <w:p w14:paraId="5AACF697" w14:textId="77777777" w:rsidR="00BA7D47" w:rsidRPr="00272CEF" w:rsidRDefault="00BA7D47" w:rsidP="00BA7D47">
      <w:pPr>
        <w:pStyle w:val="references"/>
        <w:rPr>
          <w:ins w:id="21" w:author="fahmi abdillah" w:date="2022-07-13T23:51:00Z"/>
          <w:lang w:val="en-ID" w:eastAsia="en-ID"/>
        </w:rPr>
      </w:pPr>
      <w:r w:rsidRPr="00272CEF">
        <w:rPr>
          <w:lang w:val="en-ID" w:eastAsia="en-ID"/>
        </w:rPr>
        <w:t xml:space="preserve">Imran, M., Elbassuoni, S., Castillo, C., Diaz, F., &amp; Meier, P. (2013). Extracting information nuggets from disaster- Related messages in social media. </w:t>
      </w:r>
      <w:r w:rsidRPr="00272CEF">
        <w:rPr>
          <w:i/>
          <w:iCs/>
          <w:lang w:val="en-ID" w:eastAsia="en-ID"/>
        </w:rPr>
        <w:t>ISCRAM 2013 Conference Proceedings - 10th International Conference on Information Systems for Crisis Response and Management</w:t>
      </w:r>
      <w:r w:rsidRPr="00272CEF">
        <w:rPr>
          <w:lang w:val="en-ID" w:eastAsia="en-ID"/>
        </w:rPr>
        <w:t xml:space="preserve">, </w:t>
      </w:r>
      <w:r w:rsidRPr="00272CEF">
        <w:rPr>
          <w:i/>
          <w:iCs/>
          <w:lang w:val="en-ID" w:eastAsia="en-ID"/>
        </w:rPr>
        <w:t>May</w:t>
      </w:r>
      <w:r w:rsidRPr="00272CEF">
        <w:rPr>
          <w:lang w:val="en-ID" w:eastAsia="en-ID"/>
        </w:rPr>
        <w:t>, 791–801.</w:t>
      </w:r>
    </w:p>
    <w:p w14:paraId="387CF5FE" w14:textId="77777777" w:rsidR="00BA7D47" w:rsidRPr="00945101" w:rsidRDefault="00BA7D47" w:rsidP="00BA7D47">
      <w:pPr>
        <w:pStyle w:val="references"/>
        <w:rPr>
          <w:ins w:id="22" w:author="fahmi abdillah" w:date="2022-07-13T23:51:00Z"/>
          <w:lang w:eastAsia="en-ID"/>
        </w:rPr>
      </w:pPr>
      <w:ins w:id="23" w:author="fahmi abdillah" w:date="2022-07-13T23:51:00Z">
        <w:r w:rsidRPr="00945101">
          <w:rPr>
            <w:lang w:eastAsia="en-ID"/>
          </w:rPr>
          <w:t xml:space="preserve">Koko Mukti Wibowo, Indra Kanedi, J. J. (2021). Sistem Informasi Geografis (Sig) Menentukan Lokasi Pertambangan Batu Bara Di Provinsi Bengkulu Berbasis Website. </w:t>
        </w:r>
        <w:r w:rsidRPr="00945101">
          <w:rPr>
            <w:i/>
            <w:iCs/>
            <w:lang w:eastAsia="en-ID"/>
          </w:rPr>
          <w:t>Jurnal Media Infotama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11</w:t>
        </w:r>
        <w:r w:rsidRPr="00945101">
          <w:rPr>
            <w:lang w:eastAsia="en-ID"/>
          </w:rPr>
          <w:t>(1), 223–260.</w:t>
        </w:r>
      </w:ins>
    </w:p>
    <w:p w14:paraId="2CF5E3C5" w14:textId="77777777" w:rsidR="00BA7D47" w:rsidRPr="00945101" w:rsidRDefault="00BA7D47" w:rsidP="00BA7D47">
      <w:pPr>
        <w:pStyle w:val="references"/>
        <w:rPr>
          <w:ins w:id="24" w:author="fahmi abdillah" w:date="2022-07-13T23:51:00Z"/>
          <w:lang w:eastAsia="en-ID"/>
        </w:rPr>
      </w:pPr>
      <w:ins w:id="25" w:author="fahmi abdillah" w:date="2022-07-13T23:51:00Z">
        <w:r w:rsidRPr="00945101">
          <w:rPr>
            <w:lang w:eastAsia="en-ID"/>
          </w:rPr>
          <w:t xml:space="preserve">Liao, S. H., Chu, P. H., &amp; Hsiao, P. Y. (2012). Data mining techniques and applications - A decade review from 2000 to 2011. </w:t>
        </w:r>
        <w:r w:rsidRPr="00945101">
          <w:rPr>
            <w:i/>
            <w:iCs/>
            <w:lang w:eastAsia="en-ID"/>
          </w:rPr>
          <w:t>Expert Systems with Applications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39</w:t>
        </w:r>
        <w:r w:rsidRPr="00945101">
          <w:rPr>
            <w:lang w:eastAsia="en-ID"/>
          </w:rPr>
          <w:t>(12), 11303–11311. https://doi.org/10.1016/j.eswa.2012.02.063</w:t>
        </w:r>
      </w:ins>
    </w:p>
    <w:p w14:paraId="702FD5E1" w14:textId="77777777" w:rsidR="00BA7D47" w:rsidRPr="00945101" w:rsidRDefault="00BA7D47" w:rsidP="00BA7D47">
      <w:pPr>
        <w:pStyle w:val="references"/>
        <w:rPr>
          <w:ins w:id="26" w:author="fahmi abdillah" w:date="2022-07-13T23:51:00Z"/>
          <w:lang w:eastAsia="en-ID"/>
        </w:rPr>
      </w:pPr>
      <w:ins w:id="27" w:author="fahmi abdillah" w:date="2022-07-13T23:51:00Z">
        <w:r w:rsidRPr="00945101">
          <w:rPr>
            <w:lang w:eastAsia="en-ID"/>
          </w:rPr>
          <w:t xml:space="preserve">Melcer, E. F., &amp; Isbister, K. (2018). Bots &amp; (main)frames: Exploring the impact of tangible blocks and collaborative play in an educational programming game. </w:t>
        </w:r>
        <w:r w:rsidRPr="00945101">
          <w:rPr>
            <w:i/>
            <w:iCs/>
            <w:lang w:eastAsia="en-ID"/>
          </w:rPr>
          <w:t>Conference on Human Factors in Computing Systems - Proceedings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2018</w:t>
        </w:r>
        <w:r w:rsidRPr="00945101">
          <w:rPr>
            <w:lang w:eastAsia="en-ID"/>
          </w:rPr>
          <w:t>-</w:t>
        </w:r>
        <w:r w:rsidRPr="00945101">
          <w:rPr>
            <w:i/>
            <w:iCs/>
            <w:lang w:eastAsia="en-ID"/>
          </w:rPr>
          <w:t>April</w:t>
        </w:r>
        <w:r w:rsidRPr="00945101">
          <w:rPr>
            <w:lang w:eastAsia="en-ID"/>
          </w:rPr>
          <w:t>(April). https://doi.org/10.1145/3173574.3173840</w:t>
        </w:r>
      </w:ins>
    </w:p>
    <w:p w14:paraId="762D065B" w14:textId="77777777" w:rsidR="00BA7D47" w:rsidRPr="00945101" w:rsidRDefault="00BA7D47" w:rsidP="00BA7D47">
      <w:pPr>
        <w:pStyle w:val="references"/>
        <w:rPr>
          <w:ins w:id="28" w:author="fahmi abdillah" w:date="2022-07-13T23:51:00Z"/>
          <w:lang w:eastAsia="en-ID"/>
        </w:rPr>
      </w:pPr>
      <w:ins w:id="29" w:author="fahmi abdillah" w:date="2022-07-13T23:51:00Z">
        <w:r w:rsidRPr="00945101">
          <w:rPr>
            <w:lang w:eastAsia="en-ID"/>
          </w:rPr>
          <w:t xml:space="preserve">Nurdiana, O., Jumadi, J., &amp; Nursantika, D. (2016). Perbandingan Metode Cosine Similarity Dengan Metode Jaccard Similarity Pada Aplikasi Pencarian Terjemah Al-Qur’an Dalam Bahasa Indonesia. </w:t>
        </w:r>
        <w:r w:rsidRPr="00945101">
          <w:rPr>
            <w:i/>
            <w:iCs/>
            <w:lang w:eastAsia="en-ID"/>
          </w:rPr>
          <w:t>Jurnal Online Informatika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1</w:t>
        </w:r>
        <w:r w:rsidRPr="00945101">
          <w:rPr>
            <w:lang w:eastAsia="en-ID"/>
          </w:rPr>
          <w:t>(1), 59. https://doi.org/10.15575/join.v1i1.12</w:t>
        </w:r>
      </w:ins>
    </w:p>
    <w:p w14:paraId="3859C75F" w14:textId="77777777" w:rsidR="00BA7D47" w:rsidRPr="00945101" w:rsidRDefault="00BA7D47" w:rsidP="00BA7D47">
      <w:pPr>
        <w:pStyle w:val="references"/>
        <w:rPr>
          <w:ins w:id="30" w:author="fahmi abdillah" w:date="2022-07-13T23:51:00Z"/>
          <w:lang w:eastAsia="en-ID"/>
        </w:rPr>
      </w:pPr>
      <w:ins w:id="31" w:author="fahmi abdillah" w:date="2022-07-13T23:51:00Z">
        <w:r w:rsidRPr="00945101">
          <w:rPr>
            <w:lang w:eastAsia="en-ID"/>
          </w:rPr>
          <w:t>Prabahari, R. . T. (2014). A Comparative Analysis of Density Based Clustering Techniques for Outlier Mining. 3(11), 132–136.</w:t>
        </w:r>
      </w:ins>
    </w:p>
    <w:p w14:paraId="67425A28" w14:textId="77777777" w:rsidR="00BA7D47" w:rsidRPr="00945101" w:rsidRDefault="00BA7D47" w:rsidP="00BA7D47">
      <w:pPr>
        <w:pStyle w:val="references"/>
        <w:rPr>
          <w:ins w:id="32" w:author="fahmi abdillah" w:date="2022-07-13T23:51:00Z"/>
          <w:lang w:eastAsia="en-ID"/>
        </w:rPr>
      </w:pPr>
      <w:ins w:id="33" w:author="fahmi abdillah" w:date="2022-07-13T23:51:00Z">
        <w:r w:rsidRPr="00945101">
          <w:rPr>
            <w:lang w:eastAsia="en-ID"/>
          </w:rPr>
          <w:t xml:space="preserve">Putri, M. M., Dewi, C., Permata Siam, E., Asri Wijayanti, G., Aulia, N., &amp; Nooraeni, R. (2021). </w:t>
        </w:r>
        <w:r w:rsidRPr="00945101">
          <w:rPr>
            <w:i/>
            <w:iCs/>
            <w:lang w:eastAsia="en-ID"/>
          </w:rPr>
          <w:t>Komparasi DBSCAN dan K-Means Clustering pada Pengelompokan Status Desa di Jawa Tengah Tahun 2020</w:t>
        </w:r>
        <w:r w:rsidRPr="00945101">
          <w:rPr>
            <w:lang w:eastAsia="en-ID"/>
          </w:rPr>
          <w:t xml:space="preserve">. </w:t>
        </w:r>
        <w:r w:rsidRPr="00945101">
          <w:rPr>
            <w:i/>
            <w:iCs/>
            <w:lang w:eastAsia="en-ID"/>
          </w:rPr>
          <w:t>17</w:t>
        </w:r>
        <w:r w:rsidRPr="00945101">
          <w:rPr>
            <w:lang w:eastAsia="en-ID"/>
          </w:rPr>
          <w:t>(3), 394–404. https://doi.org/10.20956/j.v17i3.11704</w:t>
        </w:r>
      </w:ins>
    </w:p>
    <w:p w14:paraId="778997C8" w14:textId="77777777" w:rsidR="00BA7D47" w:rsidRPr="00945101" w:rsidRDefault="00BA7D47" w:rsidP="00BA7D47">
      <w:pPr>
        <w:pStyle w:val="references"/>
        <w:rPr>
          <w:ins w:id="34" w:author="fahmi abdillah" w:date="2022-07-13T23:51:00Z"/>
          <w:lang w:eastAsia="en-ID"/>
        </w:rPr>
      </w:pPr>
      <w:ins w:id="35" w:author="fahmi abdillah" w:date="2022-07-13T23:51:00Z">
        <w:r w:rsidRPr="00945101">
          <w:rPr>
            <w:lang w:eastAsia="en-ID"/>
          </w:rPr>
          <w:t xml:space="preserve">Rahmanti, A. R., Ningrum, D. N. A., Lazuardi, L., Yang, H. C., &amp; Li, Y. C. (2021). Social Media Data Analytics for Outbreak Risk Communication: Public Attention on the “New Normal” During the COVID-19 Pandemic in Indonesia. </w:t>
        </w:r>
        <w:r w:rsidRPr="00945101">
          <w:rPr>
            <w:i/>
            <w:iCs/>
            <w:lang w:eastAsia="en-ID"/>
          </w:rPr>
          <w:t>Computer Methods and Programs in Biomedicine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205</w:t>
        </w:r>
        <w:r w:rsidRPr="00945101">
          <w:rPr>
            <w:lang w:eastAsia="en-ID"/>
          </w:rPr>
          <w:t>, 106083. https://doi.org/10.1016/j.cmpb.2021.106083</w:t>
        </w:r>
      </w:ins>
    </w:p>
    <w:p w14:paraId="7490B908" w14:textId="77777777" w:rsidR="00BA7D47" w:rsidRPr="00945101" w:rsidRDefault="00BA7D47" w:rsidP="00BA7D47">
      <w:pPr>
        <w:pStyle w:val="references"/>
        <w:rPr>
          <w:ins w:id="36" w:author="fahmi abdillah" w:date="2022-07-13T23:51:00Z"/>
          <w:lang w:eastAsia="en-ID"/>
        </w:rPr>
      </w:pPr>
      <w:ins w:id="37" w:author="fahmi abdillah" w:date="2022-07-13T23:51:00Z">
        <w:r w:rsidRPr="00945101">
          <w:rPr>
            <w:lang w:eastAsia="en-ID"/>
          </w:rPr>
          <w:t xml:space="preserve">Sakaki, T., Okazaki, M., &amp; Matsuo, Y. (2013). Tweet analysis for real-time event detection and earthquake reporting system development. </w:t>
        </w:r>
        <w:r w:rsidRPr="00945101">
          <w:rPr>
            <w:i/>
            <w:iCs/>
            <w:lang w:eastAsia="en-ID"/>
          </w:rPr>
          <w:t>IEEE Transactions on Knowledge and Data Engineering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25</w:t>
        </w:r>
        <w:r w:rsidRPr="00945101">
          <w:rPr>
            <w:lang w:eastAsia="en-ID"/>
          </w:rPr>
          <w:t>(4), 919–931. https://doi.org/10.1109/TKDE.2012.29</w:t>
        </w:r>
      </w:ins>
    </w:p>
    <w:p w14:paraId="52A266B0" w14:textId="6B12EA16" w:rsidR="00EA1844" w:rsidRDefault="00EA1844" w:rsidP="00EA1844">
      <w:pPr>
        <w:pStyle w:val="references"/>
      </w:pPr>
      <w:r>
        <w:t>Salman, N. (2023). Density-Based Clustering Analysis. 8, 1–8.</w:t>
      </w:r>
    </w:p>
    <w:p w14:paraId="6F175EF7" w14:textId="1697A505" w:rsidR="00BA7D47" w:rsidRPr="00945101" w:rsidRDefault="00BA7D47" w:rsidP="00BA7D47">
      <w:pPr>
        <w:pStyle w:val="references"/>
        <w:rPr>
          <w:ins w:id="38" w:author="fahmi abdillah" w:date="2022-07-13T23:51:00Z"/>
          <w:lang w:eastAsia="en-ID"/>
        </w:rPr>
      </w:pPr>
      <w:ins w:id="39" w:author="fahmi abdillah" w:date="2022-07-13T23:51:00Z">
        <w:r w:rsidRPr="00945101">
          <w:rPr>
            <w:lang w:eastAsia="en-ID"/>
          </w:rPr>
          <w:t xml:space="preserve">Santoso, A. M. . (2022). Covid-19 : Varian Dan Mutasi. </w:t>
        </w:r>
        <w:r w:rsidRPr="00945101">
          <w:rPr>
            <w:i/>
            <w:iCs/>
            <w:lang w:eastAsia="en-ID"/>
          </w:rPr>
          <w:t>Jurnal Medika Hutama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3</w:t>
        </w:r>
        <w:r w:rsidRPr="00945101">
          <w:rPr>
            <w:lang w:eastAsia="en-ID"/>
          </w:rPr>
          <w:t>(02), 1980–1986. https://jurnalmedikahutama.com/index.php/JMH/article/view/396/271</w:t>
        </w:r>
      </w:ins>
    </w:p>
    <w:p w14:paraId="6EA31BB2" w14:textId="77777777" w:rsidR="00BA7D47" w:rsidRPr="00945101" w:rsidRDefault="00BA7D47" w:rsidP="00BA7D47">
      <w:pPr>
        <w:pStyle w:val="references"/>
        <w:rPr>
          <w:ins w:id="40" w:author="fahmi abdillah" w:date="2022-07-13T23:51:00Z"/>
          <w:lang w:eastAsia="en-ID"/>
        </w:rPr>
      </w:pPr>
      <w:ins w:id="41" w:author="fahmi abdillah" w:date="2022-07-13T23:51:00Z">
        <w:r w:rsidRPr="00945101">
          <w:rPr>
            <w:lang w:eastAsia="en-ID"/>
          </w:rPr>
          <w:t xml:space="preserve">Silitonga, P. (2016). ANALISIS POLA PENYEBARAN PENYAKIT PASIEN PENGGUNA BADAN PENYELENGGARA JAMINAN SOSIAL (BPJS) KESEHATAN DENGAN MENGGUNAKAN METODE DBSCAN CLUSTERING ( Studi Kasus Rumah Sakit Umum Pusat Haji Adam Malik Medan ). </w:t>
        </w:r>
        <w:r w:rsidRPr="00945101">
          <w:rPr>
            <w:i/>
            <w:iCs/>
            <w:lang w:eastAsia="en-ID"/>
          </w:rPr>
          <w:t>Jurnal TIMES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Vol. V No</w:t>
        </w:r>
        <w:r w:rsidRPr="00945101">
          <w:rPr>
            <w:lang w:eastAsia="en-ID"/>
          </w:rPr>
          <w:t>(ISSN : 2337-3601), 11–40. http://etd.lib.metu.edu.tr/upload/12620012/index.pdf</w:t>
        </w:r>
      </w:ins>
    </w:p>
    <w:p w14:paraId="026A6026" w14:textId="77777777" w:rsidR="00BA7D47" w:rsidRPr="00945101" w:rsidRDefault="00BA7D47" w:rsidP="00BA7D47">
      <w:pPr>
        <w:pStyle w:val="references"/>
        <w:rPr>
          <w:ins w:id="42" w:author="fahmi abdillah" w:date="2022-07-13T23:51:00Z"/>
          <w:lang w:eastAsia="en-ID"/>
        </w:rPr>
      </w:pPr>
      <w:ins w:id="43" w:author="fahmi abdillah" w:date="2022-07-13T23:51:00Z">
        <w:r w:rsidRPr="00945101">
          <w:rPr>
            <w:lang w:eastAsia="en-ID"/>
          </w:rPr>
          <w:t xml:space="preserve">Susanto, H., Sumpeno, S., &amp; Rachmadi, R. F. (2014). Visualisasi Data Teks TwitterBerbasis Bahasa Indonesia Menggunakan Teknik Pengklasteran. </w:t>
        </w:r>
        <w:r w:rsidRPr="00945101">
          <w:rPr>
            <w:i/>
            <w:iCs/>
            <w:lang w:eastAsia="en-ID"/>
          </w:rPr>
          <w:t>Jurnal Teknik Elektro Institut Teknologi Sepuluh Nopember</w:t>
        </w:r>
        <w:r w:rsidRPr="00945101">
          <w:rPr>
            <w:lang w:eastAsia="en-ID"/>
          </w:rPr>
          <w:t>, 6. http://digilib.its.ac.id/ITS-paper-22121150006831/35629</w:t>
        </w:r>
      </w:ins>
    </w:p>
    <w:p w14:paraId="45F7353F" w14:textId="77777777" w:rsidR="00BA7D47" w:rsidRPr="00945101" w:rsidRDefault="00BA7D47" w:rsidP="00BA7D47">
      <w:pPr>
        <w:pStyle w:val="references"/>
        <w:rPr>
          <w:ins w:id="44" w:author="fahmi abdillah" w:date="2022-07-13T23:51:00Z"/>
          <w:lang w:eastAsia="en-ID"/>
        </w:rPr>
      </w:pPr>
      <w:ins w:id="45" w:author="fahmi abdillah" w:date="2022-07-13T23:51:00Z">
        <w:r w:rsidRPr="00945101">
          <w:rPr>
            <w:lang w:eastAsia="en-ID"/>
          </w:rPr>
          <w:t xml:space="preserve">Susilo, A., Rumende, C. M., Pitoyo, C. W., Santoso, W. D., Yulianti, M., Herikurniawan, H., Sinto, R., Singh, G., Nainggolan, L., Nelwan, E. J., Chen, L. K., Widhani, A., Wijaya, E., Wicaksana, B., Maksum, M., Annisa, F., Jasirwan, C. O. M., &amp; Yunihastuti, E. (2020). Coronavirus Disease 2019: Tinjauan Literatur Terkini. </w:t>
        </w:r>
        <w:r w:rsidRPr="00945101">
          <w:rPr>
            <w:i/>
            <w:iCs/>
            <w:lang w:eastAsia="en-ID"/>
          </w:rPr>
          <w:t>Jurnal Penyakit Dalam Indonesia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7</w:t>
        </w:r>
        <w:r w:rsidRPr="00945101">
          <w:rPr>
            <w:lang w:eastAsia="en-ID"/>
          </w:rPr>
          <w:t>(1), 45. https://doi.org/10.7454/jpdi.v7i1.415</w:t>
        </w:r>
      </w:ins>
    </w:p>
    <w:p w14:paraId="4FF18648" w14:textId="0BCF53E4" w:rsidR="00AB46B1" w:rsidRDefault="00BA7D47" w:rsidP="00BA7D47">
      <w:pPr>
        <w:pStyle w:val="references"/>
        <w:rPr>
          <w:lang w:eastAsia="en-ID"/>
        </w:rPr>
      </w:pPr>
      <w:bookmarkStart w:id="46" w:name="_GoBack"/>
      <w:ins w:id="47" w:author="fahmi abdillah" w:date="2022-07-13T23:51:00Z">
        <w:r w:rsidRPr="00945101">
          <w:rPr>
            <w:lang w:eastAsia="en-ID"/>
          </w:rPr>
          <w:t>Wahyuni</w:t>
        </w:r>
        <w:bookmarkEnd w:id="46"/>
        <w:r w:rsidRPr="00945101">
          <w:rPr>
            <w:lang w:eastAsia="en-ID"/>
          </w:rPr>
          <w:t xml:space="preserve">, R. T., Prastiyanto, D., &amp; Supraptono, E. (2017). Penerapan Algoritma Cosine Similarity dan Pembobotan TF-IDF pada Sistem Klasifikasi Dokumen Skripsi. </w:t>
        </w:r>
        <w:r w:rsidRPr="00945101">
          <w:rPr>
            <w:i/>
            <w:iCs/>
            <w:lang w:eastAsia="en-ID"/>
          </w:rPr>
          <w:t>Jurnal Teknik Elektro Universitas Negeri Semarang</w:t>
        </w:r>
        <w:r w:rsidRPr="00945101">
          <w:rPr>
            <w:lang w:eastAsia="en-ID"/>
          </w:rPr>
          <w:t xml:space="preserve">, </w:t>
        </w:r>
        <w:r w:rsidRPr="00945101">
          <w:rPr>
            <w:i/>
            <w:iCs/>
            <w:lang w:eastAsia="en-ID"/>
          </w:rPr>
          <w:t>9</w:t>
        </w:r>
        <w:r w:rsidRPr="00945101">
          <w:rPr>
            <w:lang w:eastAsia="en-ID"/>
          </w:rPr>
          <w:t xml:space="preserve">(1), 18–23. </w:t>
        </w:r>
      </w:ins>
      <w:r>
        <w:rPr>
          <w:lang w:eastAsia="en-ID"/>
        </w:rPr>
        <w:fldChar w:fldCharType="begin"/>
      </w:r>
      <w:r>
        <w:rPr>
          <w:lang w:eastAsia="en-ID"/>
        </w:rPr>
        <w:instrText xml:space="preserve"> HYPERLINK "</w:instrText>
      </w:r>
      <w:ins w:id="48" w:author="fahmi abdillah" w:date="2022-07-13T23:51:00Z">
        <w:r w:rsidRPr="00945101">
          <w:rPr>
            <w:lang w:eastAsia="en-ID"/>
          </w:rPr>
          <w:instrText>https://journal.unnes.ac.id/nju/index.php/jte/article/download/10955/6659</w:instrText>
        </w:r>
      </w:ins>
      <w:r>
        <w:rPr>
          <w:lang w:eastAsia="en-ID"/>
        </w:rPr>
        <w:instrText xml:space="preserve">" </w:instrText>
      </w:r>
      <w:r>
        <w:rPr>
          <w:lang w:eastAsia="en-ID"/>
        </w:rPr>
        <w:fldChar w:fldCharType="separate"/>
      </w:r>
      <w:ins w:id="49" w:author="fahmi abdillah" w:date="2022-07-13T23:51:00Z">
        <w:r w:rsidRPr="00FD58E6">
          <w:rPr>
            <w:rStyle w:val="Hyperlink"/>
            <w:lang w:eastAsia="en-ID"/>
          </w:rPr>
          <w:t>https://journal.unnes.ac.id/nju/index.php/jte/article/download/10955/6659</w:t>
        </w:r>
      </w:ins>
      <w:r>
        <w:rPr>
          <w:lang w:eastAsia="en-ID"/>
        </w:rPr>
        <w:fldChar w:fldCharType="end"/>
      </w:r>
      <w:r>
        <w:rPr>
          <w:lang w:eastAsia="en-ID"/>
        </w:rPr>
        <w:t>.</w:t>
      </w:r>
    </w:p>
    <w:p w14:paraId="57C32AEC" w14:textId="33FFC00B" w:rsidR="00BA7D47" w:rsidRDefault="00BA7D47" w:rsidP="00BA7D47">
      <w:pPr>
        <w:pStyle w:val="references"/>
        <w:rPr>
          <w:lang w:eastAsia="en-ID"/>
        </w:rPr>
      </w:pPr>
      <w:r w:rsidRPr="00BA7D47">
        <w:rPr>
          <w:lang w:eastAsia="en-ID"/>
        </w:rPr>
        <w:t>Terpstra, Teun &amp; Vries, A. &amp; Stronkman, Richard &amp; Paradies, G.L.. (2012). Towards a realtime twitter analysis during crises for operational crisis management. 1-9.</w:t>
      </w:r>
    </w:p>
    <w:sectPr w:rsidR="00BA7D47" w:rsidSect="00DC1BB6">
      <w:pgSz w:w="11909" w:h="16834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hmi abdillah">
    <w15:presenceInfo w15:providerId="Windows Live" w15:userId="3f15b1362644f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47"/>
    <w:rsid w:val="000A6BA8"/>
    <w:rsid w:val="000D74F9"/>
    <w:rsid w:val="00265082"/>
    <w:rsid w:val="0046502D"/>
    <w:rsid w:val="004F71D2"/>
    <w:rsid w:val="005F47ED"/>
    <w:rsid w:val="00743E84"/>
    <w:rsid w:val="00772B03"/>
    <w:rsid w:val="00AB46B1"/>
    <w:rsid w:val="00B62979"/>
    <w:rsid w:val="00B720CC"/>
    <w:rsid w:val="00BA7D47"/>
    <w:rsid w:val="00C81539"/>
    <w:rsid w:val="00DC1BB6"/>
    <w:rsid w:val="00EA1844"/>
    <w:rsid w:val="00EB4AA3"/>
    <w:rsid w:val="00E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E123"/>
  <w15:chartTrackingRefBased/>
  <w15:docId w15:val="{0CE4C171-E91E-4D17-8686-1251520D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A7D47"/>
    <w:rPr>
      <w:color w:val="0000FF"/>
      <w:u w:val="single"/>
    </w:rPr>
  </w:style>
  <w:style w:type="paragraph" w:customStyle="1" w:styleId="references">
    <w:name w:val="references"/>
    <w:uiPriority w:val="99"/>
    <w:rsid w:val="00BA7D47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7D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abdillah</dc:creator>
  <cp:keywords/>
  <dc:description/>
  <cp:lastModifiedBy>fahmi abdillah</cp:lastModifiedBy>
  <cp:revision>1</cp:revision>
  <dcterms:created xsi:type="dcterms:W3CDTF">2023-10-30T03:18:00Z</dcterms:created>
  <dcterms:modified xsi:type="dcterms:W3CDTF">2023-10-31T01:46:00Z</dcterms:modified>
</cp:coreProperties>
</file>